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02EEC" w14:textId="77777777" w:rsidR="00EE73CC" w:rsidRDefault="00EE73CC" w:rsidP="00EE73CC">
      <w:pPr>
        <w:pStyle w:val="Head"/>
        <w:rPr>
          <w:b w:val="0"/>
        </w:rPr>
      </w:pPr>
      <w:r>
        <w:rPr>
          <w:b w:val="0"/>
        </w:rPr>
        <w:t>Cover Letter</w:t>
      </w:r>
    </w:p>
    <w:p w14:paraId="4874C988" w14:textId="77777777" w:rsidR="00EE73CC" w:rsidRPr="00EE73CC" w:rsidRDefault="00EE73CC" w:rsidP="00EE73CC">
      <w:pPr>
        <w:pStyle w:val="Head"/>
        <w:rPr>
          <w:b w:val="0"/>
          <w:sz w:val="24"/>
          <w:szCs w:val="24"/>
        </w:rPr>
      </w:pPr>
      <w:r w:rsidRPr="00EE73CC">
        <w:rPr>
          <w:b w:val="0"/>
          <w:sz w:val="24"/>
          <w:szCs w:val="24"/>
        </w:rPr>
        <w:t xml:space="preserve">Winning the </w:t>
      </w:r>
      <w:proofErr w:type="spellStart"/>
      <w:r w:rsidRPr="00EE73CC">
        <w:rPr>
          <w:b w:val="0"/>
          <w:sz w:val="24"/>
          <w:szCs w:val="24"/>
        </w:rPr>
        <w:t>Cybathlon</w:t>
      </w:r>
      <w:proofErr w:type="spellEnd"/>
      <w:r w:rsidRPr="00EE73CC">
        <w:rPr>
          <w:b w:val="0"/>
          <w:sz w:val="24"/>
          <w:szCs w:val="24"/>
        </w:rPr>
        <w:t xml:space="preserve"> BCI race: Successful longitudinal training and control by two tetraplegic users</w:t>
      </w:r>
    </w:p>
    <w:p w14:paraId="43645048" w14:textId="77777777" w:rsidR="00EE73CC" w:rsidRPr="00EE73CC" w:rsidRDefault="00EE73CC" w:rsidP="00EE73CC">
      <w:pPr>
        <w:pStyle w:val="Head"/>
        <w:jc w:val="left"/>
        <w:rPr>
          <w:b w:val="0"/>
          <w:sz w:val="24"/>
          <w:szCs w:val="24"/>
        </w:rPr>
      </w:pPr>
    </w:p>
    <w:p w14:paraId="7A68A6E1" w14:textId="77777777" w:rsidR="00EE73CC" w:rsidRPr="00EE73CC" w:rsidRDefault="00EE73CC" w:rsidP="00EE73CC">
      <w:pPr>
        <w:pStyle w:val="Head"/>
        <w:jc w:val="left"/>
        <w:rPr>
          <w:b w:val="0"/>
          <w:sz w:val="24"/>
          <w:szCs w:val="24"/>
        </w:rPr>
      </w:pPr>
      <w:r w:rsidRPr="00EE73CC">
        <w:rPr>
          <w:b w:val="0"/>
          <w:sz w:val="24"/>
          <w:szCs w:val="24"/>
        </w:rPr>
        <w:t xml:space="preserve">Dear </w:t>
      </w:r>
      <w:commentRangeStart w:id="0"/>
      <w:r w:rsidRPr="00EE73CC">
        <w:rPr>
          <w:b w:val="0"/>
          <w:sz w:val="24"/>
          <w:szCs w:val="24"/>
        </w:rPr>
        <w:t>Dr</w:t>
      </w:r>
      <w:commentRangeEnd w:id="0"/>
      <w:r w:rsidR="007B3AE1">
        <w:rPr>
          <w:rStyle w:val="CommentReference"/>
          <w:rFonts w:asciiTheme="minorHAnsi" w:eastAsiaTheme="minorHAnsi" w:hAnsiTheme="minorHAnsi" w:cstheme="minorBidi"/>
          <w:b w:val="0"/>
          <w:bCs w:val="0"/>
          <w:kern w:val="0"/>
          <w:lang w:eastAsia="en-US"/>
        </w:rPr>
        <w:commentReference w:id="0"/>
      </w:r>
      <w:ins w:id="1" w:author="ltonin" w:date="2017-04-28T10:42:00Z">
        <w:r w:rsidR="007B3AE1">
          <w:rPr>
            <w:b w:val="0"/>
            <w:sz w:val="24"/>
            <w:szCs w:val="24"/>
          </w:rPr>
          <w:t>.</w:t>
        </w:r>
      </w:ins>
      <w:r w:rsidRPr="00EE73CC">
        <w:rPr>
          <w:b w:val="0"/>
          <w:sz w:val="24"/>
          <w:szCs w:val="24"/>
        </w:rPr>
        <w:t xml:space="preserve"> Orla Smith, Editor of </w:t>
      </w:r>
      <w:r w:rsidR="00CD052A">
        <w:rPr>
          <w:b w:val="0"/>
          <w:sz w:val="24"/>
          <w:szCs w:val="24"/>
        </w:rPr>
        <w:t>Science Translational Medicine,</w:t>
      </w:r>
    </w:p>
    <w:p w14:paraId="1BD705F1" w14:textId="77777777" w:rsidR="00EE73CC" w:rsidRPr="00EE73CC" w:rsidRDefault="00EE73CC" w:rsidP="00EE73CC">
      <w:pPr>
        <w:pStyle w:val="Head"/>
        <w:jc w:val="left"/>
        <w:rPr>
          <w:b w:val="0"/>
          <w:sz w:val="24"/>
          <w:szCs w:val="24"/>
        </w:rPr>
      </w:pPr>
      <w:del w:id="2" w:author="ltonin" w:date="2017-04-28T10:44:00Z">
        <w:r w:rsidRPr="00EE73CC" w:rsidDel="007B3AE1">
          <w:rPr>
            <w:b w:val="0"/>
            <w:sz w:val="24"/>
            <w:szCs w:val="24"/>
          </w:rPr>
          <w:delText xml:space="preserve">with </w:delText>
        </w:r>
      </w:del>
      <w:ins w:id="3" w:author="ltonin" w:date="2017-04-28T10:44:00Z">
        <w:r w:rsidR="007B3AE1">
          <w:rPr>
            <w:b w:val="0"/>
            <w:sz w:val="24"/>
            <w:szCs w:val="24"/>
          </w:rPr>
          <w:t>W</w:t>
        </w:r>
        <w:r w:rsidR="007B3AE1" w:rsidRPr="00EE73CC">
          <w:rPr>
            <w:b w:val="0"/>
            <w:sz w:val="24"/>
            <w:szCs w:val="24"/>
          </w:rPr>
          <w:t xml:space="preserve">ith </w:t>
        </w:r>
      </w:ins>
      <w:r w:rsidRPr="00EE73CC">
        <w:rPr>
          <w:b w:val="0"/>
          <w:sz w:val="24"/>
          <w:szCs w:val="24"/>
        </w:rPr>
        <w:t xml:space="preserve">this letter we would like to introduce our submission to Science Translational Medicine entitled “Winning the </w:t>
      </w:r>
      <w:proofErr w:type="spellStart"/>
      <w:r w:rsidRPr="00EE73CC">
        <w:rPr>
          <w:b w:val="0"/>
          <w:sz w:val="24"/>
          <w:szCs w:val="24"/>
        </w:rPr>
        <w:t>Cybathlon</w:t>
      </w:r>
      <w:proofErr w:type="spellEnd"/>
      <w:r w:rsidRPr="00EE73CC">
        <w:rPr>
          <w:b w:val="0"/>
          <w:sz w:val="24"/>
          <w:szCs w:val="24"/>
        </w:rPr>
        <w:t xml:space="preserve"> BCI race: Successful longitudinal training and control by two tetraplegic users”.</w:t>
      </w:r>
    </w:p>
    <w:p w14:paraId="230BC04D" w14:textId="77777777" w:rsidR="00915A0C" w:rsidRDefault="00EE73CC" w:rsidP="004B2C9E">
      <w:pPr>
        <w:pStyle w:val="Head"/>
        <w:jc w:val="left"/>
        <w:rPr>
          <w:b w:val="0"/>
          <w:sz w:val="24"/>
          <w:szCs w:val="24"/>
        </w:rPr>
      </w:pPr>
      <w:r w:rsidRPr="00EE73CC">
        <w:rPr>
          <w:b w:val="0"/>
          <w:sz w:val="24"/>
          <w:szCs w:val="24"/>
        </w:rPr>
        <w:t xml:space="preserve">The manuscript reports on a longitudinal, observational </w:t>
      </w:r>
      <w:commentRangeStart w:id="4"/>
      <w:r w:rsidRPr="00EE73CC">
        <w:rPr>
          <w:b w:val="0"/>
          <w:sz w:val="24"/>
          <w:szCs w:val="24"/>
        </w:rPr>
        <w:t>two-case</w:t>
      </w:r>
      <w:commentRangeEnd w:id="4"/>
      <w:r w:rsidR="007B3AE1">
        <w:rPr>
          <w:rStyle w:val="CommentReference"/>
          <w:rFonts w:asciiTheme="minorHAnsi" w:eastAsiaTheme="minorHAnsi" w:hAnsiTheme="minorHAnsi" w:cstheme="minorBidi"/>
          <w:b w:val="0"/>
          <w:bCs w:val="0"/>
          <w:kern w:val="0"/>
          <w:lang w:eastAsia="en-US"/>
        </w:rPr>
        <w:commentReference w:id="4"/>
      </w:r>
      <w:r w:rsidRPr="00EE73CC">
        <w:rPr>
          <w:b w:val="0"/>
          <w:sz w:val="24"/>
          <w:szCs w:val="24"/>
        </w:rPr>
        <w:t xml:space="preserve"> study involving two</w:t>
      </w:r>
      <w:r w:rsidR="00A21D32">
        <w:rPr>
          <w:b w:val="0"/>
          <w:sz w:val="24"/>
          <w:szCs w:val="24"/>
        </w:rPr>
        <w:t xml:space="preserve"> chronic</w:t>
      </w:r>
      <w:r w:rsidRPr="00EE73CC">
        <w:rPr>
          <w:b w:val="0"/>
          <w:sz w:val="24"/>
          <w:szCs w:val="24"/>
        </w:rPr>
        <w:t xml:space="preserve"> tetraplegic spinal cord injury patients trained to operate an electroencephalography (EEG)-based, self-paced brain-computer interface </w:t>
      </w:r>
      <w:r>
        <w:rPr>
          <w:b w:val="0"/>
          <w:sz w:val="24"/>
          <w:szCs w:val="24"/>
        </w:rPr>
        <w:t xml:space="preserve">(BCI) in order to participate in the BCI race discipline of the international </w:t>
      </w:r>
      <w:proofErr w:type="spellStart"/>
      <w:r>
        <w:rPr>
          <w:b w:val="0"/>
          <w:sz w:val="24"/>
          <w:szCs w:val="24"/>
        </w:rPr>
        <w:t>Cybathlon</w:t>
      </w:r>
      <w:proofErr w:type="spellEnd"/>
      <w:r>
        <w:rPr>
          <w:b w:val="0"/>
          <w:sz w:val="24"/>
          <w:szCs w:val="24"/>
        </w:rPr>
        <w:t xml:space="preserve"> </w:t>
      </w:r>
      <w:r w:rsidR="00510D3A">
        <w:rPr>
          <w:b w:val="0"/>
          <w:sz w:val="24"/>
          <w:szCs w:val="24"/>
        </w:rPr>
        <w:t>event</w:t>
      </w:r>
      <w:r>
        <w:rPr>
          <w:b w:val="0"/>
          <w:sz w:val="24"/>
          <w:szCs w:val="24"/>
        </w:rPr>
        <w:t>, the first bionic special Olympics held in Zurich Switzerland on October 8</w:t>
      </w:r>
      <w:r w:rsidRPr="00EE73CC">
        <w:rPr>
          <w:b w:val="0"/>
          <w:sz w:val="24"/>
          <w:szCs w:val="24"/>
          <w:vertAlign w:val="superscript"/>
        </w:rPr>
        <w:t>th</w:t>
      </w:r>
      <w:r>
        <w:rPr>
          <w:b w:val="0"/>
          <w:sz w:val="24"/>
          <w:szCs w:val="24"/>
        </w:rPr>
        <w:t xml:space="preserve"> 2016.</w:t>
      </w:r>
      <w:r w:rsidR="00052191">
        <w:rPr>
          <w:b w:val="0"/>
          <w:sz w:val="24"/>
          <w:szCs w:val="24"/>
        </w:rPr>
        <w:t xml:space="preserve"> </w:t>
      </w:r>
      <w:r w:rsidR="002900DB">
        <w:rPr>
          <w:b w:val="0"/>
          <w:sz w:val="24"/>
          <w:szCs w:val="24"/>
        </w:rPr>
        <w:t xml:space="preserve">The BCI </w:t>
      </w:r>
      <w:r w:rsidR="00C515C4">
        <w:rPr>
          <w:b w:val="0"/>
          <w:sz w:val="24"/>
          <w:szCs w:val="24"/>
        </w:rPr>
        <w:t xml:space="preserve">application </w:t>
      </w:r>
      <w:r w:rsidR="002900DB">
        <w:rPr>
          <w:b w:val="0"/>
          <w:sz w:val="24"/>
          <w:szCs w:val="24"/>
        </w:rPr>
        <w:t xml:space="preserve">performances achieved by both users and, especially, their </w:t>
      </w:r>
      <w:proofErr w:type="spellStart"/>
      <w:r w:rsidR="00C515C4">
        <w:rPr>
          <w:b w:val="0"/>
          <w:sz w:val="24"/>
          <w:szCs w:val="24"/>
        </w:rPr>
        <w:t>Cybathlon</w:t>
      </w:r>
      <w:proofErr w:type="spellEnd"/>
      <w:r w:rsidR="00C515C4">
        <w:rPr>
          <w:b w:val="0"/>
          <w:sz w:val="24"/>
          <w:szCs w:val="24"/>
        </w:rPr>
        <w:t xml:space="preserve"> </w:t>
      </w:r>
      <w:r w:rsidR="002900DB">
        <w:rPr>
          <w:b w:val="0"/>
          <w:sz w:val="24"/>
          <w:szCs w:val="24"/>
        </w:rPr>
        <w:t xml:space="preserve">competition outcomes (gold medal, record setting) substantiate the main finding of our study: </w:t>
      </w:r>
      <w:r w:rsidR="00C515C4">
        <w:rPr>
          <w:b w:val="0"/>
          <w:sz w:val="24"/>
          <w:szCs w:val="24"/>
        </w:rPr>
        <w:t>unique, strong evidence of</w:t>
      </w:r>
      <w:r w:rsidR="002900DB">
        <w:rPr>
          <w:b w:val="0"/>
          <w:sz w:val="24"/>
          <w:szCs w:val="24"/>
        </w:rPr>
        <w:t xml:space="preserve"> considerable </w:t>
      </w:r>
      <w:r w:rsidR="00C515C4">
        <w:rPr>
          <w:b w:val="0"/>
          <w:sz w:val="24"/>
          <w:szCs w:val="24"/>
        </w:rPr>
        <w:t xml:space="preserve">maturity and </w:t>
      </w:r>
      <w:r w:rsidR="002900DB">
        <w:rPr>
          <w:b w:val="0"/>
          <w:sz w:val="24"/>
          <w:szCs w:val="24"/>
        </w:rPr>
        <w:t>translational impact of non-invasive</w:t>
      </w:r>
      <w:r w:rsidR="006F3308">
        <w:rPr>
          <w:b w:val="0"/>
          <w:sz w:val="24"/>
          <w:szCs w:val="24"/>
        </w:rPr>
        <w:t>, sensorimotor rhythm (SMR)-based</w:t>
      </w:r>
      <w:r w:rsidR="002900DB">
        <w:rPr>
          <w:b w:val="0"/>
          <w:sz w:val="24"/>
          <w:szCs w:val="24"/>
        </w:rPr>
        <w:t xml:space="preserve"> BCI.</w:t>
      </w:r>
      <w:r w:rsidR="00C515C4">
        <w:rPr>
          <w:b w:val="0"/>
          <w:sz w:val="24"/>
          <w:szCs w:val="24"/>
        </w:rPr>
        <w:t xml:space="preserve"> </w:t>
      </w:r>
      <w:r w:rsidR="00F74DA6">
        <w:rPr>
          <w:b w:val="0"/>
          <w:sz w:val="24"/>
          <w:szCs w:val="24"/>
        </w:rPr>
        <w:t xml:space="preserve">More than </w:t>
      </w:r>
      <w:r w:rsidR="006C611A">
        <w:rPr>
          <w:b w:val="0"/>
          <w:sz w:val="24"/>
          <w:szCs w:val="24"/>
        </w:rPr>
        <w:t>the</w:t>
      </w:r>
      <w:r w:rsidR="00F74DA6">
        <w:rPr>
          <w:b w:val="0"/>
          <w:sz w:val="24"/>
          <w:szCs w:val="24"/>
        </w:rPr>
        <w:t xml:space="preserve"> impressive performances, o</w:t>
      </w:r>
      <w:r w:rsidR="00C515C4">
        <w:rPr>
          <w:b w:val="0"/>
          <w:sz w:val="24"/>
          <w:szCs w:val="24"/>
        </w:rPr>
        <w:t xml:space="preserve">ur study distinguishes in that it is one of very few BCI training and control </w:t>
      </w:r>
      <w:r w:rsidR="00F74DA6">
        <w:rPr>
          <w:b w:val="0"/>
          <w:sz w:val="24"/>
          <w:szCs w:val="24"/>
        </w:rPr>
        <w:t>works</w:t>
      </w:r>
      <w:r w:rsidR="00C515C4">
        <w:rPr>
          <w:b w:val="0"/>
          <w:sz w:val="24"/>
          <w:szCs w:val="24"/>
        </w:rPr>
        <w:t xml:space="preserve"> with end-users </w:t>
      </w:r>
      <w:r w:rsidR="00F74DA6">
        <w:rPr>
          <w:b w:val="0"/>
          <w:sz w:val="24"/>
          <w:szCs w:val="24"/>
        </w:rPr>
        <w:t xml:space="preserve">that is longitudinal </w:t>
      </w:r>
      <w:r w:rsidR="00F5638E">
        <w:rPr>
          <w:b w:val="0"/>
          <w:sz w:val="24"/>
          <w:szCs w:val="24"/>
        </w:rPr>
        <w:t xml:space="preserve">enough </w:t>
      </w:r>
      <w:r w:rsidR="00F74DA6">
        <w:rPr>
          <w:b w:val="0"/>
          <w:sz w:val="24"/>
          <w:szCs w:val="24"/>
        </w:rPr>
        <w:t xml:space="preserve">and has been </w:t>
      </w:r>
      <w:r w:rsidR="00DA4806">
        <w:rPr>
          <w:b w:val="0"/>
          <w:sz w:val="24"/>
          <w:szCs w:val="24"/>
        </w:rPr>
        <w:t>conducted</w:t>
      </w:r>
      <w:r w:rsidR="00F74DA6">
        <w:rPr>
          <w:b w:val="0"/>
          <w:sz w:val="24"/>
          <w:szCs w:val="24"/>
        </w:rPr>
        <w:t xml:space="preserve"> under realistic (home-use) and even adverse (crowded arena) conditions</w:t>
      </w:r>
      <w:r w:rsidR="00C515C4">
        <w:rPr>
          <w:b w:val="0"/>
          <w:sz w:val="24"/>
          <w:szCs w:val="24"/>
        </w:rPr>
        <w:t>, thus justify</w:t>
      </w:r>
      <w:r w:rsidR="0014152F">
        <w:rPr>
          <w:b w:val="0"/>
          <w:sz w:val="24"/>
          <w:szCs w:val="24"/>
        </w:rPr>
        <w:t>ing</w:t>
      </w:r>
      <w:r w:rsidR="00C515C4">
        <w:rPr>
          <w:b w:val="0"/>
          <w:sz w:val="24"/>
          <w:szCs w:val="24"/>
        </w:rPr>
        <w:t xml:space="preserve"> a claim on </w:t>
      </w:r>
      <w:r w:rsidR="00105C54">
        <w:rPr>
          <w:b w:val="0"/>
          <w:sz w:val="24"/>
          <w:szCs w:val="24"/>
        </w:rPr>
        <w:t xml:space="preserve">real </w:t>
      </w:r>
      <w:r w:rsidR="00C515C4">
        <w:rPr>
          <w:b w:val="0"/>
          <w:sz w:val="24"/>
          <w:szCs w:val="24"/>
        </w:rPr>
        <w:t>translational potential</w:t>
      </w:r>
      <w:r w:rsidR="00105C54">
        <w:rPr>
          <w:b w:val="0"/>
          <w:sz w:val="24"/>
          <w:szCs w:val="24"/>
        </w:rPr>
        <w:t xml:space="preserve"> </w:t>
      </w:r>
      <w:r w:rsidR="00D00EED">
        <w:rPr>
          <w:b w:val="0"/>
          <w:sz w:val="24"/>
          <w:szCs w:val="24"/>
        </w:rPr>
        <w:t>for</w:t>
      </w:r>
      <w:r w:rsidR="00105C54">
        <w:rPr>
          <w:b w:val="0"/>
          <w:sz w:val="24"/>
          <w:szCs w:val="24"/>
        </w:rPr>
        <w:t xml:space="preserve"> this type of interfaces</w:t>
      </w:r>
      <w:r w:rsidR="00C515C4">
        <w:rPr>
          <w:b w:val="0"/>
          <w:sz w:val="24"/>
          <w:szCs w:val="24"/>
        </w:rPr>
        <w:t>.</w:t>
      </w:r>
      <w:r w:rsidR="00052191">
        <w:rPr>
          <w:b w:val="0"/>
          <w:sz w:val="24"/>
          <w:szCs w:val="24"/>
        </w:rPr>
        <w:t xml:space="preserve"> </w:t>
      </w:r>
      <w:r w:rsidR="009006F5">
        <w:rPr>
          <w:b w:val="0"/>
          <w:sz w:val="24"/>
          <w:szCs w:val="24"/>
        </w:rPr>
        <w:t xml:space="preserve">Furthermore, </w:t>
      </w:r>
      <w:r w:rsidR="006A11DF">
        <w:rPr>
          <w:b w:val="0"/>
          <w:sz w:val="24"/>
          <w:szCs w:val="24"/>
        </w:rPr>
        <w:t xml:space="preserve">our work provides the most complete </w:t>
      </w:r>
      <w:r w:rsidR="00F60239">
        <w:rPr>
          <w:b w:val="0"/>
          <w:sz w:val="24"/>
          <w:szCs w:val="24"/>
        </w:rPr>
        <w:t xml:space="preserve">and reliable </w:t>
      </w:r>
      <w:r w:rsidR="006A11DF">
        <w:rPr>
          <w:b w:val="0"/>
          <w:sz w:val="24"/>
          <w:szCs w:val="24"/>
        </w:rPr>
        <w:t xml:space="preserve">proof </w:t>
      </w:r>
      <w:r w:rsidR="00F60239">
        <w:rPr>
          <w:b w:val="0"/>
          <w:sz w:val="24"/>
          <w:szCs w:val="24"/>
        </w:rPr>
        <w:t xml:space="preserve">to date </w:t>
      </w:r>
      <w:r w:rsidR="006A11DF">
        <w:rPr>
          <w:b w:val="0"/>
          <w:sz w:val="24"/>
          <w:szCs w:val="24"/>
        </w:rPr>
        <w:t>of the existence and efficacy of instrumental lear</w:t>
      </w:r>
      <w:r w:rsidR="006F3308">
        <w:rPr>
          <w:b w:val="0"/>
          <w:sz w:val="24"/>
          <w:szCs w:val="24"/>
        </w:rPr>
        <w:t xml:space="preserve">ning taking place during online </w:t>
      </w:r>
      <w:r w:rsidR="00AB172D">
        <w:rPr>
          <w:b w:val="0"/>
          <w:sz w:val="24"/>
          <w:szCs w:val="24"/>
        </w:rPr>
        <w:t xml:space="preserve">motor imagery </w:t>
      </w:r>
      <w:r w:rsidR="006A11DF">
        <w:rPr>
          <w:b w:val="0"/>
          <w:sz w:val="24"/>
          <w:szCs w:val="24"/>
        </w:rPr>
        <w:t xml:space="preserve">BCI training, </w:t>
      </w:r>
      <w:r w:rsidR="006C611A">
        <w:rPr>
          <w:b w:val="0"/>
          <w:sz w:val="24"/>
          <w:szCs w:val="24"/>
        </w:rPr>
        <w:t xml:space="preserve">showcasing the presence of </w:t>
      </w:r>
      <w:r w:rsidR="006F3308">
        <w:rPr>
          <w:b w:val="0"/>
          <w:sz w:val="24"/>
          <w:szCs w:val="24"/>
        </w:rPr>
        <w:t xml:space="preserve">long-lasting </w:t>
      </w:r>
      <w:r w:rsidR="006C611A">
        <w:rPr>
          <w:b w:val="0"/>
          <w:sz w:val="24"/>
          <w:szCs w:val="24"/>
        </w:rPr>
        <w:t>learning effects</w:t>
      </w:r>
      <w:r w:rsidR="002D4D42">
        <w:rPr>
          <w:b w:val="0"/>
          <w:sz w:val="24"/>
          <w:szCs w:val="24"/>
        </w:rPr>
        <w:t xml:space="preserve"> at the </w:t>
      </w:r>
      <w:r w:rsidR="006C611A">
        <w:rPr>
          <w:b w:val="0"/>
          <w:sz w:val="24"/>
          <w:szCs w:val="24"/>
        </w:rPr>
        <w:t>neuroimaging</w:t>
      </w:r>
      <w:r w:rsidR="006F3308">
        <w:rPr>
          <w:b w:val="0"/>
          <w:sz w:val="24"/>
          <w:szCs w:val="24"/>
        </w:rPr>
        <w:t>, interface and application level.</w:t>
      </w:r>
      <w:r w:rsidR="00A25522">
        <w:rPr>
          <w:b w:val="0"/>
          <w:sz w:val="24"/>
          <w:szCs w:val="24"/>
        </w:rPr>
        <w:t xml:space="preserve"> Additionally, </w:t>
      </w:r>
      <w:r w:rsidR="0032154D">
        <w:rPr>
          <w:b w:val="0"/>
          <w:sz w:val="24"/>
          <w:szCs w:val="24"/>
        </w:rPr>
        <w:t>we show how our mutual learning protocol and user-centered BCI design can be credited with the aforementioned successful outcomes. These results</w:t>
      </w:r>
      <w:r w:rsidR="00C41B33">
        <w:rPr>
          <w:b w:val="0"/>
          <w:sz w:val="24"/>
          <w:szCs w:val="24"/>
        </w:rPr>
        <w:t xml:space="preserve"> </w:t>
      </w:r>
      <w:r w:rsidR="003736CA">
        <w:rPr>
          <w:b w:val="0"/>
          <w:sz w:val="24"/>
          <w:szCs w:val="24"/>
        </w:rPr>
        <w:t>touch upon issues currently in the spotlight of BCI research</w:t>
      </w:r>
      <w:r w:rsidR="0001469C">
        <w:rPr>
          <w:b w:val="0"/>
          <w:sz w:val="24"/>
          <w:szCs w:val="24"/>
        </w:rPr>
        <w:t>.</w:t>
      </w:r>
      <w:r w:rsidR="00F07960">
        <w:rPr>
          <w:b w:val="0"/>
          <w:sz w:val="24"/>
          <w:szCs w:val="24"/>
        </w:rPr>
        <w:t xml:space="preserve"> </w:t>
      </w:r>
      <w:r w:rsidR="004B2C9E">
        <w:rPr>
          <w:b w:val="0"/>
          <w:sz w:val="24"/>
          <w:szCs w:val="24"/>
        </w:rPr>
        <w:t xml:space="preserve">Consequently, we believe that </w:t>
      </w:r>
      <w:r w:rsidR="003736CA">
        <w:rPr>
          <w:b w:val="0"/>
          <w:sz w:val="24"/>
          <w:szCs w:val="24"/>
        </w:rPr>
        <w:t xml:space="preserve">the insights provided </w:t>
      </w:r>
      <w:r w:rsidR="00DE2399">
        <w:rPr>
          <w:b w:val="0"/>
          <w:sz w:val="24"/>
          <w:szCs w:val="24"/>
        </w:rPr>
        <w:t xml:space="preserve">and the conclusions reached </w:t>
      </w:r>
      <w:r w:rsidR="004B2C9E">
        <w:rPr>
          <w:b w:val="0"/>
          <w:sz w:val="24"/>
          <w:szCs w:val="24"/>
        </w:rPr>
        <w:t xml:space="preserve">in our work </w:t>
      </w:r>
      <w:r w:rsidR="003736CA">
        <w:rPr>
          <w:b w:val="0"/>
          <w:sz w:val="24"/>
          <w:szCs w:val="24"/>
        </w:rPr>
        <w:t xml:space="preserve">are of paramount importance </w:t>
      </w:r>
      <w:r w:rsidR="00DE2399">
        <w:rPr>
          <w:b w:val="0"/>
          <w:sz w:val="24"/>
          <w:szCs w:val="24"/>
        </w:rPr>
        <w:t xml:space="preserve">to </w:t>
      </w:r>
      <w:r w:rsidR="00C41B33">
        <w:rPr>
          <w:b w:val="0"/>
          <w:sz w:val="24"/>
          <w:szCs w:val="24"/>
        </w:rPr>
        <w:t>the state-of-the-art</w:t>
      </w:r>
      <w:r w:rsidR="004B2C9E">
        <w:rPr>
          <w:b w:val="0"/>
          <w:sz w:val="24"/>
          <w:szCs w:val="24"/>
        </w:rPr>
        <w:t>.</w:t>
      </w:r>
      <w:r w:rsidR="00C41B33">
        <w:rPr>
          <w:b w:val="0"/>
          <w:sz w:val="24"/>
          <w:szCs w:val="24"/>
        </w:rPr>
        <w:t xml:space="preserve"> </w:t>
      </w:r>
      <w:r w:rsidR="004B2C9E">
        <w:rPr>
          <w:b w:val="0"/>
          <w:sz w:val="24"/>
          <w:szCs w:val="24"/>
        </w:rPr>
        <w:t>W</w:t>
      </w:r>
      <w:r w:rsidR="009478E4">
        <w:rPr>
          <w:b w:val="0"/>
          <w:sz w:val="24"/>
          <w:szCs w:val="24"/>
        </w:rPr>
        <w:t xml:space="preserve">e </w:t>
      </w:r>
      <w:r w:rsidR="004B2C9E">
        <w:rPr>
          <w:b w:val="0"/>
          <w:sz w:val="24"/>
          <w:szCs w:val="24"/>
        </w:rPr>
        <w:t>thus expect that this work</w:t>
      </w:r>
      <w:r w:rsidR="009478E4">
        <w:rPr>
          <w:b w:val="0"/>
          <w:sz w:val="24"/>
          <w:szCs w:val="24"/>
        </w:rPr>
        <w:t xml:space="preserve"> could significantly</w:t>
      </w:r>
      <w:r w:rsidR="00C41B33">
        <w:rPr>
          <w:b w:val="0"/>
          <w:sz w:val="24"/>
          <w:szCs w:val="24"/>
        </w:rPr>
        <w:t xml:space="preserve"> </w:t>
      </w:r>
      <w:r w:rsidR="00CD7EA6">
        <w:rPr>
          <w:b w:val="0"/>
          <w:sz w:val="24"/>
          <w:szCs w:val="24"/>
        </w:rPr>
        <w:t xml:space="preserve">shape the field’s future and </w:t>
      </w:r>
      <w:r w:rsidR="009478E4">
        <w:rPr>
          <w:b w:val="0"/>
          <w:sz w:val="24"/>
          <w:szCs w:val="24"/>
        </w:rPr>
        <w:t xml:space="preserve">contribute to </w:t>
      </w:r>
      <w:r w:rsidR="00CD7EA6">
        <w:rPr>
          <w:b w:val="0"/>
          <w:sz w:val="24"/>
          <w:szCs w:val="24"/>
        </w:rPr>
        <w:t xml:space="preserve">the critical transition of BCI from the laboratory to </w:t>
      </w:r>
      <w:r w:rsidR="007C5D27">
        <w:rPr>
          <w:b w:val="0"/>
          <w:sz w:val="24"/>
          <w:szCs w:val="24"/>
        </w:rPr>
        <w:t>everyday home use</w:t>
      </w:r>
      <w:r w:rsidR="00CD7EA6">
        <w:rPr>
          <w:b w:val="0"/>
          <w:sz w:val="24"/>
          <w:szCs w:val="24"/>
        </w:rPr>
        <w:t>.</w:t>
      </w:r>
    </w:p>
    <w:p w14:paraId="14DD03F8" w14:textId="77777777" w:rsidR="005444BC" w:rsidRDefault="00F07960" w:rsidP="004B2C9E">
      <w:pPr>
        <w:pStyle w:val="Head"/>
        <w:jc w:val="left"/>
        <w:rPr>
          <w:b w:val="0"/>
          <w:sz w:val="24"/>
          <w:szCs w:val="24"/>
        </w:rPr>
      </w:pPr>
      <w:r>
        <w:rPr>
          <w:b w:val="0"/>
          <w:sz w:val="24"/>
          <w:szCs w:val="24"/>
        </w:rPr>
        <w:t xml:space="preserve">We would like to bring to your attention the existence of a draft manuscript with related content that is scheduled to appear in the IEEE spectrum magazine in September 2017. You can find the draft attached to this submission. The manuscript in question only includes information on the competition outcomes and the average application performances </w:t>
      </w:r>
      <w:r w:rsidR="005444BC">
        <w:rPr>
          <w:b w:val="0"/>
          <w:sz w:val="24"/>
          <w:szCs w:val="24"/>
        </w:rPr>
        <w:t xml:space="preserve">throughout training, instead focusing on the end-user experiences in the </w:t>
      </w:r>
      <w:proofErr w:type="spellStart"/>
      <w:r w:rsidR="005444BC">
        <w:rPr>
          <w:b w:val="0"/>
          <w:sz w:val="24"/>
          <w:szCs w:val="24"/>
        </w:rPr>
        <w:t>Cybathlon</w:t>
      </w:r>
      <w:proofErr w:type="spellEnd"/>
      <w:r w:rsidR="005444BC">
        <w:rPr>
          <w:b w:val="0"/>
          <w:sz w:val="24"/>
          <w:szCs w:val="24"/>
        </w:rPr>
        <w:t xml:space="preserve"> competition. The two manuscripts differ entirely in scope and content.</w:t>
      </w:r>
      <w:r w:rsidR="00F260C4">
        <w:rPr>
          <w:b w:val="0"/>
          <w:sz w:val="24"/>
          <w:szCs w:val="24"/>
        </w:rPr>
        <w:t xml:space="preserve"> </w:t>
      </w:r>
      <w:r w:rsidR="0015700E">
        <w:rPr>
          <w:b w:val="0"/>
          <w:sz w:val="24"/>
          <w:szCs w:val="24"/>
        </w:rPr>
        <w:t>With the exception of the above summary results</w:t>
      </w:r>
      <w:r w:rsidR="00D558AB">
        <w:rPr>
          <w:b w:val="0"/>
          <w:sz w:val="24"/>
          <w:szCs w:val="24"/>
        </w:rPr>
        <w:t xml:space="preserve"> in the IEEE</w:t>
      </w:r>
      <w:bookmarkStart w:id="5" w:name="_GoBack"/>
      <w:bookmarkEnd w:id="5"/>
      <w:del w:id="6" w:author="ltonin" w:date="2017-04-28T10:50:00Z">
        <w:r w:rsidR="00D558AB" w:rsidDel="007B0669">
          <w:rPr>
            <w:b w:val="0"/>
            <w:sz w:val="24"/>
            <w:szCs w:val="24"/>
          </w:rPr>
          <w:delText xml:space="preserve"> </w:delText>
        </w:r>
      </w:del>
      <w:r w:rsidR="00D558AB">
        <w:rPr>
          <w:b w:val="0"/>
          <w:sz w:val="24"/>
          <w:szCs w:val="24"/>
        </w:rPr>
        <w:lastRenderedPageBreak/>
        <w:t>spectrum and the competition outcomes that are publically available</w:t>
      </w:r>
      <w:r w:rsidR="0015700E">
        <w:rPr>
          <w:b w:val="0"/>
          <w:sz w:val="24"/>
          <w:szCs w:val="24"/>
        </w:rPr>
        <w:t>, none of the material has been published or is under consideration</w:t>
      </w:r>
      <w:r w:rsidR="00AE6F0A">
        <w:rPr>
          <w:b w:val="0"/>
          <w:sz w:val="24"/>
          <w:szCs w:val="24"/>
        </w:rPr>
        <w:t xml:space="preserve"> </w:t>
      </w:r>
      <w:r w:rsidR="00D558AB">
        <w:rPr>
          <w:b w:val="0"/>
          <w:sz w:val="24"/>
          <w:szCs w:val="24"/>
        </w:rPr>
        <w:t xml:space="preserve">elsewhere, including the Internet. </w:t>
      </w:r>
    </w:p>
    <w:p w14:paraId="7DEE0B32" w14:textId="77777777" w:rsidR="00F260C4" w:rsidRDefault="00F260C4" w:rsidP="004B2C9E">
      <w:pPr>
        <w:pStyle w:val="Head"/>
        <w:jc w:val="left"/>
        <w:rPr>
          <w:b w:val="0"/>
          <w:sz w:val="24"/>
          <w:szCs w:val="24"/>
        </w:rPr>
      </w:pPr>
      <w:r>
        <w:rPr>
          <w:b w:val="0"/>
          <w:sz w:val="24"/>
          <w:szCs w:val="24"/>
        </w:rPr>
        <w:t>The finally submitted manuscript has been reviewed and approved by all co-authors.</w:t>
      </w:r>
      <w:r w:rsidR="007F5A4A">
        <w:rPr>
          <w:b w:val="0"/>
          <w:sz w:val="24"/>
          <w:szCs w:val="24"/>
        </w:rPr>
        <w:t xml:space="preserve"> Please find below the contact information of all five co-authors:</w:t>
      </w:r>
    </w:p>
    <w:p w14:paraId="30306FA8" w14:textId="77777777" w:rsidR="007F5A4A" w:rsidRDefault="007F5A4A" w:rsidP="007F5A4A">
      <w:pPr>
        <w:pStyle w:val="Head"/>
        <w:numPr>
          <w:ilvl w:val="0"/>
          <w:numId w:val="2"/>
        </w:numPr>
        <w:jc w:val="left"/>
        <w:rPr>
          <w:b w:val="0"/>
          <w:sz w:val="24"/>
          <w:szCs w:val="24"/>
        </w:rPr>
      </w:pPr>
      <w:r>
        <w:rPr>
          <w:b w:val="0"/>
          <w:sz w:val="24"/>
          <w:szCs w:val="24"/>
        </w:rPr>
        <w:t>Dr</w:t>
      </w:r>
      <w:ins w:id="7" w:author="ltonin" w:date="2017-04-28T10:49:00Z">
        <w:r w:rsidR="00294E35">
          <w:rPr>
            <w:b w:val="0"/>
            <w:sz w:val="24"/>
            <w:szCs w:val="24"/>
          </w:rPr>
          <w:t>.</w:t>
        </w:r>
      </w:ins>
      <w:r>
        <w:rPr>
          <w:b w:val="0"/>
          <w:sz w:val="24"/>
          <w:szCs w:val="24"/>
        </w:rPr>
        <w:t xml:space="preserve"> </w:t>
      </w:r>
      <w:proofErr w:type="spellStart"/>
      <w:r>
        <w:rPr>
          <w:b w:val="0"/>
          <w:sz w:val="24"/>
          <w:szCs w:val="24"/>
        </w:rPr>
        <w:t>Serafeim</w:t>
      </w:r>
      <w:proofErr w:type="spellEnd"/>
      <w:r>
        <w:rPr>
          <w:b w:val="0"/>
          <w:sz w:val="24"/>
          <w:szCs w:val="24"/>
        </w:rPr>
        <w:t xml:space="preserve"> Perdikis, +41786643859, </w:t>
      </w:r>
      <w:hyperlink r:id="rId7" w:history="1">
        <w:r w:rsidRPr="00EB2B6E">
          <w:rPr>
            <w:rStyle w:val="Hyperlink"/>
            <w:b w:val="0"/>
            <w:sz w:val="24"/>
            <w:szCs w:val="24"/>
          </w:rPr>
          <w:t>serafeim.perdikis@epfl.ch</w:t>
        </w:r>
      </w:hyperlink>
    </w:p>
    <w:p w14:paraId="4D38487D" w14:textId="77777777" w:rsidR="007F5A4A" w:rsidRPr="007F5A4A" w:rsidRDefault="007F5A4A" w:rsidP="007F5A4A">
      <w:pPr>
        <w:pStyle w:val="Head"/>
        <w:numPr>
          <w:ilvl w:val="0"/>
          <w:numId w:val="2"/>
        </w:numPr>
        <w:jc w:val="left"/>
        <w:rPr>
          <w:b w:val="0"/>
          <w:sz w:val="24"/>
          <w:szCs w:val="24"/>
        </w:rPr>
      </w:pPr>
      <w:r>
        <w:rPr>
          <w:b w:val="0"/>
          <w:sz w:val="24"/>
          <w:szCs w:val="24"/>
        </w:rPr>
        <w:t>Dr</w:t>
      </w:r>
      <w:ins w:id="8" w:author="ltonin" w:date="2017-04-28T10:49:00Z">
        <w:r w:rsidR="00294E35">
          <w:rPr>
            <w:b w:val="0"/>
            <w:sz w:val="24"/>
            <w:szCs w:val="24"/>
          </w:rPr>
          <w:t>.</w:t>
        </w:r>
      </w:ins>
      <w:r>
        <w:rPr>
          <w:b w:val="0"/>
          <w:sz w:val="24"/>
          <w:szCs w:val="24"/>
        </w:rPr>
        <w:t xml:space="preserve"> Luca Tonin, +41766106121, </w:t>
      </w:r>
      <w:hyperlink r:id="rId8" w:history="1">
        <w:r w:rsidRPr="00EB2B6E">
          <w:rPr>
            <w:rStyle w:val="Hyperlink"/>
            <w:b w:val="0"/>
            <w:sz w:val="24"/>
            <w:szCs w:val="24"/>
          </w:rPr>
          <w:t>luca.tonin@epfl.ch</w:t>
        </w:r>
      </w:hyperlink>
    </w:p>
    <w:p w14:paraId="0341AFB1" w14:textId="77777777" w:rsidR="007F5A4A" w:rsidRDefault="007F5A4A" w:rsidP="007F5A4A">
      <w:pPr>
        <w:pStyle w:val="Head"/>
        <w:numPr>
          <w:ilvl w:val="0"/>
          <w:numId w:val="2"/>
        </w:numPr>
        <w:jc w:val="left"/>
        <w:rPr>
          <w:b w:val="0"/>
          <w:sz w:val="24"/>
          <w:szCs w:val="24"/>
        </w:rPr>
      </w:pPr>
      <w:r>
        <w:rPr>
          <w:b w:val="0"/>
          <w:sz w:val="24"/>
          <w:szCs w:val="24"/>
        </w:rPr>
        <w:t>Dr</w:t>
      </w:r>
      <w:ins w:id="9" w:author="ltonin" w:date="2017-04-28T10:49:00Z">
        <w:r w:rsidR="00294E35">
          <w:rPr>
            <w:b w:val="0"/>
            <w:sz w:val="24"/>
            <w:szCs w:val="24"/>
          </w:rPr>
          <w:t>.</w:t>
        </w:r>
      </w:ins>
      <w:r>
        <w:rPr>
          <w:b w:val="0"/>
          <w:sz w:val="24"/>
          <w:szCs w:val="24"/>
        </w:rPr>
        <w:t xml:space="preserve"> </w:t>
      </w:r>
      <w:proofErr w:type="spellStart"/>
      <w:r>
        <w:rPr>
          <w:b w:val="0"/>
          <w:sz w:val="24"/>
          <w:szCs w:val="24"/>
        </w:rPr>
        <w:t>Sareh</w:t>
      </w:r>
      <w:proofErr w:type="spellEnd"/>
      <w:r>
        <w:rPr>
          <w:b w:val="0"/>
          <w:sz w:val="24"/>
          <w:szCs w:val="24"/>
        </w:rPr>
        <w:t xml:space="preserve"> </w:t>
      </w:r>
      <w:proofErr w:type="spellStart"/>
      <w:r>
        <w:rPr>
          <w:b w:val="0"/>
          <w:sz w:val="24"/>
          <w:szCs w:val="24"/>
        </w:rPr>
        <w:t>Saeedi</w:t>
      </w:r>
      <w:proofErr w:type="spellEnd"/>
      <w:r>
        <w:rPr>
          <w:b w:val="0"/>
          <w:sz w:val="24"/>
          <w:szCs w:val="24"/>
        </w:rPr>
        <w:t>, +41788554719, sareh.saeedi@epfl.ch</w:t>
      </w:r>
    </w:p>
    <w:p w14:paraId="09FDC955" w14:textId="77777777" w:rsidR="007F5A4A" w:rsidRDefault="007F5A4A" w:rsidP="007F5A4A">
      <w:pPr>
        <w:pStyle w:val="Head"/>
        <w:numPr>
          <w:ilvl w:val="0"/>
          <w:numId w:val="2"/>
        </w:numPr>
        <w:jc w:val="left"/>
        <w:rPr>
          <w:b w:val="0"/>
          <w:sz w:val="24"/>
          <w:szCs w:val="24"/>
        </w:rPr>
      </w:pPr>
      <w:r>
        <w:rPr>
          <w:b w:val="0"/>
          <w:sz w:val="24"/>
          <w:szCs w:val="24"/>
        </w:rPr>
        <w:t>Christoph Schneider, +41762658226, christoph.schneider@epfl.ch</w:t>
      </w:r>
    </w:p>
    <w:p w14:paraId="682185EA" w14:textId="77777777" w:rsidR="007F5A4A" w:rsidRDefault="007F5A4A" w:rsidP="007F5A4A">
      <w:pPr>
        <w:pStyle w:val="Head"/>
        <w:numPr>
          <w:ilvl w:val="0"/>
          <w:numId w:val="2"/>
        </w:numPr>
        <w:jc w:val="left"/>
        <w:rPr>
          <w:b w:val="0"/>
          <w:sz w:val="24"/>
          <w:szCs w:val="24"/>
        </w:rPr>
      </w:pPr>
      <w:r>
        <w:rPr>
          <w:b w:val="0"/>
          <w:sz w:val="24"/>
          <w:szCs w:val="24"/>
        </w:rPr>
        <w:t xml:space="preserve">Prof. José del R. Millán, +41798455270, </w:t>
      </w:r>
      <w:hyperlink r:id="rId9" w:history="1">
        <w:r w:rsidRPr="00EB2B6E">
          <w:rPr>
            <w:rStyle w:val="Hyperlink"/>
            <w:b w:val="0"/>
            <w:sz w:val="24"/>
            <w:szCs w:val="24"/>
          </w:rPr>
          <w:t>jose.millan@epfl.ch</w:t>
        </w:r>
      </w:hyperlink>
    </w:p>
    <w:p w14:paraId="691B5024" w14:textId="77777777" w:rsidR="007F5A4A" w:rsidRDefault="007F5A4A" w:rsidP="008D6D09">
      <w:pPr>
        <w:pStyle w:val="Head"/>
        <w:jc w:val="left"/>
        <w:rPr>
          <w:b w:val="0"/>
          <w:sz w:val="24"/>
          <w:szCs w:val="24"/>
        </w:rPr>
      </w:pPr>
      <w:r>
        <w:rPr>
          <w:b w:val="0"/>
          <w:sz w:val="24"/>
          <w:szCs w:val="24"/>
        </w:rPr>
        <w:t>Dr</w:t>
      </w:r>
      <w:ins w:id="10" w:author="ltonin" w:date="2017-04-28T10:49:00Z">
        <w:r w:rsidR="00294E35">
          <w:rPr>
            <w:b w:val="0"/>
            <w:sz w:val="24"/>
            <w:szCs w:val="24"/>
          </w:rPr>
          <w:t>.</w:t>
        </w:r>
      </w:ins>
      <w:r>
        <w:rPr>
          <w:b w:val="0"/>
          <w:sz w:val="24"/>
          <w:szCs w:val="24"/>
        </w:rPr>
        <w:t xml:space="preserve"> </w:t>
      </w:r>
      <w:proofErr w:type="spellStart"/>
      <w:r>
        <w:rPr>
          <w:b w:val="0"/>
          <w:sz w:val="24"/>
          <w:szCs w:val="24"/>
        </w:rPr>
        <w:t>Serafeim</w:t>
      </w:r>
      <w:proofErr w:type="spellEnd"/>
      <w:r>
        <w:rPr>
          <w:b w:val="0"/>
          <w:sz w:val="24"/>
          <w:szCs w:val="24"/>
        </w:rPr>
        <w:t xml:space="preserve"> Perdikis is the corresponding author.</w:t>
      </w:r>
    </w:p>
    <w:p w14:paraId="57DE6672" w14:textId="77777777" w:rsidR="008D6D09" w:rsidRDefault="00B16014" w:rsidP="008D6D09">
      <w:pPr>
        <w:pStyle w:val="Head"/>
        <w:jc w:val="left"/>
        <w:rPr>
          <w:b w:val="0"/>
          <w:sz w:val="24"/>
          <w:szCs w:val="24"/>
        </w:rPr>
      </w:pPr>
      <w:r>
        <w:rPr>
          <w:b w:val="0"/>
          <w:sz w:val="24"/>
          <w:szCs w:val="24"/>
        </w:rPr>
        <w:t>Please find below a list of five suggested referees:</w:t>
      </w:r>
    </w:p>
    <w:p w14:paraId="0A0CF670" w14:textId="77777777" w:rsidR="00B16014" w:rsidRDefault="00B16014" w:rsidP="008D6D09">
      <w:pPr>
        <w:pStyle w:val="Head"/>
        <w:jc w:val="left"/>
        <w:rPr>
          <w:b w:val="0"/>
          <w:sz w:val="24"/>
          <w:szCs w:val="24"/>
        </w:rPr>
      </w:pPr>
    </w:p>
    <w:p w14:paraId="2E56E40E" w14:textId="77777777" w:rsidR="00B16014" w:rsidRDefault="00B16014" w:rsidP="008D6D09">
      <w:pPr>
        <w:pStyle w:val="Head"/>
        <w:jc w:val="left"/>
        <w:rPr>
          <w:b w:val="0"/>
          <w:sz w:val="24"/>
          <w:szCs w:val="24"/>
        </w:rPr>
      </w:pPr>
      <w:r>
        <w:rPr>
          <w:b w:val="0"/>
          <w:sz w:val="24"/>
          <w:szCs w:val="24"/>
        </w:rPr>
        <w:t xml:space="preserve">We remain at your disposal for any relevant requests. </w:t>
      </w:r>
      <w:r w:rsidR="003F7DA1">
        <w:rPr>
          <w:b w:val="0"/>
          <w:sz w:val="24"/>
          <w:szCs w:val="24"/>
        </w:rPr>
        <w:t>We firmly believe that our manuscript is appropriate for publication in Science Translational Medicine and hope for a positive evaluation of our work.</w:t>
      </w:r>
    </w:p>
    <w:p w14:paraId="5677BDDC" w14:textId="77777777" w:rsidR="003F7DA1" w:rsidRDefault="003F7DA1" w:rsidP="008D6D09">
      <w:pPr>
        <w:pStyle w:val="Head"/>
        <w:jc w:val="left"/>
        <w:rPr>
          <w:b w:val="0"/>
          <w:sz w:val="24"/>
          <w:szCs w:val="24"/>
        </w:rPr>
      </w:pPr>
      <w:r>
        <w:rPr>
          <w:b w:val="0"/>
          <w:sz w:val="24"/>
          <w:szCs w:val="24"/>
        </w:rPr>
        <w:t>Best regards,</w:t>
      </w:r>
    </w:p>
    <w:p w14:paraId="4ABB736B" w14:textId="77777777" w:rsidR="003F7DA1" w:rsidRDefault="003F7DA1" w:rsidP="008D6D09">
      <w:pPr>
        <w:pStyle w:val="Head"/>
        <w:jc w:val="left"/>
        <w:rPr>
          <w:b w:val="0"/>
          <w:sz w:val="24"/>
          <w:szCs w:val="24"/>
        </w:rPr>
      </w:pPr>
      <w:r>
        <w:rPr>
          <w:b w:val="0"/>
          <w:sz w:val="24"/>
          <w:szCs w:val="24"/>
        </w:rPr>
        <w:t>Dr</w:t>
      </w:r>
      <w:ins w:id="11" w:author="ltonin" w:date="2017-04-28T10:49:00Z">
        <w:r w:rsidR="00294E35">
          <w:rPr>
            <w:b w:val="0"/>
            <w:sz w:val="24"/>
            <w:szCs w:val="24"/>
          </w:rPr>
          <w:t>.</w:t>
        </w:r>
      </w:ins>
      <w:r>
        <w:rPr>
          <w:b w:val="0"/>
          <w:sz w:val="24"/>
          <w:szCs w:val="24"/>
        </w:rPr>
        <w:t xml:space="preserve"> </w:t>
      </w:r>
      <w:proofErr w:type="spellStart"/>
      <w:r>
        <w:rPr>
          <w:b w:val="0"/>
          <w:sz w:val="24"/>
          <w:szCs w:val="24"/>
        </w:rPr>
        <w:t>Serafeim</w:t>
      </w:r>
      <w:proofErr w:type="spellEnd"/>
      <w:r>
        <w:rPr>
          <w:b w:val="0"/>
          <w:sz w:val="24"/>
          <w:szCs w:val="24"/>
        </w:rPr>
        <w:t xml:space="preserve"> Perdikis</w:t>
      </w:r>
    </w:p>
    <w:p w14:paraId="1447A930" w14:textId="77777777" w:rsidR="003F7DA1" w:rsidRPr="00EE73CC" w:rsidRDefault="003F7DA1" w:rsidP="008D6D09">
      <w:pPr>
        <w:pStyle w:val="Head"/>
        <w:jc w:val="left"/>
        <w:rPr>
          <w:b w:val="0"/>
          <w:sz w:val="24"/>
          <w:szCs w:val="24"/>
        </w:rPr>
      </w:pPr>
      <w:r>
        <w:rPr>
          <w:b w:val="0"/>
          <w:sz w:val="24"/>
          <w:szCs w:val="24"/>
        </w:rPr>
        <w:t>Corresponding author</w:t>
      </w:r>
    </w:p>
    <w:sectPr w:rsidR="003F7DA1" w:rsidRPr="00EE73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tonin" w:date="2017-04-28T10:42:00Z" w:initials="l">
    <w:p w14:paraId="53414589" w14:textId="77777777" w:rsidR="007B3AE1" w:rsidRDefault="007B3AE1">
      <w:pPr>
        <w:pStyle w:val="CommentText"/>
      </w:pPr>
      <w:r>
        <w:rPr>
          <w:rStyle w:val="CommentReference"/>
        </w:rPr>
        <w:annotationRef/>
      </w:r>
      <w:r>
        <w:t>Dr.</w:t>
      </w:r>
    </w:p>
  </w:comment>
  <w:comment w:id="4" w:author="ltonin" w:date="2017-04-28T10:45:00Z" w:initials="l">
    <w:p w14:paraId="0A158ABD" w14:textId="77777777" w:rsidR="007B3AE1" w:rsidRDefault="007B3AE1">
      <w:pPr>
        <w:pStyle w:val="CommentText"/>
      </w:pPr>
      <w:r>
        <w:rPr>
          <w:rStyle w:val="CommentReference"/>
        </w:rPr>
        <w:annotationRef/>
      </w:r>
      <w:r>
        <w:t>Is it two-case or two-cases?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414589" w15:done="0"/>
  <w15:commentEx w15:paraId="0A158A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C4DF9"/>
    <w:multiLevelType w:val="hybridMultilevel"/>
    <w:tmpl w:val="16B44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113B3"/>
    <w:multiLevelType w:val="hybridMultilevel"/>
    <w:tmpl w:val="EEF86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tonin">
    <w15:presenceInfo w15:providerId="None" w15:userId="lton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1C7"/>
    <w:rsid w:val="0001469C"/>
    <w:rsid w:val="00052191"/>
    <w:rsid w:val="00105C54"/>
    <w:rsid w:val="00124623"/>
    <w:rsid w:val="0014152F"/>
    <w:rsid w:val="0015700E"/>
    <w:rsid w:val="0020472A"/>
    <w:rsid w:val="002900DB"/>
    <w:rsid w:val="00294E35"/>
    <w:rsid w:val="002D4D42"/>
    <w:rsid w:val="003011C7"/>
    <w:rsid w:val="0032154D"/>
    <w:rsid w:val="003736CA"/>
    <w:rsid w:val="003F7DA1"/>
    <w:rsid w:val="004B2C9E"/>
    <w:rsid w:val="00510D3A"/>
    <w:rsid w:val="005444BC"/>
    <w:rsid w:val="006A11DF"/>
    <w:rsid w:val="006C611A"/>
    <w:rsid w:val="006F3308"/>
    <w:rsid w:val="007B0669"/>
    <w:rsid w:val="007B3AE1"/>
    <w:rsid w:val="007B3D7C"/>
    <w:rsid w:val="007C5D27"/>
    <w:rsid w:val="007F5A4A"/>
    <w:rsid w:val="008D6D09"/>
    <w:rsid w:val="009006F5"/>
    <w:rsid w:val="00915A0C"/>
    <w:rsid w:val="009478E4"/>
    <w:rsid w:val="009D0B1F"/>
    <w:rsid w:val="00A21D32"/>
    <w:rsid w:val="00A25522"/>
    <w:rsid w:val="00AB172D"/>
    <w:rsid w:val="00AE6F0A"/>
    <w:rsid w:val="00B16014"/>
    <w:rsid w:val="00C41B33"/>
    <w:rsid w:val="00C515C4"/>
    <w:rsid w:val="00C729F1"/>
    <w:rsid w:val="00CD052A"/>
    <w:rsid w:val="00CD7EA6"/>
    <w:rsid w:val="00D00EED"/>
    <w:rsid w:val="00D558AB"/>
    <w:rsid w:val="00DA4806"/>
    <w:rsid w:val="00DC6965"/>
    <w:rsid w:val="00DE2399"/>
    <w:rsid w:val="00EB2057"/>
    <w:rsid w:val="00EE73CC"/>
    <w:rsid w:val="00F07960"/>
    <w:rsid w:val="00F260C4"/>
    <w:rsid w:val="00F5638E"/>
    <w:rsid w:val="00F60239"/>
    <w:rsid w:val="00F74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3A03"/>
  <w15:chartTrackingRefBased/>
  <w15:docId w15:val="{36C41C92-628C-4ACE-88A0-57A1070B4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EE73CC"/>
    <w:pPr>
      <w:keepNext/>
      <w:suppressAutoHyphens/>
      <w:spacing w:before="120" w:after="120" w:line="240" w:lineRule="auto"/>
      <w:jc w:val="center"/>
    </w:pPr>
    <w:rPr>
      <w:rFonts w:ascii="Times New Roman" w:eastAsia="Times New Roman" w:hAnsi="Times New Roman" w:cs="Times New Roman"/>
      <w:b/>
      <w:bCs/>
      <w:kern w:val="1"/>
      <w:sz w:val="28"/>
      <w:szCs w:val="28"/>
      <w:lang w:eastAsia="zh-CN"/>
    </w:rPr>
  </w:style>
  <w:style w:type="character" w:styleId="Hyperlink">
    <w:name w:val="Hyperlink"/>
    <w:basedOn w:val="DefaultParagraphFont"/>
    <w:uiPriority w:val="99"/>
    <w:unhideWhenUsed/>
    <w:rsid w:val="007F5A4A"/>
    <w:rPr>
      <w:color w:val="0563C1" w:themeColor="hyperlink"/>
      <w:u w:val="single"/>
    </w:rPr>
  </w:style>
  <w:style w:type="character" w:styleId="CommentReference">
    <w:name w:val="annotation reference"/>
    <w:basedOn w:val="DefaultParagraphFont"/>
    <w:uiPriority w:val="99"/>
    <w:semiHidden/>
    <w:unhideWhenUsed/>
    <w:rsid w:val="007B3AE1"/>
    <w:rPr>
      <w:sz w:val="16"/>
      <w:szCs w:val="16"/>
    </w:rPr>
  </w:style>
  <w:style w:type="paragraph" w:styleId="CommentText">
    <w:name w:val="annotation text"/>
    <w:basedOn w:val="Normal"/>
    <w:link w:val="CommentTextChar"/>
    <w:uiPriority w:val="99"/>
    <w:semiHidden/>
    <w:unhideWhenUsed/>
    <w:rsid w:val="007B3AE1"/>
    <w:pPr>
      <w:spacing w:line="240" w:lineRule="auto"/>
    </w:pPr>
    <w:rPr>
      <w:sz w:val="20"/>
      <w:szCs w:val="20"/>
    </w:rPr>
  </w:style>
  <w:style w:type="character" w:customStyle="1" w:styleId="CommentTextChar">
    <w:name w:val="Comment Text Char"/>
    <w:basedOn w:val="DefaultParagraphFont"/>
    <w:link w:val="CommentText"/>
    <w:uiPriority w:val="99"/>
    <w:semiHidden/>
    <w:rsid w:val="007B3AE1"/>
    <w:rPr>
      <w:sz w:val="20"/>
      <w:szCs w:val="20"/>
    </w:rPr>
  </w:style>
  <w:style w:type="paragraph" w:styleId="CommentSubject">
    <w:name w:val="annotation subject"/>
    <w:basedOn w:val="CommentText"/>
    <w:next w:val="CommentText"/>
    <w:link w:val="CommentSubjectChar"/>
    <w:uiPriority w:val="99"/>
    <w:semiHidden/>
    <w:unhideWhenUsed/>
    <w:rsid w:val="007B3AE1"/>
    <w:rPr>
      <w:b/>
      <w:bCs/>
    </w:rPr>
  </w:style>
  <w:style w:type="character" w:customStyle="1" w:styleId="CommentSubjectChar">
    <w:name w:val="Comment Subject Char"/>
    <w:basedOn w:val="CommentTextChar"/>
    <w:link w:val="CommentSubject"/>
    <w:uiPriority w:val="99"/>
    <w:semiHidden/>
    <w:rsid w:val="007B3AE1"/>
    <w:rPr>
      <w:b/>
      <w:bCs/>
      <w:sz w:val="20"/>
      <w:szCs w:val="20"/>
    </w:rPr>
  </w:style>
  <w:style w:type="paragraph" w:styleId="BalloonText">
    <w:name w:val="Balloon Text"/>
    <w:basedOn w:val="Normal"/>
    <w:link w:val="BalloonTextChar"/>
    <w:uiPriority w:val="99"/>
    <w:semiHidden/>
    <w:unhideWhenUsed/>
    <w:rsid w:val="007B3A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A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a.tonin@epfl.ch" TargetMode="External"/><Relationship Id="rId3" Type="http://schemas.openxmlformats.org/officeDocument/2006/relationships/settings" Target="settings.xml"/><Relationship Id="rId7" Type="http://schemas.openxmlformats.org/officeDocument/2006/relationships/hyperlink" Target="mailto:serafeim.perdikis@epfl.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ose.millan@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Simis</dc:creator>
  <cp:keywords/>
  <dc:description/>
  <cp:lastModifiedBy>ltonin</cp:lastModifiedBy>
  <cp:revision>4</cp:revision>
  <dcterms:created xsi:type="dcterms:W3CDTF">2017-04-28T08:41:00Z</dcterms:created>
  <dcterms:modified xsi:type="dcterms:W3CDTF">2017-04-28T08:50:00Z</dcterms:modified>
</cp:coreProperties>
</file>