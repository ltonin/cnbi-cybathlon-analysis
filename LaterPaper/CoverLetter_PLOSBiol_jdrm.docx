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6FF" w:rsidRPr="008436FF" w:rsidRDefault="008436FF" w:rsidP="008436FF">
      <w:pPr>
        <w:spacing w:after="0" w:line="240" w:lineRule="auto"/>
        <w:rPr>
          <w:rFonts w:ascii="Times New Roman" w:hAnsi="Times New Roman"/>
        </w:rPr>
      </w:pPr>
      <w:r w:rsidRPr="008436FF">
        <w:rPr>
          <w:rFonts w:ascii="Times New Roman" w:hAnsi="Times New Roman"/>
        </w:rPr>
        <w:t xml:space="preserve">Dear </w:t>
      </w:r>
      <w:r w:rsidR="0088545C">
        <w:rPr>
          <w:rFonts w:ascii="Times New Roman" w:hAnsi="Times New Roman"/>
        </w:rPr>
        <w:t>Editors</w:t>
      </w:r>
      <w:r w:rsidRPr="008436FF">
        <w:rPr>
          <w:rFonts w:ascii="Times New Roman" w:hAnsi="Times New Roman"/>
        </w:rPr>
        <w:t>,</w:t>
      </w:r>
    </w:p>
    <w:p w:rsidR="008436FF" w:rsidRPr="008436FF" w:rsidRDefault="008436FF" w:rsidP="008436FF">
      <w:pPr>
        <w:spacing w:after="0" w:line="240" w:lineRule="auto"/>
        <w:rPr>
          <w:rFonts w:ascii="Times New Roman" w:hAnsi="Times New Roman"/>
        </w:rPr>
      </w:pPr>
    </w:p>
    <w:p w:rsidR="005E0858" w:rsidRDefault="0088545C" w:rsidP="008436FF">
      <w:pPr>
        <w:spacing w:after="0" w:line="240" w:lineRule="auto"/>
        <w:rPr>
          <w:rFonts w:ascii="Times New Roman" w:hAnsi="Times New Roman"/>
        </w:rPr>
      </w:pPr>
      <w:r>
        <w:rPr>
          <w:rFonts w:ascii="Times New Roman" w:hAnsi="Times New Roman"/>
        </w:rPr>
        <w:t>We are pleased to submit</w:t>
      </w:r>
      <w:r w:rsidR="008436FF" w:rsidRPr="008436FF">
        <w:rPr>
          <w:rFonts w:ascii="Times New Roman" w:hAnsi="Times New Roman"/>
        </w:rPr>
        <w:t xml:space="preserve"> </w:t>
      </w:r>
      <w:r w:rsidR="008436FF">
        <w:rPr>
          <w:rFonts w:ascii="Times New Roman" w:hAnsi="Times New Roman"/>
        </w:rPr>
        <w:t xml:space="preserve">for review the attached manuscript that reports a unique longitudinal study </w:t>
      </w:r>
      <w:r w:rsidR="008436FF" w:rsidRPr="008436FF">
        <w:rPr>
          <w:rFonts w:ascii="Times New Roman" w:hAnsi="Times New Roman"/>
        </w:rPr>
        <w:t>involving two chronic tetraplegic spinal cord injury patients</w:t>
      </w:r>
      <w:r w:rsidR="008B5D2D">
        <w:rPr>
          <w:rFonts w:ascii="Times New Roman" w:hAnsi="Times New Roman"/>
        </w:rPr>
        <w:t xml:space="preserve"> (ASIA A</w:t>
      </w:r>
      <w:r w:rsidR="005E0858">
        <w:rPr>
          <w:rFonts w:ascii="Times New Roman" w:hAnsi="Times New Roman"/>
        </w:rPr>
        <w:t>)</w:t>
      </w:r>
      <w:r w:rsidR="008436FF" w:rsidRPr="008436FF">
        <w:rPr>
          <w:rFonts w:ascii="Times New Roman" w:hAnsi="Times New Roman"/>
        </w:rPr>
        <w:t xml:space="preserve"> trained to operate an electroencephalography (EEG)-based, self-paced brain-computer interface (BCI) in order to participate in the BCI race discipline of the international Cybathlon event, the first bionic special Olympics held in Zurich Switzerland on October 8th 2016.</w:t>
      </w:r>
    </w:p>
    <w:p w:rsidR="005E0858" w:rsidRDefault="005E0858" w:rsidP="008436FF">
      <w:pPr>
        <w:spacing w:after="0" w:line="240" w:lineRule="auto"/>
        <w:rPr>
          <w:rFonts w:ascii="Times New Roman" w:hAnsi="Times New Roman"/>
        </w:rPr>
      </w:pPr>
    </w:p>
    <w:p w:rsidR="004057B4" w:rsidRDefault="00A02463" w:rsidP="008436FF">
      <w:pPr>
        <w:spacing w:after="0" w:line="240" w:lineRule="auto"/>
        <w:rPr>
          <w:rFonts w:ascii="Times New Roman" w:hAnsi="Times New Roman"/>
        </w:rPr>
      </w:pPr>
      <w:r>
        <w:rPr>
          <w:rFonts w:ascii="Times New Roman" w:hAnsi="Times New Roman"/>
        </w:rPr>
        <w:t xml:space="preserve">Despite the </w:t>
      </w:r>
      <w:r w:rsidR="00FD2317">
        <w:rPr>
          <w:rFonts w:ascii="Times New Roman" w:hAnsi="Times New Roman"/>
        </w:rPr>
        <w:t>high profile of recent human BCI studies (</w:t>
      </w:r>
      <w:proofErr w:type="spellStart"/>
      <w:r w:rsidR="00B363F3" w:rsidRPr="00E27581">
        <w:rPr>
          <w:rFonts w:ascii="Times New Roman" w:hAnsi="Times New Roman"/>
        </w:rPr>
        <w:t>Collinger</w:t>
      </w:r>
      <w:proofErr w:type="spellEnd"/>
      <w:r w:rsidR="00B363F3">
        <w:rPr>
          <w:rFonts w:ascii="Times New Roman" w:hAnsi="Times New Roman"/>
        </w:rPr>
        <w:t xml:space="preserve"> et al., 2013; Bouton et al., 2016; </w:t>
      </w:r>
      <w:proofErr w:type="spellStart"/>
      <w:r w:rsidR="00B363F3" w:rsidRPr="00505A9D">
        <w:rPr>
          <w:rFonts w:ascii="Times New Roman" w:hAnsi="Times New Roman"/>
        </w:rPr>
        <w:t>Vansteensel</w:t>
      </w:r>
      <w:proofErr w:type="spellEnd"/>
      <w:r w:rsidR="00B363F3" w:rsidRPr="00505A9D">
        <w:rPr>
          <w:rFonts w:ascii="Times New Roman" w:hAnsi="Times New Roman"/>
        </w:rPr>
        <w:t xml:space="preserve"> </w:t>
      </w:r>
      <w:r w:rsidR="00B363F3">
        <w:rPr>
          <w:rFonts w:ascii="Times New Roman" w:hAnsi="Times New Roman"/>
        </w:rPr>
        <w:t xml:space="preserve">et al., 2016; </w:t>
      </w:r>
      <w:proofErr w:type="spellStart"/>
      <w:r w:rsidR="00B363F3">
        <w:rPr>
          <w:rFonts w:ascii="Times New Roman" w:hAnsi="Times New Roman"/>
        </w:rPr>
        <w:t>Pandarinath</w:t>
      </w:r>
      <w:proofErr w:type="spellEnd"/>
      <w:r w:rsidR="00B363F3" w:rsidRPr="00B62959">
        <w:rPr>
          <w:rFonts w:ascii="Times New Roman" w:hAnsi="Times New Roman"/>
        </w:rPr>
        <w:t xml:space="preserve"> </w:t>
      </w:r>
      <w:r w:rsidR="00B363F3">
        <w:rPr>
          <w:rFonts w:ascii="Times New Roman" w:hAnsi="Times New Roman"/>
        </w:rPr>
        <w:t>et al., 2016</w:t>
      </w:r>
      <w:r w:rsidR="00FD2317">
        <w:rPr>
          <w:rFonts w:ascii="Times New Roman" w:hAnsi="Times New Roman"/>
        </w:rPr>
        <w:t xml:space="preserve">), </w:t>
      </w:r>
      <w:r w:rsidR="005737FA">
        <w:rPr>
          <w:rFonts w:ascii="Times New Roman" w:hAnsi="Times New Roman"/>
        </w:rPr>
        <w:t>it is rare to report longitudinal studies in realistic (home-use) conditions and with minimal expert support (</w:t>
      </w:r>
      <w:proofErr w:type="spellStart"/>
      <w:r w:rsidR="005737FA" w:rsidRPr="00505A9D">
        <w:rPr>
          <w:rFonts w:ascii="Times New Roman" w:hAnsi="Times New Roman"/>
        </w:rPr>
        <w:t>Vansteensel</w:t>
      </w:r>
      <w:proofErr w:type="spellEnd"/>
      <w:r w:rsidR="005737FA" w:rsidRPr="00505A9D">
        <w:rPr>
          <w:rFonts w:ascii="Times New Roman" w:hAnsi="Times New Roman"/>
        </w:rPr>
        <w:t xml:space="preserve"> </w:t>
      </w:r>
      <w:r w:rsidR="005737FA">
        <w:rPr>
          <w:rFonts w:ascii="Times New Roman" w:hAnsi="Times New Roman"/>
        </w:rPr>
        <w:t xml:space="preserve">et al., 2016). </w:t>
      </w:r>
      <w:r w:rsidR="00AD7D91">
        <w:rPr>
          <w:rFonts w:ascii="Times New Roman" w:hAnsi="Times New Roman"/>
        </w:rPr>
        <w:t>Furthermore, although all these works required brain implants, it is also believed that non-invasive approaches have an important role to play in order to achieve large-scale clinical translation (</w:t>
      </w:r>
      <w:proofErr w:type="spellStart"/>
      <w:r w:rsidR="00AD7D91" w:rsidRPr="00D4273C">
        <w:rPr>
          <w:rFonts w:ascii="Times New Roman" w:hAnsi="Times New Roman"/>
        </w:rPr>
        <w:t>Ajemian</w:t>
      </w:r>
      <w:proofErr w:type="spellEnd"/>
      <w:r w:rsidR="00AD7D91">
        <w:rPr>
          <w:rFonts w:ascii="Times New Roman" w:hAnsi="Times New Roman"/>
        </w:rPr>
        <w:t>, 2017). We believe our study supports this view.</w:t>
      </w:r>
      <w:r w:rsidR="008B5D2D">
        <w:rPr>
          <w:rFonts w:ascii="Times New Roman" w:hAnsi="Times New Roman"/>
        </w:rPr>
        <w:t xml:space="preserve"> </w:t>
      </w:r>
      <w:ins w:id="0" w:author="Simis" w:date="2017-07-29T02:46:00Z">
        <w:r w:rsidR="001113B8">
          <w:rPr>
            <w:rFonts w:ascii="Times New Roman" w:hAnsi="Times New Roman"/>
          </w:rPr>
          <w:t>Specifically</w:t>
        </w:r>
      </w:ins>
      <w:ins w:id="1" w:author="Simis" w:date="2017-07-29T02:36:00Z">
        <w:r w:rsidR="00BE4A66">
          <w:rPr>
            <w:rFonts w:ascii="Times New Roman" w:hAnsi="Times New Roman"/>
          </w:rPr>
          <w:t xml:space="preserve">, our study leverages </w:t>
        </w:r>
      </w:ins>
      <w:ins w:id="2" w:author="Simis" w:date="2017-07-29T02:37:00Z">
        <w:r w:rsidR="005E061E">
          <w:rPr>
            <w:rFonts w:ascii="Times New Roman" w:hAnsi="Times New Roman"/>
          </w:rPr>
          <w:t xml:space="preserve">the experiences acquired during the Cybathlon in order </w:t>
        </w:r>
      </w:ins>
      <w:ins w:id="3" w:author="Simis" w:date="2017-07-29T02:36:00Z">
        <w:r w:rsidR="00BE4A66">
          <w:rPr>
            <w:rFonts w:ascii="Times New Roman" w:hAnsi="Times New Roman"/>
          </w:rPr>
          <w:t xml:space="preserve">to </w:t>
        </w:r>
      </w:ins>
      <w:ins w:id="4" w:author="Simis" w:date="2017-07-29T02:38:00Z">
        <w:r w:rsidR="005551EB">
          <w:rPr>
            <w:rFonts w:ascii="Times New Roman" w:hAnsi="Times New Roman"/>
          </w:rPr>
          <w:t>demonstrate</w:t>
        </w:r>
      </w:ins>
      <w:ins w:id="5" w:author="Simis" w:date="2017-07-29T02:36:00Z">
        <w:r w:rsidR="00BE4A66">
          <w:rPr>
            <w:rFonts w:ascii="Times New Roman" w:hAnsi="Times New Roman"/>
          </w:rPr>
          <w:t xml:space="preserve"> the</w:t>
        </w:r>
      </w:ins>
      <w:ins w:id="6" w:author="Jose del R. Millan" w:date="2017-07-30T08:46:00Z">
        <w:r w:rsidR="00CF750B">
          <w:rPr>
            <w:rFonts w:ascii="Times New Roman" w:hAnsi="Times New Roman"/>
          </w:rPr>
          <w:t xml:space="preserve"> </w:t>
        </w:r>
      </w:ins>
      <w:ins w:id="7" w:author="Simis" w:date="2017-07-29T02:38:00Z">
        <w:r w:rsidR="005551EB">
          <w:rPr>
            <w:rFonts w:ascii="Times New Roman" w:hAnsi="Times New Roman"/>
          </w:rPr>
          <w:t xml:space="preserve">–so far, </w:t>
        </w:r>
        <w:del w:id="8" w:author="Jose del R. Millan" w:date="2017-07-30T08:59:00Z">
          <w:r w:rsidR="005551EB" w:rsidDel="00F02058">
            <w:rPr>
              <w:rFonts w:ascii="Times New Roman" w:hAnsi="Times New Roman"/>
            </w:rPr>
            <w:delText>obscure</w:delText>
          </w:r>
        </w:del>
      </w:ins>
      <w:ins w:id="9" w:author="Jose del R. Millan" w:date="2017-07-30T08:59:00Z">
        <w:r w:rsidR="00F02058">
          <w:rPr>
            <w:rFonts w:ascii="Times New Roman" w:hAnsi="Times New Roman"/>
          </w:rPr>
          <w:t>scarce and inconclusive</w:t>
        </w:r>
      </w:ins>
      <w:ins w:id="10" w:author="Simis" w:date="2017-07-29T02:40:00Z">
        <w:r w:rsidR="005551EB">
          <w:rPr>
            <w:rFonts w:ascii="Times New Roman" w:hAnsi="Times New Roman"/>
          </w:rPr>
          <w:t>–</w:t>
        </w:r>
      </w:ins>
      <w:ins w:id="11" w:author="Jose del R. Millan" w:date="2017-07-30T08:46:00Z">
        <w:r w:rsidR="00CF750B">
          <w:rPr>
            <w:rFonts w:ascii="Times New Roman" w:hAnsi="Times New Roman"/>
          </w:rPr>
          <w:t xml:space="preserve"> </w:t>
        </w:r>
      </w:ins>
      <w:ins w:id="12" w:author="Simis" w:date="2017-07-29T02:36:00Z">
        <w:r w:rsidR="00BE4A66">
          <w:rPr>
            <w:rFonts w:ascii="Times New Roman" w:hAnsi="Times New Roman"/>
          </w:rPr>
          <w:t xml:space="preserve">existence </w:t>
        </w:r>
      </w:ins>
      <w:ins w:id="13" w:author="Simis" w:date="2017-07-29T02:38:00Z">
        <w:r w:rsidR="0009738C">
          <w:rPr>
            <w:rFonts w:ascii="Times New Roman" w:hAnsi="Times New Roman"/>
          </w:rPr>
          <w:t xml:space="preserve">and efficacy </w:t>
        </w:r>
      </w:ins>
      <w:ins w:id="14" w:author="Simis" w:date="2017-07-29T02:36:00Z">
        <w:r w:rsidR="00BE4A66">
          <w:rPr>
            <w:rFonts w:ascii="Times New Roman" w:hAnsi="Times New Roman"/>
          </w:rPr>
          <w:t xml:space="preserve">of operant learning effects during BCI training, thus pinpointing our mutual learning methodology as the key to translational non-invasive BCI applications. </w:t>
        </w:r>
      </w:ins>
      <w:r w:rsidR="008B5D2D">
        <w:rPr>
          <w:rFonts w:ascii="Times New Roman" w:hAnsi="Times New Roman"/>
        </w:rPr>
        <w:t>Please find below a short summary of the study</w:t>
      </w:r>
      <w:ins w:id="15" w:author="Simis" w:date="2017-07-29T02:48:00Z">
        <w:r w:rsidR="00CC0D9F">
          <w:rPr>
            <w:rFonts w:ascii="Times New Roman" w:hAnsi="Times New Roman"/>
          </w:rPr>
          <w:t>.</w:t>
        </w:r>
      </w:ins>
    </w:p>
    <w:p w:rsidR="001F4C46" w:rsidRDefault="001F4C46" w:rsidP="00CF750B">
      <w:pPr>
        <w:spacing w:after="0" w:line="240" w:lineRule="auto"/>
        <w:rPr>
          <w:rFonts w:ascii="Times New Roman" w:hAnsi="Times New Roman"/>
        </w:rPr>
      </w:pPr>
    </w:p>
    <w:p w:rsidR="00B62959" w:rsidRDefault="00740FFC" w:rsidP="008436FF">
      <w:pPr>
        <w:spacing w:after="0" w:line="240" w:lineRule="auto"/>
        <w:rPr>
          <w:ins w:id="16" w:author="Simis" w:date="2017-07-30T12:31:00Z"/>
          <w:rFonts w:ascii="Times New Roman" w:hAnsi="Times New Roman"/>
        </w:rPr>
      </w:pPr>
      <w:r w:rsidRPr="00740FFC">
        <w:rPr>
          <w:rFonts w:ascii="Times New Roman" w:hAnsi="Times New Roman"/>
        </w:rPr>
        <w:t xml:space="preserve">The BCI application performances achieved by both users and, especially, their Cybathlon competition outcomes (gold medal, record setting) substantiate the main finding of our study: unique, strong evidence of </w:t>
      </w:r>
      <w:ins w:id="17" w:author="Simis" w:date="2017-07-29T02:48:00Z">
        <w:r w:rsidR="003376E3">
          <w:rPr>
            <w:rFonts w:ascii="Times New Roman" w:hAnsi="Times New Roman"/>
          </w:rPr>
          <w:t>operant</w:t>
        </w:r>
      </w:ins>
      <w:ins w:id="18" w:author="Simis" w:date="2017-07-29T02:41:00Z">
        <w:r w:rsidR="003D0F30">
          <w:rPr>
            <w:rFonts w:ascii="Times New Roman" w:hAnsi="Times New Roman"/>
          </w:rPr>
          <w:t xml:space="preserve"> </w:t>
        </w:r>
      </w:ins>
      <w:ins w:id="19" w:author="Simis" w:date="2017-07-29T02:49:00Z">
        <w:r w:rsidR="00295F11">
          <w:rPr>
            <w:rFonts w:ascii="Times New Roman" w:hAnsi="Times New Roman"/>
          </w:rPr>
          <w:t>conditioning</w:t>
        </w:r>
      </w:ins>
      <w:ins w:id="20" w:author="Simis" w:date="2017-07-29T02:41:00Z">
        <w:r w:rsidR="003D0F30">
          <w:rPr>
            <w:rFonts w:ascii="Times New Roman" w:hAnsi="Times New Roman"/>
          </w:rPr>
          <w:t xml:space="preserve"> </w:t>
        </w:r>
      </w:ins>
      <w:ins w:id="21" w:author="Simis" w:date="2017-07-29T02:43:00Z">
        <w:r w:rsidR="00B65EDC">
          <w:rPr>
            <w:rFonts w:ascii="Times New Roman" w:hAnsi="Times New Roman"/>
          </w:rPr>
          <w:t>leading to</w:t>
        </w:r>
      </w:ins>
      <w:ins w:id="22" w:author="Simis" w:date="2017-07-29T02:41:00Z">
        <w:r w:rsidR="003D0F30">
          <w:rPr>
            <w:rFonts w:ascii="Times New Roman" w:hAnsi="Times New Roman"/>
          </w:rPr>
          <w:t xml:space="preserve"> </w:t>
        </w:r>
      </w:ins>
      <w:r w:rsidRPr="00740FFC">
        <w:rPr>
          <w:rFonts w:ascii="Times New Roman" w:hAnsi="Times New Roman"/>
        </w:rPr>
        <w:t xml:space="preserve">considerable maturity and translational impact of non-invasive, sensorimotor rhythm (SMR)-based BCI. More than the impressive performances, our study distinguishes in that it is one of very few BCI training and control works with end-users that is longitudinal enough and has been conducted under realistic (home-use) and even adverse (crowded arena) conditions, thus justifying a claim on real translational potential for this type of interfaces. </w:t>
      </w:r>
      <w:del w:id="23" w:author="Simis" w:date="2017-07-29T02:50:00Z">
        <w:r w:rsidRPr="00740FFC" w:rsidDel="0025686A">
          <w:rPr>
            <w:rFonts w:ascii="Times New Roman" w:hAnsi="Times New Roman"/>
          </w:rPr>
          <w:delText>Furthermore, o</w:delText>
        </w:r>
      </w:del>
      <w:ins w:id="24" w:author="Simis" w:date="2017-07-29T02:50:00Z">
        <w:r w:rsidR="0025686A">
          <w:rPr>
            <w:rFonts w:ascii="Times New Roman" w:hAnsi="Times New Roman"/>
          </w:rPr>
          <w:t>O</w:t>
        </w:r>
      </w:ins>
      <w:r w:rsidRPr="00740FFC">
        <w:rPr>
          <w:rFonts w:ascii="Times New Roman" w:hAnsi="Times New Roman"/>
        </w:rPr>
        <w:t xml:space="preserve">ur work provides the most complete and reliable proof to date of the existence and efficacy of instrumental learning taking place during online motor imagery BCI training, showcasing the presence of long-lasting learning effects at the neuroimaging, interface and application level. </w:t>
      </w:r>
      <w:del w:id="25" w:author="Simis" w:date="2017-07-29T02:50:00Z">
        <w:r w:rsidRPr="00740FFC" w:rsidDel="008464CC">
          <w:rPr>
            <w:rFonts w:ascii="Times New Roman" w:hAnsi="Times New Roman"/>
          </w:rPr>
          <w:delText>Additionally</w:delText>
        </w:r>
      </w:del>
      <w:ins w:id="26" w:author="Simis" w:date="2017-07-29T02:50:00Z">
        <w:r w:rsidR="008464CC">
          <w:rPr>
            <w:rFonts w:ascii="Times New Roman" w:hAnsi="Times New Roman"/>
          </w:rPr>
          <w:t>In particular</w:t>
        </w:r>
      </w:ins>
      <w:r w:rsidRPr="00740FFC">
        <w:rPr>
          <w:rFonts w:ascii="Times New Roman" w:hAnsi="Times New Roman"/>
        </w:rPr>
        <w:t>, we show how our mutual learning protocol and user-centered BCI design can be credited with the aforementioned successful outcomes. These results touch upon issues currently in the spotlight of BCI research. Consequently, we believe that the insights provided and the conclusions reached in our work are of paramount importance to the state-of-the-art</w:t>
      </w:r>
      <w:r w:rsidR="004057B4">
        <w:rPr>
          <w:rFonts w:ascii="Times New Roman" w:hAnsi="Times New Roman"/>
        </w:rPr>
        <w:t xml:space="preserve"> and clinical translation</w:t>
      </w:r>
      <w:r w:rsidRPr="00740FFC">
        <w:rPr>
          <w:rFonts w:ascii="Times New Roman" w:hAnsi="Times New Roman"/>
        </w:rPr>
        <w:t>. We thus expect that this work could significantly shape the field’s future and contribute to the critical transition of BCI from the laboratory to everyday home use</w:t>
      </w:r>
      <w:del w:id="27" w:author="Simis" w:date="2017-07-29T02:51:00Z">
        <w:r w:rsidRPr="00740FFC" w:rsidDel="009E1EB4">
          <w:rPr>
            <w:rFonts w:ascii="Times New Roman" w:hAnsi="Times New Roman"/>
          </w:rPr>
          <w:delText>.</w:delText>
        </w:r>
      </w:del>
      <w:ins w:id="28" w:author="Simis" w:date="2017-07-29T02:51:00Z">
        <w:r w:rsidR="009E1EB4">
          <w:rPr>
            <w:rFonts w:ascii="Times New Roman" w:hAnsi="Times New Roman"/>
          </w:rPr>
          <w:t>, providing a viable and competitive alternative to invasive approaches.</w:t>
        </w:r>
      </w:ins>
    </w:p>
    <w:p w:rsidR="002F34D4" w:rsidRDefault="002F34D4" w:rsidP="008436FF">
      <w:pPr>
        <w:spacing w:after="0" w:line="240" w:lineRule="auto"/>
        <w:rPr>
          <w:ins w:id="29" w:author="Simis" w:date="2017-07-30T12:31:00Z"/>
          <w:rFonts w:ascii="Times New Roman" w:hAnsi="Times New Roman"/>
        </w:rPr>
      </w:pPr>
    </w:p>
    <w:p w:rsidR="002F34D4" w:rsidRDefault="002F34D4" w:rsidP="008436FF">
      <w:pPr>
        <w:spacing w:after="0" w:line="240" w:lineRule="auto"/>
        <w:rPr>
          <w:ins w:id="30" w:author="Simis" w:date="2017-07-30T12:35:00Z"/>
          <w:rFonts w:ascii="Times New Roman" w:hAnsi="Times New Roman"/>
        </w:rPr>
      </w:pPr>
      <w:ins w:id="31" w:author="Simis" w:date="2017-07-30T12:31:00Z">
        <w:r>
          <w:rPr>
            <w:rFonts w:ascii="Times New Roman" w:hAnsi="Times New Roman"/>
          </w:rPr>
          <w:t xml:space="preserve">We would like to suggest </w:t>
        </w:r>
      </w:ins>
      <w:proofErr w:type="spellStart"/>
      <w:ins w:id="32" w:author="Simis" w:date="2017-07-30T12:35:00Z">
        <w:r>
          <w:rPr>
            <w:rFonts w:ascii="Times New Roman" w:hAnsi="Times New Roman"/>
          </w:rPr>
          <w:t>Dr</w:t>
        </w:r>
        <w:proofErr w:type="spellEnd"/>
        <w:r>
          <w:rPr>
            <w:rFonts w:ascii="Times New Roman" w:hAnsi="Times New Roman"/>
          </w:rPr>
          <w:t xml:space="preserve"> Gabriel </w:t>
        </w:r>
        <w:proofErr w:type="spellStart"/>
        <w:r>
          <w:rPr>
            <w:rFonts w:ascii="Times New Roman" w:hAnsi="Times New Roman"/>
          </w:rPr>
          <w:t>Gadque</w:t>
        </w:r>
        <w:proofErr w:type="spellEnd"/>
        <w:r>
          <w:rPr>
            <w:rFonts w:ascii="Times New Roman" w:hAnsi="Times New Roman"/>
          </w:rPr>
          <w:t xml:space="preserve"> as an Associate Editor of this manuscript. </w:t>
        </w:r>
      </w:ins>
      <w:ins w:id="33" w:author="Simis" w:date="2017-07-30T12:37:00Z">
        <w:r w:rsidR="00564CC2">
          <w:rPr>
            <w:rFonts w:ascii="Times New Roman" w:hAnsi="Times New Roman"/>
          </w:rPr>
          <w:t>Furthermore</w:t>
        </w:r>
      </w:ins>
      <w:ins w:id="34" w:author="Simis" w:date="2017-07-30T12:35:00Z">
        <w:r>
          <w:rPr>
            <w:rFonts w:ascii="Times New Roman" w:hAnsi="Times New Roman"/>
          </w:rPr>
          <w:t>, we would like to propose the following expert reviewers:</w:t>
        </w:r>
      </w:ins>
    </w:p>
    <w:p w:rsidR="002F34D4" w:rsidRDefault="002F34D4" w:rsidP="008436FF">
      <w:pPr>
        <w:spacing w:after="0" w:line="240" w:lineRule="auto"/>
        <w:rPr>
          <w:ins w:id="35" w:author="Simis" w:date="2017-07-30T12:37:00Z"/>
          <w:rFonts w:ascii="Times New Roman" w:hAnsi="Times New Roman"/>
        </w:rPr>
      </w:pPr>
    </w:p>
    <w:p w:rsidR="00564CC2" w:rsidRPr="00564CC2" w:rsidRDefault="00564CC2" w:rsidP="00564CC2">
      <w:pPr>
        <w:spacing w:after="0" w:line="240" w:lineRule="auto"/>
        <w:rPr>
          <w:ins w:id="36" w:author="Simis" w:date="2017-07-30T12:37:00Z"/>
          <w:rFonts w:ascii="Times New Roman" w:hAnsi="Times New Roman"/>
        </w:rPr>
      </w:pPr>
      <w:ins w:id="37" w:author="Simis" w:date="2017-07-30T12:37:00Z">
        <w:r>
          <w:rPr>
            <w:rFonts w:ascii="Times New Roman" w:hAnsi="Times New Roman"/>
          </w:rPr>
          <w:t xml:space="preserve">- </w:t>
        </w:r>
        <w:r w:rsidRPr="00564CC2">
          <w:rPr>
            <w:rFonts w:ascii="Times New Roman" w:hAnsi="Times New Roman"/>
          </w:rPr>
          <w:t>Prof. Nick Ramsey (N.F.Ramsey@umcutrecht.nl)</w:t>
        </w:r>
      </w:ins>
    </w:p>
    <w:p w:rsidR="00564CC2" w:rsidRPr="00564CC2" w:rsidRDefault="00564CC2" w:rsidP="00564CC2">
      <w:pPr>
        <w:spacing w:after="0" w:line="240" w:lineRule="auto"/>
        <w:rPr>
          <w:ins w:id="38" w:author="Simis" w:date="2017-07-30T12:37:00Z"/>
          <w:rFonts w:ascii="Times New Roman" w:hAnsi="Times New Roman"/>
        </w:rPr>
      </w:pPr>
      <w:ins w:id="39" w:author="Simis" w:date="2017-07-30T12:37:00Z">
        <w:r w:rsidRPr="00564CC2">
          <w:rPr>
            <w:rFonts w:ascii="Times New Roman" w:hAnsi="Times New Roman"/>
          </w:rPr>
          <w:t>- Prof. Eric Sellers (SELLERS@mail.etsu.edu)</w:t>
        </w:r>
      </w:ins>
    </w:p>
    <w:p w:rsidR="00564CC2" w:rsidRPr="00564CC2" w:rsidRDefault="00564CC2" w:rsidP="00564CC2">
      <w:pPr>
        <w:spacing w:after="0" w:line="240" w:lineRule="auto"/>
        <w:rPr>
          <w:ins w:id="40" w:author="Simis" w:date="2017-07-30T12:37:00Z"/>
          <w:rFonts w:ascii="Times New Roman" w:hAnsi="Times New Roman"/>
        </w:rPr>
      </w:pPr>
      <w:ins w:id="41" w:author="Simis" w:date="2017-07-30T12:37:00Z">
        <w:r w:rsidRPr="00564CC2">
          <w:rPr>
            <w:rFonts w:ascii="Times New Roman" w:hAnsi="Times New Roman"/>
          </w:rPr>
          <w:t xml:space="preserve">- Prof. Niels </w:t>
        </w:r>
        <w:proofErr w:type="spellStart"/>
        <w:r w:rsidRPr="00564CC2">
          <w:rPr>
            <w:rFonts w:ascii="Times New Roman" w:hAnsi="Times New Roman"/>
          </w:rPr>
          <w:t>Birbaumer</w:t>
        </w:r>
        <w:proofErr w:type="spellEnd"/>
        <w:r w:rsidRPr="00564CC2">
          <w:rPr>
            <w:rFonts w:ascii="Times New Roman" w:hAnsi="Times New Roman"/>
          </w:rPr>
          <w:t xml:space="preserve"> (niels.birbaumer@uni-tuebingen.de)</w:t>
        </w:r>
      </w:ins>
    </w:p>
    <w:p w:rsidR="00564CC2" w:rsidRDefault="00564CC2" w:rsidP="00564CC2">
      <w:pPr>
        <w:spacing w:after="0" w:line="240" w:lineRule="auto"/>
        <w:rPr>
          <w:ins w:id="42" w:author="Simis" w:date="2017-07-30T12:36:00Z"/>
          <w:rFonts w:ascii="Times New Roman" w:hAnsi="Times New Roman"/>
        </w:rPr>
      </w:pPr>
      <w:ins w:id="43" w:author="Simis" w:date="2017-07-30T12:37:00Z">
        <w:r w:rsidRPr="00564CC2">
          <w:rPr>
            <w:rFonts w:ascii="Times New Roman" w:hAnsi="Times New Roman"/>
          </w:rPr>
          <w:t xml:space="preserve">- Prof. Jonathan </w:t>
        </w:r>
        <w:proofErr w:type="spellStart"/>
        <w:r w:rsidRPr="00564CC2">
          <w:rPr>
            <w:rFonts w:ascii="Times New Roman" w:hAnsi="Times New Roman"/>
          </w:rPr>
          <w:t>Wolpaw</w:t>
        </w:r>
        <w:proofErr w:type="spellEnd"/>
        <w:r w:rsidRPr="00564CC2">
          <w:rPr>
            <w:rFonts w:ascii="Times New Roman" w:hAnsi="Times New Roman"/>
          </w:rPr>
          <w:t xml:space="preserve"> (jonathan.wolpaw@health.ny.gov)</w:t>
        </w:r>
      </w:ins>
    </w:p>
    <w:p w:rsidR="002F34D4" w:rsidDel="00564CC2" w:rsidRDefault="002F34D4" w:rsidP="008436FF">
      <w:pPr>
        <w:spacing w:after="0" w:line="240" w:lineRule="auto"/>
        <w:rPr>
          <w:del w:id="44" w:author="Simis" w:date="2017-07-30T12:37:00Z"/>
          <w:rFonts w:ascii="Times New Roman" w:hAnsi="Times New Roman"/>
        </w:rPr>
      </w:pPr>
    </w:p>
    <w:p w:rsidR="00E1436D" w:rsidRDefault="00E1436D" w:rsidP="008436FF">
      <w:pPr>
        <w:spacing w:after="0" w:line="240" w:lineRule="auto"/>
        <w:rPr>
          <w:rFonts w:ascii="Times New Roman" w:hAnsi="Times New Roman"/>
        </w:rPr>
      </w:pPr>
    </w:p>
    <w:p w:rsidR="00B62959" w:rsidRDefault="00B62959" w:rsidP="008436FF">
      <w:pPr>
        <w:spacing w:after="0" w:line="240" w:lineRule="auto"/>
        <w:rPr>
          <w:rFonts w:ascii="Times New Roman" w:hAnsi="Times New Roman"/>
        </w:rPr>
      </w:pPr>
    </w:p>
    <w:p w:rsidR="00FD2317" w:rsidRDefault="00D4273C" w:rsidP="008436FF">
      <w:pPr>
        <w:spacing w:after="0" w:line="240" w:lineRule="auto"/>
        <w:rPr>
          <w:rFonts w:ascii="Times New Roman" w:hAnsi="Times New Roman"/>
        </w:rPr>
      </w:pPr>
      <w:proofErr w:type="spellStart"/>
      <w:r w:rsidRPr="00D4273C">
        <w:rPr>
          <w:rFonts w:ascii="Times New Roman" w:hAnsi="Times New Roman"/>
        </w:rPr>
        <w:t>Ajemian</w:t>
      </w:r>
      <w:proofErr w:type="spellEnd"/>
      <w:r w:rsidRPr="00D4273C">
        <w:rPr>
          <w:rFonts w:ascii="Times New Roman" w:hAnsi="Times New Roman"/>
        </w:rPr>
        <w:t xml:space="preserve">, R. (2017). Neurosurgery: Gentler alternatives to chips in the brain. </w:t>
      </w:r>
      <w:r w:rsidRPr="00D4273C">
        <w:rPr>
          <w:rFonts w:ascii="Times New Roman" w:hAnsi="Times New Roman"/>
          <w:i/>
          <w:iCs/>
        </w:rPr>
        <w:t>Nature</w:t>
      </w:r>
      <w:r w:rsidRPr="00D4273C">
        <w:rPr>
          <w:rFonts w:ascii="Times New Roman" w:hAnsi="Times New Roman"/>
        </w:rPr>
        <w:t xml:space="preserve">, </w:t>
      </w:r>
      <w:r w:rsidRPr="00D4273C">
        <w:rPr>
          <w:rFonts w:ascii="Times New Roman" w:hAnsi="Times New Roman"/>
          <w:iCs/>
        </w:rPr>
        <w:t>544</w:t>
      </w:r>
      <w:r>
        <w:rPr>
          <w:rFonts w:ascii="Times New Roman" w:hAnsi="Times New Roman"/>
        </w:rPr>
        <w:t>, 416</w:t>
      </w:r>
      <w:r w:rsidRPr="00505A9D">
        <w:rPr>
          <w:rFonts w:ascii="Times New Roman" w:hAnsi="Times New Roman"/>
          <w:lang w:val="en-GB"/>
        </w:rPr>
        <w:t>–</w:t>
      </w:r>
      <w:r w:rsidRPr="00D4273C">
        <w:rPr>
          <w:rFonts w:ascii="Times New Roman" w:hAnsi="Times New Roman"/>
        </w:rPr>
        <w:t>416.</w:t>
      </w:r>
    </w:p>
    <w:p w:rsidR="00FD2317" w:rsidRDefault="00FD2317" w:rsidP="008436FF">
      <w:pPr>
        <w:spacing w:after="0" w:line="240" w:lineRule="auto"/>
        <w:rPr>
          <w:rFonts w:ascii="Times New Roman" w:hAnsi="Times New Roman"/>
        </w:rPr>
      </w:pPr>
    </w:p>
    <w:p w:rsidR="00D4273C" w:rsidRDefault="00FD2317" w:rsidP="008436FF">
      <w:pPr>
        <w:spacing w:after="0" w:line="240" w:lineRule="auto"/>
        <w:rPr>
          <w:rFonts w:ascii="Times New Roman" w:hAnsi="Times New Roman"/>
        </w:rPr>
      </w:pPr>
      <w:r w:rsidRPr="00FD2317">
        <w:rPr>
          <w:rFonts w:ascii="Times New Roman" w:hAnsi="Times New Roman"/>
        </w:rPr>
        <w:t xml:space="preserve">Bouton, C. E., </w:t>
      </w:r>
      <w:r>
        <w:rPr>
          <w:rFonts w:ascii="Times New Roman" w:hAnsi="Times New Roman"/>
        </w:rPr>
        <w:t>et al</w:t>
      </w:r>
      <w:r w:rsidRPr="00FD2317">
        <w:rPr>
          <w:rFonts w:ascii="Times New Roman" w:hAnsi="Times New Roman"/>
        </w:rPr>
        <w:t xml:space="preserve">. (2016). Restoring cortical control of functional movement in a human with quadriplegia. </w:t>
      </w:r>
      <w:r w:rsidRPr="00FD2317">
        <w:rPr>
          <w:rFonts w:ascii="Times New Roman" w:hAnsi="Times New Roman"/>
          <w:i/>
        </w:rPr>
        <w:t>Nature</w:t>
      </w:r>
      <w:r>
        <w:rPr>
          <w:rFonts w:ascii="Times New Roman" w:hAnsi="Times New Roman"/>
        </w:rPr>
        <w:t>, 533, 247</w:t>
      </w:r>
      <w:r w:rsidRPr="00505A9D">
        <w:rPr>
          <w:rFonts w:ascii="Times New Roman" w:hAnsi="Times New Roman"/>
          <w:lang w:val="en-GB"/>
        </w:rPr>
        <w:t>–</w:t>
      </w:r>
      <w:r w:rsidRPr="00FD2317">
        <w:rPr>
          <w:rFonts w:ascii="Times New Roman" w:hAnsi="Times New Roman"/>
        </w:rPr>
        <w:t>250.</w:t>
      </w:r>
    </w:p>
    <w:p w:rsidR="00E27581" w:rsidRDefault="00E27581" w:rsidP="008436FF">
      <w:pPr>
        <w:spacing w:after="0" w:line="240" w:lineRule="auto"/>
        <w:rPr>
          <w:rFonts w:ascii="Times New Roman" w:hAnsi="Times New Roman"/>
        </w:rPr>
      </w:pPr>
    </w:p>
    <w:p w:rsidR="00E27581" w:rsidRDefault="00E27581" w:rsidP="008436FF">
      <w:pPr>
        <w:spacing w:after="0" w:line="240" w:lineRule="auto"/>
        <w:rPr>
          <w:rFonts w:ascii="Times New Roman" w:hAnsi="Times New Roman"/>
        </w:rPr>
      </w:pPr>
      <w:proofErr w:type="spellStart"/>
      <w:r w:rsidRPr="00E27581">
        <w:rPr>
          <w:rFonts w:ascii="Times New Roman" w:hAnsi="Times New Roman"/>
        </w:rPr>
        <w:lastRenderedPageBreak/>
        <w:t>Collinger</w:t>
      </w:r>
      <w:proofErr w:type="spellEnd"/>
      <w:r w:rsidRPr="00E27581">
        <w:rPr>
          <w:rFonts w:ascii="Times New Roman" w:hAnsi="Times New Roman"/>
        </w:rPr>
        <w:t xml:space="preserve">, J. L., </w:t>
      </w:r>
      <w:r>
        <w:rPr>
          <w:rFonts w:ascii="Times New Roman" w:hAnsi="Times New Roman"/>
        </w:rPr>
        <w:t>et al</w:t>
      </w:r>
      <w:r w:rsidRPr="00E27581">
        <w:rPr>
          <w:rFonts w:ascii="Times New Roman" w:hAnsi="Times New Roman"/>
        </w:rPr>
        <w:t xml:space="preserve">. (2013). High-performance </w:t>
      </w:r>
      <w:proofErr w:type="spellStart"/>
      <w:r w:rsidRPr="00E27581">
        <w:rPr>
          <w:rFonts w:ascii="Times New Roman" w:hAnsi="Times New Roman"/>
        </w:rPr>
        <w:t>neuroprosthetic</w:t>
      </w:r>
      <w:proofErr w:type="spellEnd"/>
      <w:r w:rsidRPr="00E27581">
        <w:rPr>
          <w:rFonts w:ascii="Times New Roman" w:hAnsi="Times New Roman"/>
        </w:rPr>
        <w:t xml:space="preserve"> control by an individual with tetraplegia. </w:t>
      </w:r>
      <w:r w:rsidRPr="00E27581">
        <w:rPr>
          <w:rFonts w:ascii="Times New Roman" w:hAnsi="Times New Roman"/>
          <w:i/>
          <w:iCs/>
        </w:rPr>
        <w:t>The Lancet</w:t>
      </w:r>
      <w:r w:rsidRPr="00E27581">
        <w:rPr>
          <w:rFonts w:ascii="Times New Roman" w:hAnsi="Times New Roman"/>
        </w:rPr>
        <w:t xml:space="preserve">, </w:t>
      </w:r>
      <w:r w:rsidRPr="00E27581">
        <w:rPr>
          <w:rFonts w:ascii="Times New Roman" w:hAnsi="Times New Roman"/>
          <w:iCs/>
        </w:rPr>
        <w:t>381</w:t>
      </w:r>
      <w:r>
        <w:rPr>
          <w:rFonts w:ascii="Times New Roman" w:hAnsi="Times New Roman"/>
        </w:rPr>
        <w:t>, 557</w:t>
      </w:r>
      <w:r w:rsidRPr="00505A9D">
        <w:rPr>
          <w:rFonts w:ascii="Times New Roman" w:hAnsi="Times New Roman"/>
          <w:lang w:val="en-GB"/>
        </w:rPr>
        <w:t>–</w:t>
      </w:r>
      <w:r w:rsidRPr="00E27581">
        <w:rPr>
          <w:rFonts w:ascii="Times New Roman" w:hAnsi="Times New Roman"/>
        </w:rPr>
        <w:t>564.</w:t>
      </w:r>
    </w:p>
    <w:p w:rsidR="00D4273C" w:rsidRDefault="00D4273C" w:rsidP="008436FF">
      <w:pPr>
        <w:spacing w:after="0" w:line="240" w:lineRule="auto"/>
        <w:rPr>
          <w:rFonts w:ascii="Times New Roman" w:hAnsi="Times New Roman"/>
        </w:rPr>
      </w:pPr>
    </w:p>
    <w:p w:rsidR="00B62959" w:rsidRDefault="00B62959" w:rsidP="008436FF">
      <w:pPr>
        <w:spacing w:after="0" w:line="240" w:lineRule="auto"/>
        <w:rPr>
          <w:rFonts w:ascii="Times New Roman" w:hAnsi="Times New Roman"/>
        </w:rPr>
      </w:pPr>
      <w:proofErr w:type="spellStart"/>
      <w:r>
        <w:rPr>
          <w:rFonts w:ascii="Times New Roman" w:hAnsi="Times New Roman"/>
        </w:rPr>
        <w:t>Pandarinath</w:t>
      </w:r>
      <w:proofErr w:type="spellEnd"/>
      <w:r w:rsidRPr="00B62959">
        <w:rPr>
          <w:rFonts w:ascii="Times New Roman" w:hAnsi="Times New Roman"/>
        </w:rPr>
        <w:t xml:space="preserve"> C., </w:t>
      </w:r>
      <w:r>
        <w:rPr>
          <w:rFonts w:ascii="Times New Roman" w:hAnsi="Times New Roman"/>
        </w:rPr>
        <w:t>et al</w:t>
      </w:r>
      <w:r w:rsidRPr="00B62959">
        <w:rPr>
          <w:rFonts w:ascii="Times New Roman" w:hAnsi="Times New Roman"/>
        </w:rPr>
        <w:t xml:space="preserve">. (2017). High performance communication by people with paralysis using an </w:t>
      </w:r>
      <w:proofErr w:type="spellStart"/>
      <w:r w:rsidRPr="00B62959">
        <w:rPr>
          <w:rFonts w:ascii="Times New Roman" w:hAnsi="Times New Roman"/>
        </w:rPr>
        <w:t>intracortical</w:t>
      </w:r>
      <w:proofErr w:type="spellEnd"/>
      <w:r w:rsidRPr="00B62959">
        <w:rPr>
          <w:rFonts w:ascii="Times New Roman" w:hAnsi="Times New Roman"/>
        </w:rPr>
        <w:t xml:space="preserve"> brain-computer interface. </w:t>
      </w:r>
      <w:proofErr w:type="spellStart"/>
      <w:proofErr w:type="gramStart"/>
      <w:r w:rsidRPr="00B62959">
        <w:rPr>
          <w:rFonts w:ascii="Times New Roman" w:hAnsi="Times New Roman"/>
          <w:i/>
          <w:iCs/>
        </w:rPr>
        <w:t>eLife</w:t>
      </w:r>
      <w:proofErr w:type="spellEnd"/>
      <w:proofErr w:type="gramEnd"/>
      <w:r w:rsidRPr="00B62959">
        <w:rPr>
          <w:rFonts w:ascii="Times New Roman" w:hAnsi="Times New Roman"/>
        </w:rPr>
        <w:t xml:space="preserve">, </w:t>
      </w:r>
      <w:r w:rsidRPr="00B62959">
        <w:rPr>
          <w:rFonts w:ascii="Times New Roman" w:hAnsi="Times New Roman"/>
          <w:i/>
          <w:iCs/>
        </w:rPr>
        <w:t>6</w:t>
      </w:r>
      <w:r w:rsidRPr="00B62959">
        <w:rPr>
          <w:rFonts w:ascii="Times New Roman" w:hAnsi="Times New Roman"/>
        </w:rPr>
        <w:t>, e18554.</w:t>
      </w:r>
    </w:p>
    <w:p w:rsidR="00B62959" w:rsidRDefault="00B62959" w:rsidP="008436FF">
      <w:pPr>
        <w:spacing w:after="0" w:line="240" w:lineRule="auto"/>
        <w:rPr>
          <w:rFonts w:ascii="Times New Roman" w:hAnsi="Times New Roman"/>
        </w:rPr>
      </w:pPr>
    </w:p>
    <w:p w:rsidR="008B5D2D" w:rsidRDefault="00B62959" w:rsidP="008436FF">
      <w:pPr>
        <w:spacing w:after="0" w:line="240" w:lineRule="auto"/>
        <w:rPr>
          <w:rFonts w:ascii="Times New Roman" w:hAnsi="Times New Roman"/>
        </w:rPr>
      </w:pPr>
      <w:proofErr w:type="spellStart"/>
      <w:r w:rsidRPr="00505A9D">
        <w:rPr>
          <w:rFonts w:ascii="Times New Roman" w:hAnsi="Times New Roman"/>
        </w:rPr>
        <w:t>Vansteensel</w:t>
      </w:r>
      <w:proofErr w:type="spellEnd"/>
      <w:r w:rsidRPr="00505A9D">
        <w:rPr>
          <w:rFonts w:ascii="Times New Roman" w:hAnsi="Times New Roman"/>
        </w:rPr>
        <w:t xml:space="preserve"> M.J., et al. (2016). Fully implanted brain–computer interface in a locked-in patient with ALS. </w:t>
      </w:r>
      <w:r w:rsidRPr="00B62959">
        <w:rPr>
          <w:rFonts w:ascii="Times New Roman" w:hAnsi="Times New Roman"/>
          <w:i/>
        </w:rPr>
        <w:t>N. Engl. J. Med.</w:t>
      </w:r>
      <w:r w:rsidRPr="00505A9D">
        <w:rPr>
          <w:rFonts w:ascii="Times New Roman" w:hAnsi="Times New Roman"/>
        </w:rPr>
        <w:t>, 375, 2060</w:t>
      </w:r>
      <w:r w:rsidRPr="00505A9D">
        <w:rPr>
          <w:rFonts w:ascii="Times New Roman" w:hAnsi="Times New Roman"/>
          <w:lang w:val="en-GB"/>
        </w:rPr>
        <w:t>–</w:t>
      </w:r>
      <w:r w:rsidRPr="00505A9D">
        <w:rPr>
          <w:rFonts w:ascii="Times New Roman" w:hAnsi="Times New Roman"/>
        </w:rPr>
        <w:t>2066.</w:t>
      </w:r>
    </w:p>
    <w:p w:rsidR="008B5D2D" w:rsidDel="00564CC2" w:rsidRDefault="008B5D2D" w:rsidP="008436FF">
      <w:pPr>
        <w:spacing w:after="0" w:line="240" w:lineRule="auto"/>
        <w:rPr>
          <w:del w:id="45" w:author="Simis" w:date="2017-07-30T12:37:00Z"/>
          <w:rFonts w:ascii="Times New Roman" w:hAnsi="Times New Roman"/>
        </w:rPr>
      </w:pPr>
      <w:bookmarkStart w:id="46" w:name="_GoBack"/>
      <w:bookmarkEnd w:id="46"/>
    </w:p>
    <w:p w:rsidR="008B5D2D" w:rsidDel="002F34D4" w:rsidRDefault="008B5D2D" w:rsidP="008436FF">
      <w:pPr>
        <w:spacing w:after="0" w:line="240" w:lineRule="auto"/>
        <w:rPr>
          <w:del w:id="47" w:author="Simis" w:date="2017-07-30T12:31:00Z"/>
          <w:rFonts w:ascii="Times New Roman" w:hAnsi="Times New Roman"/>
        </w:rPr>
      </w:pPr>
    </w:p>
    <w:p w:rsidR="002F34D4" w:rsidRDefault="002F34D4" w:rsidP="008436FF">
      <w:pPr>
        <w:spacing w:after="0" w:line="240" w:lineRule="auto"/>
        <w:rPr>
          <w:ins w:id="48" w:author="Simis" w:date="2017-07-30T12:31:00Z"/>
          <w:rFonts w:ascii="Times New Roman" w:hAnsi="Times New Roman"/>
        </w:rPr>
      </w:pPr>
    </w:p>
    <w:p w:rsidR="008B5D2D" w:rsidRDefault="008B5D2D" w:rsidP="008436FF">
      <w:pPr>
        <w:spacing w:after="0" w:line="240" w:lineRule="auto"/>
        <w:rPr>
          <w:rFonts w:ascii="Times New Roman" w:hAnsi="Times New Roman"/>
        </w:rPr>
      </w:pPr>
      <w:r>
        <w:rPr>
          <w:rFonts w:ascii="Times New Roman" w:hAnsi="Times New Roman"/>
        </w:rPr>
        <w:t>Looking forward to your reply,</w:t>
      </w:r>
    </w:p>
    <w:p w:rsidR="008436FF" w:rsidRDefault="008B5D2D" w:rsidP="008436FF">
      <w:pPr>
        <w:spacing w:after="0" w:line="240" w:lineRule="auto"/>
        <w:rPr>
          <w:rFonts w:ascii="Times New Roman" w:hAnsi="Times New Roman"/>
        </w:rPr>
      </w:pPr>
      <w:r>
        <w:rPr>
          <w:rFonts w:ascii="Times New Roman" w:hAnsi="Times New Roman"/>
        </w:rPr>
        <w:t xml:space="preserve">   </w:t>
      </w:r>
      <w:proofErr w:type="spellStart"/>
      <w:r>
        <w:rPr>
          <w:rFonts w:ascii="Times New Roman" w:hAnsi="Times New Roman"/>
        </w:rPr>
        <w:t>JdR</w:t>
      </w:r>
      <w:proofErr w:type="spellEnd"/>
      <w:r>
        <w:rPr>
          <w:rFonts w:ascii="Times New Roman" w:hAnsi="Times New Roman"/>
        </w:rPr>
        <w:t xml:space="preserve"> </w:t>
      </w:r>
      <w:proofErr w:type="spellStart"/>
      <w:r>
        <w:rPr>
          <w:rFonts w:ascii="Times New Roman" w:hAnsi="Times New Roman"/>
        </w:rPr>
        <w:t>Mill</w:t>
      </w:r>
      <w:r w:rsidR="0088545C">
        <w:rPr>
          <w:rFonts w:ascii="Times New Roman" w:hAnsi="Times New Roman"/>
        </w:rPr>
        <w:t>á</w:t>
      </w:r>
      <w:r>
        <w:rPr>
          <w:rFonts w:ascii="Times New Roman" w:hAnsi="Times New Roman"/>
        </w:rPr>
        <w:t>n</w:t>
      </w:r>
      <w:proofErr w:type="spellEnd"/>
    </w:p>
    <w:sectPr w:rsidR="008436FF" w:rsidSect="00D16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Grande">
    <w:altName w:val="Cordia New"/>
    <w:charset w:val="00"/>
    <w:family w:val="auto"/>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C4DF9"/>
    <w:multiLevelType w:val="hybridMultilevel"/>
    <w:tmpl w:val="16B44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113B3"/>
    <w:multiLevelType w:val="hybridMultilevel"/>
    <w:tmpl w:val="EEF86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mis">
    <w15:presenceInfo w15:providerId="None" w15:userId="Sim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3"/>
  <w:proofState w:spelling="clean" w:grammar="clean"/>
  <w:trackRevisions/>
  <w:doNotTrackMoves/>
  <w:defaultTabStop w:val="720"/>
  <w:characterSpacingControl w:val="doNotCompress"/>
  <w:compat>
    <w:compatSetting w:name="compatibilityMode" w:uri="http://schemas.microsoft.com/office/word" w:val="12"/>
  </w:compat>
  <w:rsids>
    <w:rsidRoot w:val="003011C7"/>
    <w:rsid w:val="00005D08"/>
    <w:rsid w:val="0001469C"/>
    <w:rsid w:val="00052191"/>
    <w:rsid w:val="0009738C"/>
    <w:rsid w:val="00105C54"/>
    <w:rsid w:val="001113B8"/>
    <w:rsid w:val="00124623"/>
    <w:rsid w:val="0014152F"/>
    <w:rsid w:val="0015700E"/>
    <w:rsid w:val="001F4C46"/>
    <w:rsid w:val="0020472A"/>
    <w:rsid w:val="0025686A"/>
    <w:rsid w:val="002900DB"/>
    <w:rsid w:val="00295F11"/>
    <w:rsid w:val="002D4D42"/>
    <w:rsid w:val="002F34D4"/>
    <w:rsid w:val="003011C7"/>
    <w:rsid w:val="0032154D"/>
    <w:rsid w:val="003376E3"/>
    <w:rsid w:val="003736CA"/>
    <w:rsid w:val="003D0F30"/>
    <w:rsid w:val="003F7DA1"/>
    <w:rsid w:val="004057B4"/>
    <w:rsid w:val="004B2C9E"/>
    <w:rsid w:val="00510D3A"/>
    <w:rsid w:val="005444BC"/>
    <w:rsid w:val="005551EB"/>
    <w:rsid w:val="00564CC2"/>
    <w:rsid w:val="005737FA"/>
    <w:rsid w:val="005E061E"/>
    <w:rsid w:val="005E0858"/>
    <w:rsid w:val="006320A4"/>
    <w:rsid w:val="006A11DF"/>
    <w:rsid w:val="006C611A"/>
    <w:rsid w:val="006E7AF7"/>
    <w:rsid w:val="006F3308"/>
    <w:rsid w:val="00740FFC"/>
    <w:rsid w:val="00777EB8"/>
    <w:rsid w:val="00781E13"/>
    <w:rsid w:val="007B3D7C"/>
    <w:rsid w:val="007C5D27"/>
    <w:rsid w:val="007F5A4A"/>
    <w:rsid w:val="008436FF"/>
    <w:rsid w:val="008464CC"/>
    <w:rsid w:val="0088545C"/>
    <w:rsid w:val="00893722"/>
    <w:rsid w:val="008B5D2D"/>
    <w:rsid w:val="008D6D09"/>
    <w:rsid w:val="008E0BAE"/>
    <w:rsid w:val="009006F5"/>
    <w:rsid w:val="00915A0C"/>
    <w:rsid w:val="009478E4"/>
    <w:rsid w:val="009D0B1F"/>
    <w:rsid w:val="009D6030"/>
    <w:rsid w:val="009E1EB4"/>
    <w:rsid w:val="00A02463"/>
    <w:rsid w:val="00A21D32"/>
    <w:rsid w:val="00A25522"/>
    <w:rsid w:val="00A611F0"/>
    <w:rsid w:val="00A85EC4"/>
    <w:rsid w:val="00AB172D"/>
    <w:rsid w:val="00AD60A1"/>
    <w:rsid w:val="00AD7D91"/>
    <w:rsid w:val="00AE6F0A"/>
    <w:rsid w:val="00B16014"/>
    <w:rsid w:val="00B363F3"/>
    <w:rsid w:val="00B62959"/>
    <w:rsid w:val="00B65EDC"/>
    <w:rsid w:val="00BE4A66"/>
    <w:rsid w:val="00C41B33"/>
    <w:rsid w:val="00C515C4"/>
    <w:rsid w:val="00C729F1"/>
    <w:rsid w:val="00CC0D9F"/>
    <w:rsid w:val="00CD052A"/>
    <w:rsid w:val="00CD7EA6"/>
    <w:rsid w:val="00CF750B"/>
    <w:rsid w:val="00D00EED"/>
    <w:rsid w:val="00D16AA4"/>
    <w:rsid w:val="00D4273C"/>
    <w:rsid w:val="00D558AB"/>
    <w:rsid w:val="00DA4806"/>
    <w:rsid w:val="00DE2399"/>
    <w:rsid w:val="00E1436D"/>
    <w:rsid w:val="00E27581"/>
    <w:rsid w:val="00E45A39"/>
    <w:rsid w:val="00E67A1E"/>
    <w:rsid w:val="00EB2057"/>
    <w:rsid w:val="00EE73CC"/>
    <w:rsid w:val="00EF17CD"/>
    <w:rsid w:val="00F02058"/>
    <w:rsid w:val="00F07960"/>
    <w:rsid w:val="00F260C4"/>
    <w:rsid w:val="00F5638E"/>
    <w:rsid w:val="00F60239"/>
    <w:rsid w:val="00F74DA6"/>
    <w:rsid w:val="00FB4D9E"/>
    <w:rsid w:val="00FD23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42BB07-7DFD-4A45-849A-A6C79238D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A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A611F0"/>
    <w:pPr>
      <w:spacing w:after="0" w:line="240" w:lineRule="auto"/>
    </w:pPr>
    <w:rPr>
      <w:rFonts w:ascii="Lucida Grande" w:hAnsi="Lucida Grande"/>
      <w:sz w:val="18"/>
      <w:szCs w:val="18"/>
    </w:rPr>
  </w:style>
  <w:style w:type="character" w:customStyle="1" w:styleId="BalloonTextChar">
    <w:name w:val="Balloon Text Char"/>
    <w:basedOn w:val="DefaultParagraphFont"/>
    <w:uiPriority w:val="99"/>
    <w:semiHidden/>
    <w:rsid w:val="0012535C"/>
    <w:rPr>
      <w:rFonts w:ascii="Lucida Grande" w:hAnsi="Lucida Grande"/>
      <w:sz w:val="18"/>
      <w:szCs w:val="18"/>
    </w:rPr>
  </w:style>
  <w:style w:type="paragraph" w:customStyle="1" w:styleId="Head">
    <w:name w:val="Head"/>
    <w:basedOn w:val="Normal"/>
    <w:rsid w:val="00EE73CC"/>
    <w:pPr>
      <w:keepNext/>
      <w:suppressAutoHyphens/>
      <w:spacing w:before="120" w:after="120" w:line="240" w:lineRule="auto"/>
      <w:jc w:val="center"/>
    </w:pPr>
    <w:rPr>
      <w:rFonts w:ascii="Times New Roman" w:eastAsia="Times New Roman" w:hAnsi="Times New Roman" w:cs="Times New Roman"/>
      <w:b/>
      <w:bCs/>
      <w:kern w:val="1"/>
      <w:sz w:val="28"/>
      <w:szCs w:val="28"/>
      <w:lang w:eastAsia="zh-CN"/>
    </w:rPr>
  </w:style>
  <w:style w:type="character" w:styleId="Hyperlink">
    <w:name w:val="Hyperlink"/>
    <w:basedOn w:val="DefaultParagraphFont"/>
    <w:uiPriority w:val="99"/>
    <w:unhideWhenUsed/>
    <w:rsid w:val="007F5A4A"/>
    <w:rPr>
      <w:color w:val="0563C1" w:themeColor="hyperlink"/>
      <w:u w:val="single"/>
    </w:rPr>
  </w:style>
  <w:style w:type="character" w:customStyle="1" w:styleId="BalloonTextChar1">
    <w:name w:val="Balloon Text Char1"/>
    <w:basedOn w:val="DefaultParagraphFont"/>
    <w:link w:val="BalloonText"/>
    <w:uiPriority w:val="99"/>
    <w:semiHidden/>
    <w:rsid w:val="00A611F0"/>
    <w:rPr>
      <w:rFonts w:ascii="Lucida Grande" w:hAnsi="Lucida Grande"/>
      <w:sz w:val="18"/>
      <w:szCs w:val="18"/>
    </w:rPr>
  </w:style>
  <w:style w:type="character" w:styleId="CommentReference">
    <w:name w:val="annotation reference"/>
    <w:basedOn w:val="DefaultParagraphFont"/>
    <w:uiPriority w:val="99"/>
    <w:semiHidden/>
    <w:unhideWhenUsed/>
    <w:rsid w:val="00A611F0"/>
    <w:rPr>
      <w:sz w:val="18"/>
      <w:szCs w:val="18"/>
    </w:rPr>
  </w:style>
  <w:style w:type="paragraph" w:styleId="CommentText">
    <w:name w:val="annotation text"/>
    <w:basedOn w:val="Normal"/>
    <w:link w:val="CommentTextChar"/>
    <w:uiPriority w:val="99"/>
    <w:semiHidden/>
    <w:unhideWhenUsed/>
    <w:rsid w:val="00A611F0"/>
    <w:pPr>
      <w:spacing w:line="240" w:lineRule="auto"/>
    </w:pPr>
    <w:rPr>
      <w:sz w:val="24"/>
      <w:szCs w:val="24"/>
    </w:rPr>
  </w:style>
  <w:style w:type="character" w:customStyle="1" w:styleId="CommentTextChar">
    <w:name w:val="Comment Text Char"/>
    <w:basedOn w:val="DefaultParagraphFont"/>
    <w:link w:val="CommentText"/>
    <w:uiPriority w:val="99"/>
    <w:semiHidden/>
    <w:rsid w:val="00A611F0"/>
    <w:rPr>
      <w:sz w:val="24"/>
      <w:szCs w:val="24"/>
    </w:rPr>
  </w:style>
  <w:style w:type="paragraph" w:styleId="CommentSubject">
    <w:name w:val="annotation subject"/>
    <w:basedOn w:val="CommentText"/>
    <w:next w:val="CommentText"/>
    <w:link w:val="CommentSubjectChar"/>
    <w:uiPriority w:val="99"/>
    <w:semiHidden/>
    <w:unhideWhenUsed/>
    <w:rsid w:val="00A611F0"/>
    <w:rPr>
      <w:b/>
      <w:bCs/>
      <w:sz w:val="20"/>
      <w:szCs w:val="20"/>
    </w:rPr>
  </w:style>
  <w:style w:type="character" w:customStyle="1" w:styleId="CommentSubjectChar">
    <w:name w:val="Comment Subject Char"/>
    <w:basedOn w:val="CommentTextChar"/>
    <w:link w:val="CommentSubject"/>
    <w:uiPriority w:val="99"/>
    <w:semiHidden/>
    <w:rsid w:val="00A611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Simis</dc:creator>
  <cp:keywords/>
  <dc:description/>
  <cp:lastModifiedBy>Simis</cp:lastModifiedBy>
  <cp:revision>40</cp:revision>
  <dcterms:created xsi:type="dcterms:W3CDTF">2017-05-14T07:01:00Z</dcterms:created>
  <dcterms:modified xsi:type="dcterms:W3CDTF">2017-07-30T10:37:00Z</dcterms:modified>
</cp:coreProperties>
</file>