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2F0137D" w14:textId="42719436" w:rsidR="000D427E" w:rsidRDefault="00702C72">
      <w:pPr>
        <w:keepNext/>
        <w:spacing w:before="120" w:after="120"/>
        <w:jc w:val="center"/>
        <w:rPr>
          <w:ins w:id="36" w:author="ltonin" w:date="2018-01-31T15:18:00Z"/>
          <w:b/>
          <w:sz w:val="28"/>
          <w:szCs w:val="28"/>
        </w:rPr>
      </w:pPr>
      <w:bookmarkStart w:id="37" w:name="_GoBack"/>
      <w:bookmarkEnd w:id="37"/>
      <w:del w:id="38" w:author="ltonin" w:date="2018-01-31T15:18:00Z">
        <w:r>
          <w:delText>Winning the</w:delText>
        </w:r>
      </w:del>
      <w:ins w:id="39" w:author="ltonin" w:date="2018-01-31T15:18:00Z">
        <w:r w:rsidR="002F3453">
          <w:rPr>
            <w:b/>
            <w:sz w:val="28"/>
            <w:szCs w:val="28"/>
          </w:rPr>
          <w:t>The</w:t>
        </w:r>
      </w:ins>
      <w:r w:rsidR="002F3453">
        <w:rPr>
          <w:b/>
          <w:sz w:val="28"/>
          <w:rPrChange w:id="40" w:author="ltonin" w:date="2018-01-31T15:18:00Z">
            <w:rPr/>
          </w:rPrChange>
        </w:rPr>
        <w:t xml:space="preserve"> Cybathlon BCI race:</w:t>
      </w:r>
      <w:del w:id="41" w:author="ltonin" w:date="2018-01-31T15:18:00Z">
        <w:r>
          <w:delText xml:space="preserve"> </w:delText>
        </w:r>
      </w:del>
    </w:p>
    <w:p w14:paraId="2F2899EC" w14:textId="1A4FA62C" w:rsidR="000D427E" w:rsidRDefault="002F3453">
      <w:pPr>
        <w:keepNext/>
        <w:spacing w:before="120" w:after="120"/>
        <w:jc w:val="center"/>
        <w:rPr>
          <w:b/>
          <w:sz w:val="28"/>
          <w:rPrChange w:id="42" w:author="ltonin" w:date="2018-01-31T15:18:00Z">
            <w:rPr/>
          </w:rPrChange>
        </w:rPr>
        <w:pPrChange w:id="43" w:author="ltonin" w:date="2018-01-31T15:18:00Z">
          <w:pPr>
            <w:pStyle w:val="Head"/>
            <w:spacing w:line="360" w:lineRule="atLeast"/>
          </w:pPr>
        </w:pPrChange>
      </w:pPr>
      <w:r>
        <w:rPr>
          <w:b/>
          <w:sz w:val="28"/>
          <w:rPrChange w:id="44" w:author="ltonin" w:date="2018-01-31T15:18:00Z">
            <w:rPr/>
          </w:rPrChange>
        </w:rPr>
        <w:t xml:space="preserve">Successful longitudinal mutual </w:t>
      </w:r>
      <w:del w:id="45" w:author="ltonin" w:date="2018-01-31T15:18:00Z">
        <w:r w:rsidR="00CA49F3">
          <w:delText>training</w:delText>
        </w:r>
        <w:r w:rsidR="00702C72">
          <w:delText xml:space="preserve"> by</w:delText>
        </w:r>
      </w:del>
      <w:ins w:id="46" w:author="ltonin" w:date="2018-01-31T15:18:00Z">
        <w:r>
          <w:rPr>
            <w:b/>
            <w:sz w:val="28"/>
            <w:szCs w:val="28"/>
          </w:rPr>
          <w:t>learning with</w:t>
        </w:r>
      </w:ins>
      <w:r>
        <w:rPr>
          <w:b/>
          <w:sz w:val="28"/>
          <w:rPrChange w:id="47" w:author="ltonin" w:date="2018-01-31T15:18:00Z">
            <w:rPr/>
          </w:rPrChange>
        </w:rPr>
        <w:t xml:space="preserve"> two tetraplegic users</w:t>
      </w:r>
    </w:p>
    <w:p w14:paraId="43A5C1B5" w14:textId="77777777" w:rsidR="000D427E" w:rsidRDefault="002F3453">
      <w:pPr>
        <w:spacing w:before="120"/>
        <w:jc w:val="center"/>
        <w:rPr>
          <w:sz w:val="22"/>
          <w:szCs w:val="22"/>
        </w:rPr>
        <w:pPrChange w:id="48" w:author="ltonin" w:date="2018-01-31T15:18:00Z">
          <w:pPr>
            <w:pStyle w:val="Teaser"/>
            <w:jc w:val="center"/>
          </w:pPr>
        </w:pPrChange>
      </w:pPr>
      <w:r>
        <w:rPr>
          <w:sz w:val="22"/>
          <w:szCs w:val="22"/>
        </w:rPr>
        <w:t>S. Perdikis</w:t>
      </w:r>
      <w:r>
        <w:rPr>
          <w:sz w:val="22"/>
          <w:szCs w:val="22"/>
          <w:vertAlign w:val="superscript"/>
        </w:rPr>
        <w:t>‡</w:t>
      </w:r>
      <w:r>
        <w:rPr>
          <w:sz w:val="22"/>
          <w:szCs w:val="22"/>
        </w:rPr>
        <w:t>*, L. Tonin</w:t>
      </w:r>
      <w:r>
        <w:rPr>
          <w:sz w:val="22"/>
          <w:szCs w:val="22"/>
          <w:vertAlign w:val="superscript"/>
        </w:rPr>
        <w:t>‡</w:t>
      </w:r>
      <w:r>
        <w:rPr>
          <w:sz w:val="22"/>
          <w:szCs w:val="22"/>
        </w:rPr>
        <w:t>, S. Saeedi, C. Schneider, J. d. R. Millán*</w:t>
      </w:r>
    </w:p>
    <w:p w14:paraId="490527D4" w14:textId="77777777" w:rsidR="000D427E" w:rsidRDefault="002F3453">
      <w:pPr>
        <w:spacing w:before="120"/>
        <w:rPr>
          <w:sz w:val="22"/>
          <w:szCs w:val="22"/>
        </w:rPr>
        <w:pPrChange w:id="49" w:author="ltonin" w:date="2018-01-31T15:18:00Z">
          <w:pPr>
            <w:pStyle w:val="Paragraph"/>
            <w:spacing w:line="320" w:lineRule="atLeast"/>
            <w:ind w:firstLine="0"/>
          </w:pPr>
        </w:pPrChange>
      </w:pPr>
      <w:r>
        <w:rPr>
          <w:sz w:val="22"/>
          <w:szCs w:val="22"/>
        </w:rPr>
        <w:t>Defitech Chair in Brain-Machine Interface (CNBI), Center for Neuroprosthetics, École Polytechnique Fédérale de Lausanne (EPFL), Chemin des Mines 9, CH-1202, Geneva, Switzerland</w:t>
      </w:r>
    </w:p>
    <w:p w14:paraId="65D5B925" w14:textId="77777777" w:rsidR="000D427E" w:rsidRDefault="002F3453">
      <w:pPr>
        <w:spacing w:before="120"/>
        <w:rPr>
          <w:sz w:val="22"/>
          <w:szCs w:val="22"/>
        </w:rPr>
        <w:pPrChange w:id="50" w:author="ltonin" w:date="2018-01-31T15:18:00Z">
          <w:pPr>
            <w:pStyle w:val="Paragraph"/>
            <w:spacing w:line="320" w:lineRule="atLeast"/>
            <w:ind w:firstLine="0"/>
          </w:pPr>
        </w:pPrChange>
      </w:pPr>
      <w:r>
        <w:rPr>
          <w:sz w:val="22"/>
          <w:szCs w:val="22"/>
          <w:vertAlign w:val="superscript"/>
        </w:rPr>
        <w:t>‡</w:t>
      </w:r>
      <w:r>
        <w:rPr>
          <w:sz w:val="22"/>
          <w:szCs w:val="22"/>
        </w:rPr>
        <w:t>Equal contribution.</w:t>
      </w:r>
    </w:p>
    <w:p w14:paraId="532CA512" w14:textId="7CA6B58E" w:rsidR="000D427E" w:rsidRDefault="002F3453">
      <w:pPr>
        <w:rPr>
          <w:rPrChange w:id="51" w:author="ltonin" w:date="2018-01-31T15:18:00Z">
            <w:rPr>
              <w:sz w:val="22"/>
            </w:rPr>
          </w:rPrChange>
        </w:rPr>
        <w:pPrChange w:id="52" w:author="ltonin" w:date="2018-01-31T15:18:00Z">
          <w:pPr>
            <w:pStyle w:val="Paragraph"/>
            <w:spacing w:before="0" w:line="320" w:lineRule="atLeast"/>
            <w:ind w:firstLine="0"/>
          </w:pPr>
        </w:pPrChange>
      </w:pPr>
      <w:r>
        <w:rPr>
          <w:sz w:val="22"/>
          <w:szCs w:val="22"/>
        </w:rPr>
        <w:t xml:space="preserve">*Corresponding authors, email: </w:t>
      </w:r>
      <w:del w:id="53" w:author="ltonin" w:date="2018-01-31T15:18:00Z">
        <w:r w:rsidR="008F222A">
          <w:fldChar w:fldCharType="begin"/>
        </w:r>
        <w:r w:rsidR="008F222A">
          <w:delInstrText xml:space="preserve"> HYPERLINK "mailto:serafeim.perdikis@epfl.ch" </w:delInstrText>
        </w:r>
        <w:r w:rsidR="008F222A">
          <w:fldChar w:fldCharType="separate"/>
        </w:r>
        <w:r w:rsidR="00ED313C" w:rsidRPr="00BD44FB">
          <w:rPr>
            <w:rStyle w:val="Hyperlink"/>
            <w:sz w:val="22"/>
          </w:rPr>
          <w:delText>serafeim.perdikis@epfl.ch</w:delText>
        </w:r>
        <w:r w:rsidR="008F222A">
          <w:rPr>
            <w:rStyle w:val="Hyperlink"/>
            <w:sz w:val="22"/>
          </w:rPr>
          <w:fldChar w:fldCharType="end"/>
        </w:r>
      </w:del>
      <w:ins w:id="54" w:author="ltonin" w:date="2018-01-31T15:18:00Z">
        <w:r w:rsidR="008F222A">
          <w:fldChar w:fldCharType="begin"/>
        </w:r>
        <w:r w:rsidR="008F222A">
          <w:instrText xml:space="preserve"> HYPERLINK "mailto:serafeim.perdikis@epfl.ch" \h </w:instrText>
        </w:r>
        <w:r w:rsidR="008F222A">
          <w:fldChar w:fldCharType="separate"/>
        </w:r>
        <w:r>
          <w:rPr>
            <w:color w:val="0000FF"/>
            <w:sz w:val="22"/>
            <w:szCs w:val="22"/>
            <w:u w:val="single"/>
          </w:rPr>
          <w:t>serafeim.perdikis@epfl.ch</w:t>
        </w:r>
        <w:r w:rsidR="008F222A">
          <w:rPr>
            <w:color w:val="0000FF"/>
            <w:sz w:val="22"/>
            <w:szCs w:val="22"/>
            <w:u w:val="single"/>
          </w:rPr>
          <w:fldChar w:fldCharType="end"/>
        </w:r>
      </w:ins>
      <w:r>
        <w:rPr>
          <w:sz w:val="22"/>
          <w:szCs w:val="22"/>
        </w:rPr>
        <w:t xml:space="preserve">, </w:t>
      </w:r>
      <w:r w:rsidR="008F222A">
        <w:fldChar w:fldCharType="begin"/>
      </w:r>
      <w:r w:rsidR="008F222A">
        <w:instrText xml:space="preserve"> HYPERLINK "mailto:jose.millan@</w:instrText>
      </w:r>
      <w:r w:rsidR="008F222A">
        <w:instrText>epfl.ch"</w:instrText>
      </w:r>
      <w:ins w:id="55" w:author="ltonin" w:date="2018-01-31T15:18:00Z">
        <w:r w:rsidR="008F222A">
          <w:instrText xml:space="preserve"> \h</w:instrText>
        </w:r>
      </w:ins>
      <w:r w:rsidR="008F222A">
        <w:instrText xml:space="preserve"> </w:instrText>
      </w:r>
      <w:r w:rsidR="008F222A">
        <w:fldChar w:fldCharType="separate"/>
      </w:r>
      <w:r>
        <w:rPr>
          <w:color w:val="0000FF"/>
          <w:sz w:val="22"/>
          <w:u w:val="single"/>
          <w:rPrChange w:id="56" w:author="ltonin" w:date="2018-01-31T15:18:00Z">
            <w:rPr>
              <w:rStyle w:val="Hyperlink"/>
              <w:sz w:val="22"/>
            </w:rPr>
          </w:rPrChange>
        </w:rPr>
        <w:t>jose.millan@epfl.ch</w:t>
      </w:r>
      <w:r w:rsidR="008F222A">
        <w:rPr>
          <w:color w:val="0000FF"/>
          <w:sz w:val="22"/>
          <w:u w:val="single"/>
          <w:rPrChange w:id="57" w:author="ltonin" w:date="2018-01-31T15:18:00Z">
            <w:rPr>
              <w:rStyle w:val="Hyperlink"/>
              <w:sz w:val="22"/>
            </w:rPr>
          </w:rPrChange>
        </w:rPr>
        <w:fldChar w:fldCharType="end"/>
      </w:r>
    </w:p>
    <w:p w14:paraId="72C57B34" w14:textId="0A1E4599" w:rsidR="000D427E" w:rsidRDefault="002F3453">
      <w:pPr>
        <w:spacing w:before="120"/>
        <w:rPr>
          <w:sz w:val="22"/>
          <w:szCs w:val="22"/>
        </w:rPr>
        <w:pPrChange w:id="58" w:author="ltonin" w:date="2018-01-31T15:18:00Z">
          <w:pPr>
            <w:pStyle w:val="AbstractSummary"/>
            <w:spacing w:line="320" w:lineRule="atLeast"/>
          </w:pPr>
        </w:pPrChange>
      </w:pPr>
      <w:bookmarkStart w:id="59" w:name="_gjdgxs" w:colFirst="0" w:colLast="0"/>
      <w:bookmarkEnd w:id="59"/>
      <w:r>
        <w:rPr>
          <w:b/>
          <w:sz w:val="22"/>
          <w:szCs w:val="22"/>
        </w:rPr>
        <w:t>Short title</w:t>
      </w:r>
      <w:r>
        <w:rPr>
          <w:sz w:val="22"/>
          <w:szCs w:val="22"/>
        </w:rPr>
        <w:t xml:space="preserve">: </w:t>
      </w:r>
      <w:del w:id="60" w:author="ltonin" w:date="2018-01-31T15:18:00Z">
        <w:r w:rsidR="00283240" w:rsidRPr="00192E91">
          <w:rPr>
            <w:sz w:val="22"/>
          </w:rPr>
          <w:delText xml:space="preserve">Motor Imagery </w:delText>
        </w:r>
      </w:del>
      <w:r>
        <w:rPr>
          <w:sz w:val="22"/>
          <w:szCs w:val="22"/>
        </w:rPr>
        <w:t xml:space="preserve">BCI </w:t>
      </w:r>
      <w:del w:id="61" w:author="ltonin" w:date="2018-01-31T15:18:00Z">
        <w:r w:rsidR="00283240" w:rsidRPr="00192E91">
          <w:rPr>
            <w:sz w:val="22"/>
          </w:rPr>
          <w:delText>as a skill to be learned</w:delText>
        </w:r>
      </w:del>
      <w:ins w:id="62" w:author="ltonin" w:date="2018-01-31T15:18:00Z">
        <w:r>
          <w:rPr>
            <w:sz w:val="22"/>
            <w:szCs w:val="22"/>
          </w:rPr>
          <w:t>mutual learning with two tetraplegic users</w:t>
        </w:r>
      </w:ins>
    </w:p>
    <w:p w14:paraId="1D1467AA" w14:textId="77777777" w:rsidR="000D427E" w:rsidRDefault="000D427E">
      <w:pPr>
        <w:spacing w:before="120" w:line="480" w:lineRule="auto"/>
        <w:jc w:val="both"/>
        <w:rPr>
          <w:b/>
          <w:sz w:val="22"/>
          <w:szCs w:val="22"/>
        </w:rPr>
        <w:pPrChange w:id="63" w:author="ltonin" w:date="2018-01-31T15:18:00Z">
          <w:pPr>
            <w:pStyle w:val="AbstractSummary"/>
            <w:spacing w:line="480" w:lineRule="auto"/>
            <w:jc w:val="both"/>
          </w:pPr>
        </w:pPrChange>
      </w:pPr>
    </w:p>
    <w:p w14:paraId="32D99C48" w14:textId="6F22D1A8" w:rsidR="000D427E" w:rsidRDefault="002F3453">
      <w:pPr>
        <w:spacing w:before="120" w:line="480" w:lineRule="auto"/>
        <w:jc w:val="both"/>
        <w:rPr>
          <w:b/>
          <w:sz w:val="22"/>
          <w:rPrChange w:id="64" w:author="ltonin" w:date="2018-01-31T15:18:00Z">
            <w:rPr>
              <w:sz w:val="22"/>
            </w:rPr>
          </w:rPrChange>
        </w:rPr>
        <w:pPrChange w:id="65" w:author="ltonin" w:date="2018-01-31T15:18:00Z">
          <w:pPr>
            <w:pStyle w:val="AbstractSummary"/>
            <w:spacing w:line="480" w:lineRule="auto"/>
            <w:jc w:val="both"/>
          </w:pPr>
        </w:pPrChange>
      </w:pPr>
      <w:r>
        <w:rPr>
          <w:b/>
          <w:sz w:val="22"/>
          <w:szCs w:val="22"/>
        </w:rPr>
        <w:t>Abstract</w:t>
      </w:r>
      <w:r>
        <w:rPr>
          <w:sz w:val="22"/>
          <w:szCs w:val="22"/>
        </w:rPr>
        <w:t xml:space="preserve">: This work aims at </w:t>
      </w:r>
      <w:del w:id="66" w:author="ltonin" w:date="2018-01-31T15:18:00Z">
        <w:r w:rsidR="00810A9C">
          <w:rPr>
            <w:sz w:val="22"/>
          </w:rPr>
          <w:delText>identifying</w:delText>
        </w:r>
      </w:del>
      <w:ins w:id="67" w:author="ltonin" w:date="2018-01-31T15:18:00Z">
        <w:r>
          <w:rPr>
            <w:sz w:val="22"/>
            <w:szCs w:val="22"/>
          </w:rPr>
          <w:t>corroborating</w:t>
        </w:r>
      </w:ins>
      <w:r>
        <w:rPr>
          <w:sz w:val="22"/>
          <w:szCs w:val="22"/>
        </w:rPr>
        <w:t xml:space="preserve"> the </w:t>
      </w:r>
      <w:del w:id="68" w:author="ltonin" w:date="2018-01-31T15:18:00Z">
        <w:r w:rsidR="00810A9C">
          <w:rPr>
            <w:sz w:val="22"/>
          </w:rPr>
          <w:delText>key milestone on the roadmap to translational</w:delText>
        </w:r>
      </w:del>
      <w:ins w:id="69" w:author="ltonin" w:date="2018-01-31T15:18:00Z">
        <w:r>
          <w:rPr>
            <w:sz w:val="22"/>
            <w:szCs w:val="22"/>
          </w:rPr>
          <w:t>importance and efficacy of mutual learning in</w:t>
        </w:r>
      </w:ins>
      <w:r>
        <w:rPr>
          <w:sz w:val="22"/>
          <w:szCs w:val="22"/>
        </w:rPr>
        <w:t xml:space="preserve"> motor imagery (MI) brain-computer interface (BCI</w:t>
      </w:r>
      <w:del w:id="70" w:author="ltonin" w:date="2018-01-31T15:18:00Z">
        <w:r w:rsidR="00810A9C" w:rsidRPr="00BD44FB">
          <w:rPr>
            <w:sz w:val="22"/>
          </w:rPr>
          <w:delText xml:space="preserve">) </w:delText>
        </w:r>
        <w:r w:rsidR="00810A9C">
          <w:rPr>
            <w:sz w:val="22"/>
          </w:rPr>
          <w:delText>applications</w:delText>
        </w:r>
      </w:del>
      <w:ins w:id="71" w:author="ltonin" w:date="2018-01-31T15:18:00Z">
        <w:r>
          <w:rPr>
            <w:sz w:val="22"/>
            <w:szCs w:val="22"/>
          </w:rPr>
          <w:t>),</w:t>
        </w:r>
      </w:ins>
      <w:r>
        <w:rPr>
          <w:sz w:val="22"/>
          <w:szCs w:val="22"/>
        </w:rPr>
        <w:t xml:space="preserve"> by leveraging the insights obtained </w:t>
      </w:r>
      <w:del w:id="72" w:author="ltonin" w:date="2018-01-31T15:18:00Z">
        <w:r w:rsidR="00810A9C">
          <w:rPr>
            <w:sz w:val="22"/>
          </w:rPr>
          <w:delText>by</w:delText>
        </w:r>
      </w:del>
      <w:ins w:id="73" w:author="ltonin" w:date="2018-01-31T15:18:00Z">
        <w:r>
          <w:rPr>
            <w:sz w:val="22"/>
            <w:szCs w:val="22"/>
          </w:rPr>
          <w:t>through</w:t>
        </w:r>
      </w:ins>
      <w:r>
        <w:rPr>
          <w:sz w:val="22"/>
          <w:szCs w:val="22"/>
        </w:rPr>
        <w:t xml:space="preserve"> our participation in the BCI race of the Cybathlon event</w:t>
      </w:r>
      <w:del w:id="74" w:author="ltonin" w:date="2018-01-31T15:18:00Z">
        <w:r w:rsidR="00810A9C" w:rsidRPr="00BD44FB">
          <w:rPr>
            <w:sz w:val="22"/>
          </w:rPr>
          <w:delText>,</w:delText>
        </w:r>
      </w:del>
      <w:ins w:id="75" w:author="ltonin" w:date="2018-01-31T15:18:00Z">
        <w:r>
          <w:rPr>
            <w:sz w:val="22"/>
            <w:szCs w:val="22"/>
          </w:rPr>
          <w:t>. We hypothesized that, contrary to</w:t>
        </w:r>
      </w:ins>
      <w:r>
        <w:rPr>
          <w:sz w:val="22"/>
          <w:szCs w:val="22"/>
        </w:rPr>
        <w:t xml:space="preserve"> the </w:t>
      </w:r>
      <w:del w:id="76" w:author="ltonin" w:date="2018-01-31T15:18:00Z">
        <w:r w:rsidR="00810A9C" w:rsidRPr="00BD44FB">
          <w:rPr>
            <w:sz w:val="22"/>
          </w:rPr>
          <w:delText>first international competition for disabled pilots in control</w:delText>
        </w:r>
      </w:del>
      <w:ins w:id="77" w:author="ltonin" w:date="2018-01-31T15:18:00Z">
        <w:r>
          <w:rPr>
            <w:sz w:val="22"/>
            <w:szCs w:val="22"/>
          </w:rPr>
          <w:t>popular trend</w:t>
        </w:r>
      </w:ins>
      <w:r>
        <w:rPr>
          <w:sz w:val="22"/>
          <w:szCs w:val="22"/>
        </w:rPr>
        <w:t xml:space="preserve"> of </w:t>
      </w:r>
      <w:del w:id="78" w:author="ltonin" w:date="2018-01-31T15:18:00Z">
        <w:r w:rsidR="00810A9C" w:rsidRPr="00BD44FB">
          <w:rPr>
            <w:sz w:val="22"/>
          </w:rPr>
          <w:delText>robotic and other assist</w:delText>
        </w:r>
        <w:r w:rsidR="00810A9C">
          <w:rPr>
            <w:sz w:val="22"/>
          </w:rPr>
          <w:delText xml:space="preserve">ive technology. To this end, we provide </w:delText>
        </w:r>
        <w:r w:rsidR="00810A9C" w:rsidRPr="00BD44FB">
          <w:rPr>
            <w:sz w:val="22"/>
          </w:rPr>
          <w:delText>rare hard evidence</w:delText>
        </w:r>
      </w:del>
      <w:ins w:id="79" w:author="ltonin" w:date="2018-01-31T15:18:00Z">
        <w:r>
          <w:rPr>
            <w:sz w:val="22"/>
            <w:szCs w:val="22"/>
          </w:rPr>
          <w:t>focusing mostly on the machine learning aspects</w:t>
        </w:r>
      </w:ins>
      <w:r>
        <w:rPr>
          <w:sz w:val="22"/>
          <w:szCs w:val="22"/>
        </w:rPr>
        <w:t xml:space="preserve"> of </w:t>
      </w:r>
      <w:ins w:id="80" w:author="ltonin" w:date="2018-01-31T15:18:00Z">
        <w:r>
          <w:rPr>
            <w:sz w:val="22"/>
            <w:szCs w:val="22"/>
          </w:rPr>
          <w:t xml:space="preserve">MI BCI training, </w:t>
        </w:r>
      </w:ins>
      <w:r>
        <w:rPr>
          <w:sz w:val="22"/>
          <w:szCs w:val="22"/>
        </w:rPr>
        <w:t xml:space="preserve">a </w:t>
      </w:r>
      <w:del w:id="81" w:author="ltonin" w:date="2018-01-31T15:18:00Z">
        <w:r w:rsidR="00810A9C">
          <w:rPr>
            <w:sz w:val="22"/>
          </w:rPr>
          <w:delText>prominent role of</w:delText>
        </w:r>
      </w:del>
      <w:ins w:id="82" w:author="ltonin" w:date="2018-01-31T15:18:00Z">
        <w:r>
          <w:rPr>
            <w:sz w:val="22"/>
            <w:szCs w:val="22"/>
          </w:rPr>
          <w:t>comprehensive</w:t>
        </w:r>
      </w:ins>
      <w:r>
        <w:rPr>
          <w:sz w:val="22"/>
          <w:szCs w:val="22"/>
        </w:rPr>
        <w:t xml:space="preserve"> mutual learning </w:t>
      </w:r>
      <w:del w:id="83" w:author="ltonin" w:date="2018-01-31T15:18:00Z">
        <w:r w:rsidR="00810A9C">
          <w:rPr>
            <w:sz w:val="22"/>
          </w:rPr>
          <w:delText>towards</w:delText>
        </w:r>
        <w:r w:rsidR="00810A9C" w:rsidRPr="00BD44FB">
          <w:rPr>
            <w:sz w:val="22"/>
          </w:rPr>
          <w:delText xml:space="preserve"> successful</w:delText>
        </w:r>
        <w:r w:rsidR="00810A9C">
          <w:rPr>
            <w:sz w:val="22"/>
          </w:rPr>
          <w:delText>,</w:delText>
        </w:r>
        <w:r w:rsidR="00810A9C" w:rsidRPr="00BD44FB">
          <w:rPr>
            <w:sz w:val="22"/>
          </w:rPr>
          <w:delText xml:space="preserve"> longitudinal use of a non-invasive, self-paced BCI </w:delText>
        </w:r>
      </w:del>
      <w:ins w:id="84" w:author="ltonin" w:date="2018-01-31T15:18:00Z">
        <w:r>
          <w:rPr>
            <w:sz w:val="22"/>
            <w:szCs w:val="22"/>
          </w:rPr>
          <w:t xml:space="preserve">methodology which reinstates the three learning pillars (at the machine, subject and </w:t>
        </w:r>
      </w:ins>
      <w:r>
        <w:rPr>
          <w:sz w:val="22"/>
          <w:szCs w:val="22"/>
        </w:rPr>
        <w:t xml:space="preserve">application </w:t>
      </w:r>
      <w:ins w:id="85" w:author="ltonin" w:date="2018-01-31T15:18:00Z">
        <w:r>
          <w:rPr>
            <w:sz w:val="22"/>
            <w:szCs w:val="22"/>
          </w:rPr>
          <w:t xml:space="preserve">level) as equally significant, could lead to a BCI-subject symbiotic system able to succeed </w:t>
        </w:r>
      </w:ins>
      <w:r>
        <w:rPr>
          <w:sz w:val="22"/>
          <w:szCs w:val="22"/>
        </w:rPr>
        <w:t xml:space="preserve">in real-world </w:t>
      </w:r>
      <w:del w:id="86" w:author="ltonin" w:date="2018-01-31T15:18:00Z">
        <w:r w:rsidR="00810A9C" w:rsidRPr="00BD44FB">
          <w:rPr>
            <w:sz w:val="22"/>
          </w:rPr>
          <w:delText>and adverse conditions</w:delText>
        </w:r>
      </w:del>
      <w:ins w:id="87" w:author="ltonin" w:date="2018-01-31T15:18:00Z">
        <w:r>
          <w:rPr>
            <w:sz w:val="22"/>
            <w:szCs w:val="22"/>
          </w:rPr>
          <w:t>scenarios such as the Cybathlon event</w:t>
        </w:r>
      </w:ins>
      <w:r>
        <w:rPr>
          <w:sz w:val="22"/>
          <w:szCs w:val="22"/>
        </w:rPr>
        <w:t xml:space="preserve">. Two severely impaired participants, both suffering from chronic spinal cord injury, were trained following </w:t>
      </w:r>
      <w:del w:id="88" w:author="ltonin" w:date="2018-01-31T15:18:00Z">
        <w:r w:rsidR="00702C72" w:rsidRPr="00BD44FB">
          <w:rPr>
            <w:sz w:val="22"/>
          </w:rPr>
          <w:delText>a</w:delText>
        </w:r>
      </w:del>
      <w:ins w:id="89" w:author="ltonin" w:date="2018-01-31T15:18:00Z">
        <w:r>
          <w:rPr>
            <w:sz w:val="22"/>
            <w:szCs w:val="22"/>
          </w:rPr>
          <w:t>our</w:t>
        </w:r>
      </w:ins>
      <w:r>
        <w:rPr>
          <w:sz w:val="22"/>
          <w:szCs w:val="22"/>
        </w:rPr>
        <w:t xml:space="preserve"> mutual learning</w:t>
      </w:r>
      <w:del w:id="90" w:author="ltonin" w:date="2018-01-31T15:18:00Z">
        <w:r w:rsidR="00702C72" w:rsidRPr="00BD44FB">
          <w:rPr>
            <w:sz w:val="22"/>
          </w:rPr>
          <w:delText xml:space="preserve"> </w:delText>
        </w:r>
        <w:r w:rsidR="00810A9C">
          <w:rPr>
            <w:sz w:val="22"/>
          </w:rPr>
          <w:delText>and user-centered</w:delText>
        </w:r>
      </w:del>
      <w:r>
        <w:rPr>
          <w:sz w:val="22"/>
          <w:szCs w:val="22"/>
        </w:rPr>
        <w:t xml:space="preserve"> approach to</w:t>
      </w:r>
      <w:r w:rsidRPr="008F222A">
        <w:rPr>
          <w:sz w:val="22"/>
        </w:rPr>
        <w:t xml:space="preserve"> control their avatar in a virtual BCI race game. </w:t>
      </w:r>
      <w:del w:id="91" w:author="ltonin" w:date="2018-01-31T15:18:00Z">
        <w:r w:rsidR="00702C72" w:rsidRPr="00BD44FB">
          <w:rPr>
            <w:sz w:val="22"/>
          </w:rPr>
          <w:delText xml:space="preserve">The </w:delText>
        </w:r>
        <w:r w:rsidR="00E87BCC">
          <w:rPr>
            <w:sz w:val="22"/>
          </w:rPr>
          <w:delText>effectiveness</w:delText>
        </w:r>
        <w:r w:rsidR="00E87BCC" w:rsidRPr="00BD44FB">
          <w:rPr>
            <w:sz w:val="22"/>
          </w:rPr>
          <w:delText xml:space="preserve"> </w:delText>
        </w:r>
        <w:r w:rsidR="00702C72" w:rsidRPr="00BD44FB">
          <w:rPr>
            <w:sz w:val="22"/>
          </w:rPr>
          <w:delText>of our motor imagery (MI) BCI design and</w:delText>
        </w:r>
        <w:r w:rsidR="002B3841">
          <w:rPr>
            <w:sz w:val="22"/>
          </w:rPr>
          <w:delText>, especially, of our</w:delText>
        </w:r>
        <w:r w:rsidR="00702C72" w:rsidRPr="00BD44FB">
          <w:rPr>
            <w:sz w:val="22"/>
          </w:rPr>
          <w:delText xml:space="preserve"> training methodology are substantiated by our team’s</w:delText>
        </w:r>
      </w:del>
      <w:ins w:id="92" w:author="ltonin" w:date="2018-01-31T15:18:00Z">
        <w:r>
          <w:rPr>
            <w:sz w:val="22"/>
            <w:szCs w:val="22"/>
          </w:rPr>
          <w:t>The</w:t>
        </w:r>
      </w:ins>
      <w:r w:rsidRPr="008F222A">
        <w:rPr>
          <w:sz w:val="22"/>
        </w:rPr>
        <w:t xml:space="preserve"> competition outcomes</w:t>
      </w:r>
      <w:del w:id="93" w:author="ltonin" w:date="2018-01-31T15:18:00Z">
        <w:r w:rsidR="0093694F">
          <w:rPr>
            <w:sz w:val="22"/>
          </w:rPr>
          <w:delText>,</w:delText>
        </w:r>
        <w:r w:rsidR="0093694F" w:rsidRPr="00BD44FB">
          <w:rPr>
            <w:sz w:val="22"/>
          </w:rPr>
          <w:delText xml:space="preserve"> </w:delText>
        </w:r>
        <w:r w:rsidR="00E641CF" w:rsidRPr="00BD44FB">
          <w:rPr>
            <w:sz w:val="22"/>
          </w:rPr>
          <w:delText>where one of the pilots won</w:delText>
        </w:r>
        <w:r w:rsidR="00702C72" w:rsidRPr="00BD44FB">
          <w:rPr>
            <w:sz w:val="22"/>
          </w:rPr>
          <w:delText xml:space="preserve"> the gold medal and the </w:delText>
        </w:r>
        <w:r w:rsidR="00E641CF" w:rsidRPr="00BD44FB">
          <w:rPr>
            <w:sz w:val="22"/>
          </w:rPr>
          <w:delText>other established</w:delText>
        </w:r>
      </w:del>
      <w:ins w:id="94" w:author="ltonin" w:date="2018-01-31T15:18:00Z">
        <w:r>
          <w:rPr>
            <w:sz w:val="22"/>
            <w:szCs w:val="22"/>
          </w:rPr>
          <w:t xml:space="preserve"> substantiate</w:t>
        </w:r>
      </w:ins>
      <w:r w:rsidRPr="008F222A">
        <w:rPr>
          <w:sz w:val="22"/>
        </w:rPr>
        <w:t xml:space="preserve"> the </w:t>
      </w:r>
      <w:del w:id="95" w:author="ltonin" w:date="2018-01-31T15:18:00Z">
        <w:r w:rsidR="00702C72" w:rsidRPr="00BD44FB">
          <w:rPr>
            <w:sz w:val="22"/>
          </w:rPr>
          <w:delText>record</w:delText>
        </w:r>
        <w:r w:rsidR="00E641CF" w:rsidRPr="00BD44FB">
          <w:rPr>
            <w:sz w:val="22"/>
          </w:rPr>
          <w:delText xml:space="preserve"> time</w:delText>
        </w:r>
        <w:r w:rsidR="00702C72" w:rsidRPr="00BD44FB">
          <w:rPr>
            <w:sz w:val="22"/>
          </w:rPr>
          <w:delText>.</w:delText>
        </w:r>
      </w:del>
      <w:ins w:id="96" w:author="ltonin" w:date="2018-01-31T15:18:00Z">
        <w:r>
          <w:rPr>
            <w:sz w:val="22"/>
            <w:szCs w:val="22"/>
          </w:rPr>
          <w:t>effectiveness of this type of training.</w:t>
        </w:r>
      </w:ins>
      <w:r w:rsidRPr="008F222A">
        <w:rPr>
          <w:sz w:val="22"/>
        </w:rPr>
        <w:t xml:space="preserve"> Most importantly, </w:t>
      </w:r>
      <w:del w:id="97" w:author="ltonin" w:date="2018-01-31T15:18:00Z">
        <w:r w:rsidR="00753291">
          <w:rPr>
            <w:sz w:val="22"/>
          </w:rPr>
          <w:delText>owing</w:delText>
        </w:r>
        <w:r w:rsidR="00FB2F76" w:rsidRPr="00BD44FB">
          <w:rPr>
            <w:sz w:val="22"/>
          </w:rPr>
          <w:delText xml:space="preserve"> </w:delText>
        </w:r>
        <w:r w:rsidR="00702C72" w:rsidRPr="00BD44FB">
          <w:rPr>
            <w:sz w:val="22"/>
          </w:rPr>
          <w:delText xml:space="preserve">to </w:delText>
        </w:r>
        <w:r w:rsidR="00810A9C">
          <w:rPr>
            <w:sz w:val="22"/>
          </w:rPr>
          <w:delText>longitudinal</w:delText>
        </w:r>
        <w:r w:rsidR="00702C72" w:rsidRPr="00BD44FB">
          <w:rPr>
            <w:sz w:val="22"/>
          </w:rPr>
          <w:delText xml:space="preserve"> experimentation</w:delText>
        </w:r>
        <w:r w:rsidR="00A164C4">
          <w:rPr>
            <w:sz w:val="22"/>
          </w:rPr>
          <w:delText>,</w:delText>
        </w:r>
        <w:r w:rsidR="00702C72" w:rsidRPr="00BD44FB">
          <w:rPr>
            <w:sz w:val="22"/>
          </w:rPr>
          <w:delText xml:space="preserve"> we</w:delText>
        </w:r>
        <w:r w:rsidR="00AE2814">
          <w:rPr>
            <w:sz w:val="22"/>
          </w:rPr>
          <w:delText xml:space="preserve"> show that</w:delText>
        </w:r>
        <w:r w:rsidR="006A54D2">
          <w:rPr>
            <w:sz w:val="22"/>
          </w:rPr>
          <w:delText xml:space="preserve"> </w:delText>
        </w:r>
        <w:r w:rsidR="00AE2814">
          <w:rPr>
            <w:sz w:val="22"/>
          </w:rPr>
          <w:delText xml:space="preserve">mutual learning can be </w:delText>
        </w:r>
        <w:r w:rsidR="00BE508B">
          <w:rPr>
            <w:sz w:val="22"/>
          </w:rPr>
          <w:delText xml:space="preserve">largely </w:delText>
        </w:r>
        <w:r w:rsidR="00AE2814">
          <w:rPr>
            <w:sz w:val="22"/>
          </w:rPr>
          <w:delText>credited with</w:delText>
        </w:r>
        <w:r w:rsidR="00702C72" w:rsidRPr="00BD44FB">
          <w:rPr>
            <w:sz w:val="22"/>
          </w:rPr>
          <w:delText xml:space="preserve"> </w:delText>
        </w:r>
      </w:del>
      <w:r w:rsidRPr="008F222A">
        <w:rPr>
          <w:sz w:val="22"/>
        </w:rPr>
        <w:t xml:space="preserve">the </w:t>
      </w:r>
      <w:del w:id="98" w:author="ltonin" w:date="2018-01-31T15:18:00Z">
        <w:r w:rsidR="00C95934">
          <w:rPr>
            <w:sz w:val="22"/>
          </w:rPr>
          <w:delText>aforementioned outcomes, by</w:delText>
        </w:r>
        <w:r w:rsidR="00C95934" w:rsidRPr="00BD44FB">
          <w:rPr>
            <w:sz w:val="22"/>
          </w:rPr>
          <w:delText xml:space="preserve"> establish</w:delText>
        </w:r>
        <w:r w:rsidR="00C95934">
          <w:rPr>
            <w:sz w:val="22"/>
          </w:rPr>
          <w:delText>ing</w:delText>
        </w:r>
        <w:r w:rsidR="00C95934" w:rsidRPr="00BD44FB">
          <w:rPr>
            <w:sz w:val="22"/>
          </w:rPr>
          <w:delText xml:space="preserve"> </w:delText>
        </w:r>
        <w:r w:rsidR="00702C72" w:rsidRPr="00BD44FB">
          <w:rPr>
            <w:sz w:val="22"/>
          </w:rPr>
          <w:delText xml:space="preserve">the </w:delText>
        </w:r>
        <w:r w:rsidR="00C95934">
          <w:rPr>
            <w:sz w:val="22"/>
          </w:rPr>
          <w:delText>long-</w:delText>
        </w:r>
        <w:r w:rsidR="00702C72" w:rsidRPr="00BD44FB">
          <w:rPr>
            <w:sz w:val="22"/>
          </w:rPr>
          <w:delText>h</w:delText>
        </w:r>
        <w:r w:rsidR="00A10E66" w:rsidRPr="00BD44FB">
          <w:rPr>
            <w:sz w:val="22"/>
          </w:rPr>
          <w:delText>ypothesized</w:delText>
        </w:r>
        <w:r w:rsidR="00C76EB4">
          <w:rPr>
            <w:sz w:val="22"/>
          </w:rPr>
          <w:delText xml:space="preserve"> </w:delText>
        </w:r>
        <w:r w:rsidR="00810A9C">
          <w:rPr>
            <w:sz w:val="22"/>
          </w:rPr>
          <w:delText>—</w:delText>
        </w:r>
        <w:r w:rsidR="00C76EB4">
          <w:rPr>
            <w:sz w:val="22"/>
          </w:rPr>
          <w:delText>but</w:delText>
        </w:r>
        <w:r w:rsidR="00C95934">
          <w:rPr>
            <w:sz w:val="22"/>
          </w:rPr>
          <w:delText xml:space="preserve"> so far </w:delText>
        </w:r>
        <w:r w:rsidR="005D53A2">
          <w:rPr>
            <w:sz w:val="22"/>
          </w:rPr>
          <w:delText>insufficiently</w:delText>
        </w:r>
        <w:r w:rsidR="0042746A">
          <w:rPr>
            <w:sz w:val="22"/>
          </w:rPr>
          <w:delText xml:space="preserve"> </w:delText>
        </w:r>
        <w:r w:rsidR="008058E4">
          <w:rPr>
            <w:sz w:val="22"/>
          </w:rPr>
          <w:delText>demonstrated</w:delText>
        </w:r>
        <w:r w:rsidR="00810A9C">
          <w:rPr>
            <w:sz w:val="22"/>
          </w:rPr>
          <w:delText>—</w:delText>
        </w:r>
        <w:r w:rsidR="00A10E66" w:rsidRPr="00BD44FB">
          <w:rPr>
            <w:sz w:val="22"/>
          </w:rPr>
          <w:delText xml:space="preserve"> existence of operant</w:delText>
        </w:r>
        <w:r w:rsidR="00702C72" w:rsidRPr="00BD44FB">
          <w:rPr>
            <w:sz w:val="22"/>
          </w:rPr>
          <w:delText xml:space="preserve"> learning effects </w:delText>
        </w:r>
        <w:r w:rsidR="00810A9C">
          <w:rPr>
            <w:sz w:val="22"/>
          </w:rPr>
          <w:delText>in translational BCI applications</w:delText>
        </w:r>
        <w:r w:rsidR="00702C72" w:rsidRPr="00BD44FB">
          <w:rPr>
            <w:sz w:val="22"/>
          </w:rPr>
          <w:delText xml:space="preserve">. </w:delText>
        </w:r>
        <w:r w:rsidR="00E92CB3">
          <w:rPr>
            <w:sz w:val="22"/>
          </w:rPr>
          <w:delText>O</w:delText>
        </w:r>
        <w:r w:rsidR="005B0AC8">
          <w:rPr>
            <w:sz w:val="22"/>
          </w:rPr>
          <w:delText>ur</w:delText>
        </w:r>
        <w:r w:rsidR="00850AFD">
          <w:rPr>
            <w:sz w:val="22"/>
          </w:rPr>
          <w:delText xml:space="preserve"> findings </w:delText>
        </w:r>
        <w:r w:rsidR="00B36A83">
          <w:rPr>
            <w:sz w:val="22"/>
          </w:rPr>
          <w:delText xml:space="preserve">strongly suggest that </w:delText>
        </w:r>
        <w:r w:rsidR="004C43DC">
          <w:rPr>
            <w:sz w:val="22"/>
          </w:rPr>
          <w:delText xml:space="preserve">translational </w:delText>
        </w:r>
        <w:r w:rsidR="00E92CB3">
          <w:rPr>
            <w:sz w:val="22"/>
          </w:rPr>
          <w:delText xml:space="preserve">MI BCI </w:delText>
        </w:r>
        <w:r w:rsidR="00810A9C">
          <w:rPr>
            <w:sz w:val="22"/>
          </w:rPr>
          <w:delText>should be</w:delText>
        </w:r>
        <w:r w:rsidR="00E92CB3">
          <w:rPr>
            <w:sz w:val="22"/>
          </w:rPr>
          <w:delText xml:space="preserve"> better addressed as a </w:delText>
        </w:r>
        <w:r w:rsidR="00B36A83">
          <w:rPr>
            <w:sz w:val="22"/>
          </w:rPr>
          <w:delText>mutual and</w:delText>
        </w:r>
        <w:r w:rsidR="00810A9C">
          <w:rPr>
            <w:sz w:val="22"/>
          </w:rPr>
          <w:delText xml:space="preserve"> </w:delText>
        </w:r>
        <w:r w:rsidR="00B36A83">
          <w:rPr>
            <w:sz w:val="22"/>
          </w:rPr>
          <w:delText>subject</w:delText>
        </w:r>
        <w:r w:rsidR="004626A9">
          <w:rPr>
            <w:sz w:val="22"/>
          </w:rPr>
          <w:delText xml:space="preserve"> skill</w:delText>
        </w:r>
        <w:r w:rsidR="00B36A83">
          <w:rPr>
            <w:sz w:val="22"/>
          </w:rPr>
          <w:delText xml:space="preserve"> learning</w:delText>
        </w:r>
        <w:r w:rsidR="00E92CB3">
          <w:rPr>
            <w:sz w:val="22"/>
          </w:rPr>
          <w:delText xml:space="preserve"> </w:delText>
        </w:r>
        <w:r w:rsidR="00810A9C">
          <w:rPr>
            <w:sz w:val="22"/>
          </w:rPr>
          <w:delText>challenge</w:delText>
        </w:r>
        <w:r w:rsidR="00B36A83">
          <w:rPr>
            <w:sz w:val="22"/>
          </w:rPr>
          <w:delText xml:space="preserve">, </w:delText>
        </w:r>
        <w:r w:rsidR="00D34A67">
          <w:rPr>
            <w:sz w:val="22"/>
          </w:rPr>
          <w:delText>and not as</w:delText>
        </w:r>
        <w:r w:rsidR="00B36A83">
          <w:rPr>
            <w:sz w:val="22"/>
          </w:rPr>
          <w:delText xml:space="preserve"> </w:delText>
        </w:r>
        <w:r w:rsidR="00E92CB3">
          <w:rPr>
            <w:sz w:val="22"/>
          </w:rPr>
          <w:delText>a</w:delText>
        </w:r>
        <w:r w:rsidR="00B36A83">
          <w:rPr>
            <w:sz w:val="22"/>
          </w:rPr>
          <w:delText xml:space="preserve"> neural decoding </w:delText>
        </w:r>
        <w:r w:rsidR="00810A9C">
          <w:rPr>
            <w:sz w:val="22"/>
          </w:rPr>
          <w:delText>problem</w:delText>
        </w:r>
        <w:r w:rsidR="00D34A67">
          <w:rPr>
            <w:sz w:val="22"/>
          </w:rPr>
          <w:delText xml:space="preserve"> like it</w:delText>
        </w:r>
      </w:del>
      <w:ins w:id="99" w:author="ltonin" w:date="2018-01-31T15:18:00Z">
        <w:r>
          <w:rPr>
            <w:sz w:val="22"/>
            <w:szCs w:val="22"/>
          </w:rPr>
          <w:t>present study</w:t>
        </w:r>
      </w:ins>
      <w:r w:rsidRPr="008F222A">
        <w:rPr>
          <w:sz w:val="22"/>
        </w:rPr>
        <w:t xml:space="preserve"> is </w:t>
      </w:r>
      <w:del w:id="100" w:author="ltonin" w:date="2018-01-31T15:18:00Z">
        <w:r w:rsidR="00D34A67">
          <w:rPr>
            <w:sz w:val="22"/>
          </w:rPr>
          <w:delText>customary</w:delText>
        </w:r>
        <w:r w:rsidR="00E92CB3">
          <w:rPr>
            <w:sz w:val="22"/>
          </w:rPr>
          <w:delText xml:space="preserve">. We thus </w:delText>
        </w:r>
        <w:r w:rsidR="00275AED">
          <w:rPr>
            <w:sz w:val="22"/>
          </w:rPr>
          <w:delText>contribute</w:delText>
        </w:r>
      </w:del>
      <w:ins w:id="101" w:author="ltonin" w:date="2018-01-31T15:18:00Z">
        <w:r>
          <w:rPr>
            <w:sz w:val="22"/>
            <w:szCs w:val="22"/>
          </w:rPr>
          <w:t>one among very few</w:t>
        </w:r>
      </w:ins>
      <w:r w:rsidRPr="008F222A">
        <w:rPr>
          <w:sz w:val="22"/>
        </w:rPr>
        <w:t xml:space="preserve"> to </w:t>
      </w:r>
      <w:del w:id="102" w:author="ltonin" w:date="2018-01-31T15:18:00Z">
        <w:r w:rsidR="00275AED">
          <w:rPr>
            <w:sz w:val="22"/>
          </w:rPr>
          <w:delText>enlighten</w:delText>
        </w:r>
        <w:r w:rsidR="005B0AC8">
          <w:rPr>
            <w:sz w:val="22"/>
          </w:rPr>
          <w:delText xml:space="preserve"> an old but </w:delText>
        </w:r>
        <w:r w:rsidR="009D584C">
          <w:rPr>
            <w:sz w:val="22"/>
          </w:rPr>
          <w:delText xml:space="preserve">crucial </w:delText>
        </w:r>
        <w:r w:rsidR="005B0AC8">
          <w:rPr>
            <w:sz w:val="22"/>
          </w:rPr>
          <w:delText>dilemma in th</w:delText>
        </w:r>
        <w:r w:rsidR="00B36A83">
          <w:rPr>
            <w:sz w:val="22"/>
          </w:rPr>
          <w:delText>is</w:delText>
        </w:r>
        <w:r w:rsidR="005B0AC8">
          <w:rPr>
            <w:sz w:val="22"/>
          </w:rPr>
          <w:delText xml:space="preserve"> field</w:delText>
        </w:r>
        <w:r w:rsidR="00E92CB3">
          <w:rPr>
            <w:sz w:val="22"/>
          </w:rPr>
          <w:delText xml:space="preserve">, calling for a paradigm shift in </w:delText>
        </w:r>
        <w:r w:rsidR="00F71D9E">
          <w:rPr>
            <w:sz w:val="22"/>
          </w:rPr>
          <w:delText xml:space="preserve">BCI training of </w:delText>
        </w:r>
        <w:r w:rsidR="009C16FF">
          <w:rPr>
            <w:sz w:val="22"/>
          </w:rPr>
          <w:delText>end-</w:delText>
        </w:r>
        <w:r w:rsidR="008904C2">
          <w:rPr>
            <w:sz w:val="22"/>
          </w:rPr>
          <w:delText>user</w:delText>
        </w:r>
        <w:r w:rsidR="00F71D9E">
          <w:rPr>
            <w:sz w:val="22"/>
          </w:rPr>
          <w:delText>s</w:delText>
        </w:r>
        <w:r w:rsidR="008904C2">
          <w:rPr>
            <w:sz w:val="22"/>
          </w:rPr>
          <w:delText>.</w:delText>
        </w:r>
      </w:del>
      <w:ins w:id="103" w:author="ltonin" w:date="2018-01-31T15:18:00Z">
        <w:r>
          <w:rPr>
            <w:sz w:val="22"/>
            <w:szCs w:val="22"/>
          </w:rPr>
          <w:t xml:space="preserve">provide multi-faceted evidence on the efficacy of subject learning during BCI training. Learning correlates could be derived at all levels of the interface –application, BCI output and EEG neuroimaging– with two end-users, sufficiently longitudinal evaluation and, importantly, under real-world and even adverse conditions. </w:t>
        </w:r>
      </w:ins>
    </w:p>
    <w:p w14:paraId="614D407C" w14:textId="77777777" w:rsidR="000D427E" w:rsidRDefault="002F3453">
      <w:pPr>
        <w:spacing w:before="480" w:line="480" w:lineRule="auto"/>
        <w:rPr>
          <w:b/>
          <w:sz w:val="22"/>
          <w:rPrChange w:id="104" w:author="ltonin" w:date="2018-01-31T15:18:00Z">
            <w:rPr>
              <w:sz w:val="22"/>
            </w:rPr>
          </w:rPrChange>
        </w:rPr>
        <w:pPrChange w:id="105" w:author="ltonin" w:date="2018-01-31T15:18:00Z">
          <w:pPr>
            <w:pStyle w:val="Section"/>
            <w:spacing w:line="480" w:lineRule="auto"/>
          </w:pPr>
        </w:pPrChange>
      </w:pPr>
      <w:r>
        <w:rPr>
          <w:b/>
          <w:sz w:val="22"/>
          <w:rPrChange w:id="106" w:author="ltonin" w:date="2018-01-31T15:18:00Z">
            <w:rPr>
              <w:sz w:val="22"/>
            </w:rPr>
          </w:rPrChange>
        </w:rPr>
        <w:t>Introduction</w:t>
      </w:r>
    </w:p>
    <w:p w14:paraId="25D2087A" w14:textId="77777777" w:rsidR="00401701" w:rsidRPr="00BD44FB" w:rsidRDefault="00702C72" w:rsidP="001E6C5F">
      <w:pPr>
        <w:pStyle w:val="Paragraph"/>
        <w:spacing w:before="60" w:line="480" w:lineRule="auto"/>
        <w:ind w:firstLine="0"/>
        <w:jc w:val="both"/>
        <w:rPr>
          <w:del w:id="107" w:author="ltonin" w:date="2018-01-31T15:18:00Z"/>
          <w:sz w:val="22"/>
        </w:rPr>
      </w:pPr>
      <w:del w:id="108" w:author="ltonin" w:date="2018-01-31T15:18:00Z">
        <w:r w:rsidRPr="00BD44FB">
          <w:rPr>
            <w:sz w:val="22"/>
          </w:rPr>
          <w:delText xml:space="preserve">Brain-computer interface (BCI) technology encompasses systems implementing direct mind-control of devices by circumventing the natural human neuromuscular pathways for communication and control </w:delText>
        </w:r>
        <w:bookmarkStart w:id="109" w:name="ZOTERO_BREF_MYfLaQaUgWsZ"/>
        <w:r w:rsidR="00C14B04" w:rsidRPr="00C81BED">
          <w:rPr>
            <w:sz w:val="22"/>
          </w:rPr>
          <w:delText>[1]</w:delText>
        </w:r>
        <w:bookmarkEnd w:id="109"/>
        <w:r w:rsidRPr="00BD44FB">
          <w:rPr>
            <w:sz w:val="22"/>
          </w:rPr>
          <w:delText xml:space="preserve">. Despite offering the possibility of cognitive and motor enhancement also relevant to able-bodied individuals, BCI has been always primarily envisioned as an assistive technology (AT) for people in paralysis. As such, the main end-user group comprises patients suffering severe motor impairments as a result of traumatic brain or spinal cord injuries (SCI), stroke and neurodegenerative diseases like amyotrophic lateral sclerosis (ALS) and muscular dystrophy </w:delText>
        </w:r>
        <w:bookmarkStart w:id="110" w:name="ZOTERO_BREF_iNbX6zePrM5v"/>
        <w:r w:rsidR="00C14B04" w:rsidRPr="00C81BED">
          <w:rPr>
            <w:sz w:val="22"/>
          </w:rPr>
          <w:delText>[1,2]</w:delText>
        </w:r>
        <w:bookmarkEnd w:id="110"/>
        <w:r w:rsidRPr="00BD44FB">
          <w:rPr>
            <w:sz w:val="22"/>
          </w:rPr>
          <w:delText>.</w:delText>
        </w:r>
      </w:del>
    </w:p>
    <w:p w14:paraId="6BAFB614" w14:textId="5690E9CF" w:rsidR="000D427E" w:rsidRDefault="002F3453">
      <w:pPr>
        <w:spacing w:before="120" w:line="480" w:lineRule="auto"/>
        <w:jc w:val="both"/>
        <w:rPr>
          <w:sz w:val="22"/>
          <w:szCs w:val="22"/>
        </w:rPr>
        <w:pPrChange w:id="111" w:author="ltonin" w:date="2018-01-31T15:18:00Z">
          <w:pPr>
            <w:pStyle w:val="Paragraph"/>
            <w:spacing w:line="480" w:lineRule="auto"/>
            <w:ind w:firstLine="0"/>
            <w:jc w:val="both"/>
          </w:pPr>
        </w:pPrChange>
      </w:pPr>
      <w:r>
        <w:rPr>
          <w:sz w:val="22"/>
          <w:szCs w:val="22"/>
        </w:rPr>
        <w:t xml:space="preserve">Since the first demonstration of </w:t>
      </w:r>
      <w:del w:id="112" w:author="ltonin" w:date="2018-01-31T15:18:00Z">
        <w:r w:rsidR="00702C72" w:rsidRPr="00BD44FB">
          <w:rPr>
            <w:sz w:val="22"/>
          </w:rPr>
          <w:delText>BCI’s</w:delText>
        </w:r>
      </w:del>
      <w:ins w:id="113" w:author="ltonin" w:date="2018-01-31T15:18:00Z">
        <w:r>
          <w:rPr>
            <w:sz w:val="22"/>
            <w:szCs w:val="22"/>
          </w:rPr>
          <w:t>the</w:t>
        </w:r>
      </w:ins>
      <w:r>
        <w:rPr>
          <w:sz w:val="22"/>
          <w:szCs w:val="22"/>
        </w:rPr>
        <w:t xml:space="preserve"> profound clinical potential </w:t>
      </w:r>
      <w:bookmarkStart w:id="114" w:name="ZOTERO_BREF_ZfymI79JMcU3"/>
      <w:del w:id="115" w:author="ltonin" w:date="2018-01-31T15:18:00Z">
        <w:r w:rsidR="00C14B04" w:rsidRPr="00C81BED">
          <w:rPr>
            <w:sz w:val="22"/>
          </w:rPr>
          <w:delText>[3]</w:delText>
        </w:r>
        <w:bookmarkEnd w:id="114"/>
        <w:r w:rsidR="00702C72" w:rsidRPr="00BD44FB">
          <w:rPr>
            <w:sz w:val="22"/>
          </w:rPr>
          <w:delText>,</w:delText>
        </w:r>
      </w:del>
      <w:ins w:id="116" w:author="ltonin" w:date="2018-01-31T15:18:00Z">
        <w:r>
          <w:rPr>
            <w:sz w:val="22"/>
            <w:szCs w:val="22"/>
          </w:rPr>
          <w:t xml:space="preserve">of brain-computer interfaces (BCI) </w:t>
        </w:r>
        <w:r w:rsidR="008F222A">
          <w:fldChar w:fldCharType="begin"/>
        </w:r>
        <w:r w:rsidR="008F222A">
          <w:instrText xml:space="preserve"> HYPERLINK "https://paperpile</w:instrText>
        </w:r>
        <w:r w:rsidR="008F222A">
          <w:instrText xml:space="preserve">.com/c/dIT9gv/RZbM" \h </w:instrText>
        </w:r>
        <w:r w:rsidR="008F222A">
          <w:fldChar w:fldCharType="separate"/>
        </w:r>
        <w:r>
          <w:rPr>
            <w:sz w:val="22"/>
            <w:szCs w:val="22"/>
          </w:rPr>
          <w:t>[1]</w:t>
        </w:r>
        <w:r w:rsidR="008F222A">
          <w:rPr>
            <w:sz w:val="22"/>
            <w:szCs w:val="22"/>
          </w:rPr>
          <w:fldChar w:fldCharType="end"/>
        </w:r>
        <w:r>
          <w:rPr>
            <w:sz w:val="22"/>
            <w:szCs w:val="22"/>
          </w:rPr>
          <w:t>,</w:t>
        </w:r>
      </w:ins>
      <w:r>
        <w:rPr>
          <w:sz w:val="22"/>
          <w:szCs w:val="22"/>
        </w:rPr>
        <w:t xml:space="preserve"> the vast majority of studies have pertained to methodological and technical </w:t>
      </w:r>
      <w:del w:id="117" w:author="ltonin" w:date="2018-01-31T15:18:00Z">
        <w:r w:rsidR="00702C72" w:rsidRPr="00BD44FB">
          <w:rPr>
            <w:sz w:val="22"/>
          </w:rPr>
          <w:delText>considerations</w:delText>
        </w:r>
      </w:del>
      <w:ins w:id="118" w:author="ltonin" w:date="2018-01-31T15:18:00Z">
        <w:r>
          <w:rPr>
            <w:sz w:val="22"/>
            <w:szCs w:val="22"/>
          </w:rPr>
          <w:t>challenges</w:t>
        </w:r>
      </w:ins>
      <w:r>
        <w:rPr>
          <w:sz w:val="22"/>
          <w:szCs w:val="22"/>
        </w:rPr>
        <w:t xml:space="preserve"> involving experimentation with able-bodied subjects. While these works can be largely credited with the field’s nowadays widely acknowledged versatility and technological maturity, they carry limited </w:t>
      </w:r>
      <w:del w:id="119" w:author="ltonin" w:date="2018-01-31T15:18:00Z">
        <w:r w:rsidR="00702C72" w:rsidRPr="00BD44FB">
          <w:rPr>
            <w:sz w:val="22"/>
          </w:rPr>
          <w:delText>evidence</w:delText>
        </w:r>
      </w:del>
      <w:ins w:id="120" w:author="ltonin" w:date="2018-01-31T15:18:00Z">
        <w:r>
          <w:rPr>
            <w:sz w:val="22"/>
            <w:szCs w:val="22"/>
          </w:rPr>
          <w:t>evidences</w:t>
        </w:r>
      </w:ins>
      <w:r>
        <w:rPr>
          <w:sz w:val="22"/>
          <w:szCs w:val="22"/>
        </w:rPr>
        <w:t xml:space="preserve"> regarding its translational impact. Restricting the scope to the case of BCI for communication and control, the number of published works involving end-users in the last 20 years remains to date a modest double-digit figure </w:t>
      </w:r>
      <w:bookmarkStart w:id="121" w:name="ZOTERO_BREF_mngat8PGcAyP"/>
      <w:del w:id="122" w:author="ltonin" w:date="2018-01-31T15:18:00Z">
        <w:r w:rsidR="00C14B04" w:rsidRPr="00C81BED">
          <w:rPr>
            <w:sz w:val="22"/>
          </w:rPr>
          <w:delText>[1]</w:delText>
        </w:r>
        <w:bookmarkEnd w:id="121"/>
        <w:r w:rsidR="00702C72" w:rsidRPr="00BD44FB">
          <w:rPr>
            <w:sz w:val="22"/>
          </w:rPr>
          <w:delText>.</w:delText>
        </w:r>
      </w:del>
      <w:ins w:id="123" w:author="ltonin" w:date="2018-01-31T15:18:00Z">
        <w:r w:rsidR="008F222A">
          <w:fldChar w:fldCharType="begin"/>
        </w:r>
        <w:r w:rsidR="008F222A">
          <w:instrText xml:space="preserve"> HYPERLINK "https://paperpile.com/c/dIT9gv/dUFy" \h </w:instrText>
        </w:r>
        <w:r w:rsidR="008F222A">
          <w:fldChar w:fldCharType="separate"/>
        </w:r>
        <w:r>
          <w:rPr>
            <w:sz w:val="22"/>
            <w:szCs w:val="22"/>
          </w:rPr>
          <w:t>[2]</w:t>
        </w:r>
        <w:r w:rsidR="008F222A">
          <w:rPr>
            <w:sz w:val="22"/>
            <w:szCs w:val="22"/>
          </w:rPr>
          <w:fldChar w:fldCharType="end"/>
        </w:r>
        <w:r>
          <w:rPr>
            <w:sz w:val="22"/>
            <w:szCs w:val="22"/>
          </w:rPr>
          <w:t>.</w:t>
        </w:r>
      </w:ins>
      <w:r>
        <w:rPr>
          <w:sz w:val="22"/>
          <w:szCs w:val="22"/>
        </w:rPr>
        <w:t xml:space="preserve"> As a result, the </w:t>
      </w:r>
      <w:ins w:id="124" w:author="ltonin" w:date="2018-01-31T15:18:00Z">
        <w:r>
          <w:rPr>
            <w:sz w:val="22"/>
            <w:szCs w:val="22"/>
          </w:rPr>
          <w:t xml:space="preserve">general </w:t>
        </w:r>
      </w:ins>
      <w:r>
        <w:rPr>
          <w:sz w:val="22"/>
          <w:szCs w:val="22"/>
        </w:rPr>
        <w:t>concerns about the non-universal usability</w:t>
      </w:r>
      <w:del w:id="125" w:author="ltonin" w:date="2018-01-31T15:18:00Z">
        <w:r w:rsidR="006A619B">
          <w:rPr>
            <w:sz w:val="22"/>
          </w:rPr>
          <w:delText xml:space="preserve"> and</w:delText>
        </w:r>
      </w:del>
      <w:ins w:id="126" w:author="ltonin" w:date="2018-01-31T15:18:00Z">
        <w:r>
          <w:rPr>
            <w:sz w:val="22"/>
            <w:szCs w:val="22"/>
          </w:rPr>
          <w:t>,</w:t>
        </w:r>
      </w:ins>
      <w:r>
        <w:rPr>
          <w:sz w:val="22"/>
          <w:szCs w:val="22"/>
        </w:rPr>
        <w:t xml:space="preserve"> robustness </w:t>
      </w:r>
      <w:ins w:id="127" w:author="ltonin" w:date="2018-01-31T15:18:00Z">
        <w:r>
          <w:rPr>
            <w:sz w:val="22"/>
            <w:szCs w:val="22"/>
          </w:rPr>
          <w:t xml:space="preserve">and, especially, the role </w:t>
        </w:r>
      </w:ins>
      <w:r>
        <w:rPr>
          <w:sz w:val="22"/>
          <w:szCs w:val="22"/>
        </w:rPr>
        <w:t xml:space="preserve">of </w:t>
      </w:r>
      <w:del w:id="128" w:author="ltonin" w:date="2018-01-31T15:18:00Z">
        <w:r w:rsidR="006A619B">
          <w:rPr>
            <w:sz w:val="22"/>
          </w:rPr>
          <w:delText>BCI</w:delText>
        </w:r>
      </w:del>
      <w:ins w:id="129" w:author="ltonin" w:date="2018-01-31T15:18:00Z">
        <w:r>
          <w:rPr>
            <w:sz w:val="22"/>
            <w:szCs w:val="22"/>
          </w:rPr>
          <w:t>training</w:t>
        </w:r>
      </w:ins>
      <w:r>
        <w:rPr>
          <w:sz w:val="22"/>
          <w:szCs w:val="22"/>
        </w:rPr>
        <w:t xml:space="preserve"> raised by able-bodied user studies </w:t>
      </w:r>
      <w:bookmarkStart w:id="130" w:name="ZOTERO_BREF_nNLyTiqMkasb"/>
      <w:del w:id="131" w:author="ltonin" w:date="2018-01-31T15:18:00Z">
        <w:r w:rsidR="00C14B04" w:rsidRPr="00C81BED">
          <w:rPr>
            <w:sz w:val="22"/>
          </w:rPr>
          <w:delText>[4–8]</w:delText>
        </w:r>
      </w:del>
      <w:bookmarkEnd w:id="130"/>
      <w:ins w:id="132" w:author="ltonin" w:date="2018-01-31T15:18:00Z">
        <w:r w:rsidR="008F222A">
          <w:fldChar w:fldCharType="begin"/>
        </w:r>
        <w:r w:rsidR="008F222A">
          <w:instrText xml:space="preserve"> HY</w:instrText>
        </w:r>
        <w:r w:rsidR="008F222A">
          <w:instrText xml:space="preserve">PERLINK "https://paperpile.com/c/dIT9gv/4dDY+nT8x+lLNk+HPeU+LFj8" \h </w:instrText>
        </w:r>
        <w:r w:rsidR="008F222A">
          <w:fldChar w:fldCharType="separate"/>
        </w:r>
        <w:r>
          <w:rPr>
            <w:sz w:val="22"/>
            <w:szCs w:val="22"/>
          </w:rPr>
          <w:t>[3–7]</w:t>
        </w:r>
        <w:r w:rsidR="008F222A">
          <w:rPr>
            <w:sz w:val="22"/>
            <w:szCs w:val="22"/>
          </w:rPr>
          <w:fldChar w:fldCharType="end"/>
        </w:r>
      </w:ins>
      <w:r>
        <w:rPr>
          <w:sz w:val="22"/>
          <w:szCs w:val="22"/>
        </w:rPr>
        <w:t xml:space="preserve"> are even more pressing with regard to end-user populations.</w:t>
      </w:r>
    </w:p>
    <w:p w14:paraId="4EE8FFB9" w14:textId="25CAE8C2" w:rsidR="000D427E" w:rsidRDefault="00524372">
      <w:pPr>
        <w:spacing w:before="60" w:line="480" w:lineRule="auto"/>
        <w:ind w:firstLine="381"/>
        <w:jc w:val="both"/>
        <w:rPr>
          <w:ins w:id="133" w:author="ltonin" w:date="2018-01-31T15:18:00Z"/>
          <w:sz w:val="22"/>
          <w:szCs w:val="22"/>
        </w:rPr>
      </w:pPr>
      <w:del w:id="134" w:author="ltonin" w:date="2018-01-31T15:18:00Z">
        <w:r>
          <w:rPr>
            <w:sz w:val="22"/>
          </w:rPr>
          <w:delText>Despite</w:delText>
        </w:r>
      </w:del>
      <w:ins w:id="135" w:author="ltonin" w:date="2018-01-31T15:18:00Z">
        <w:r w:rsidR="002F3453">
          <w:rPr>
            <w:sz w:val="22"/>
            <w:szCs w:val="22"/>
          </w:rPr>
          <w:t>In this study, we investigated</w:t>
        </w:r>
      </w:ins>
      <w:r w:rsidR="002F3453">
        <w:rPr>
          <w:sz w:val="22"/>
          <w:szCs w:val="22"/>
        </w:rPr>
        <w:t xml:space="preserve"> the </w:t>
      </w:r>
      <w:del w:id="136" w:author="ltonin" w:date="2018-01-31T15:18:00Z">
        <w:r w:rsidR="00C72F85" w:rsidRPr="00207C1B">
          <w:rPr>
            <w:sz w:val="22"/>
          </w:rPr>
          <w:delText xml:space="preserve">overall lack of end-user evaluation and </w:delText>
        </w:r>
      </w:del>
      <w:ins w:id="137" w:author="ltonin" w:date="2018-01-31T15:18:00Z">
        <w:r w:rsidR="002F3453">
          <w:rPr>
            <w:sz w:val="22"/>
            <w:szCs w:val="22"/>
          </w:rPr>
          <w:t xml:space="preserve">hypothesis that mutual learning is a critical factor for </w:t>
        </w:r>
      </w:ins>
      <w:r w:rsidR="002F3453">
        <w:rPr>
          <w:sz w:val="22"/>
          <w:szCs w:val="22"/>
        </w:rPr>
        <w:t xml:space="preserve">the </w:t>
      </w:r>
      <w:del w:id="138" w:author="ltonin" w:date="2018-01-31T15:18:00Z">
        <w:r w:rsidR="00C72F85" w:rsidRPr="00207C1B">
          <w:rPr>
            <w:sz w:val="22"/>
          </w:rPr>
          <w:delText>practical d</w:delText>
        </w:r>
        <w:r w:rsidR="00C72F85">
          <w:rPr>
            <w:sz w:val="22"/>
          </w:rPr>
          <w:delText xml:space="preserve">ifficulties still faced therein </w:delText>
        </w:r>
        <w:bookmarkStart w:id="139" w:name="ZOTERO_BREF_MObEx1xtSm8F"/>
        <w:r w:rsidR="00C14B04" w:rsidRPr="00C81BED">
          <w:rPr>
            <w:sz w:val="22"/>
          </w:rPr>
          <w:delText>[9]</w:delText>
        </w:r>
        <w:bookmarkEnd w:id="139"/>
        <w:r w:rsidR="00C72F85" w:rsidRPr="00207C1B">
          <w:rPr>
            <w:sz w:val="22"/>
          </w:rPr>
          <w:delText xml:space="preserve">, the </w:delText>
        </w:r>
      </w:del>
      <w:ins w:id="140" w:author="ltonin" w:date="2018-01-31T15:18:00Z">
        <w:r w:rsidR="002F3453">
          <w:rPr>
            <w:sz w:val="22"/>
            <w:szCs w:val="22"/>
          </w:rPr>
          <w:t xml:space="preserve">success of motor imagery (MI) BCI in </w:t>
        </w:r>
      </w:ins>
      <w:r w:rsidR="002F3453">
        <w:rPr>
          <w:sz w:val="22"/>
          <w:szCs w:val="22"/>
        </w:rPr>
        <w:t xml:space="preserve">translational </w:t>
      </w:r>
      <w:del w:id="141" w:author="ltonin" w:date="2018-01-31T15:18:00Z">
        <w:r w:rsidR="00C72F85" w:rsidRPr="00207C1B">
          <w:rPr>
            <w:sz w:val="22"/>
          </w:rPr>
          <w:delText xml:space="preserve">BCI literature </w:delText>
        </w:r>
        <w:r>
          <w:rPr>
            <w:sz w:val="22"/>
          </w:rPr>
          <w:delText xml:space="preserve">already </w:delText>
        </w:r>
        <w:r w:rsidR="00C72F85" w:rsidRPr="00207C1B">
          <w:rPr>
            <w:sz w:val="22"/>
          </w:rPr>
          <w:delText>includes proof-of-concept studies for all established paradigms, including electroencephalography (EEG)-</w:delText>
        </w:r>
      </w:del>
      <w:ins w:id="142" w:author="ltonin" w:date="2018-01-31T15:18:00Z">
        <w:r w:rsidR="002F3453">
          <w:rPr>
            <w:sz w:val="22"/>
            <w:szCs w:val="22"/>
          </w:rPr>
          <w:t xml:space="preserve">applications. Contrary to a popular trend of focusing almost exclusively on the machine learning aspects of MI training, our hypothesis propounds that a holistic mutual learning training approach grounded symmetrically on all three learning pillars (at the machine, subject and application level) would be the optimal training apparatus for preparing two end-user participants for the Cybathlon BCI race, the first international BCI competition </w:t>
        </w:r>
        <w:r w:rsidR="008F222A">
          <w:fldChar w:fldCharType="begin"/>
        </w:r>
        <w:r w:rsidR="008F222A">
          <w:instrText xml:space="preserve"> HYPERLINK "https://paperpile.com/c/dI</w:instrText>
        </w:r>
        <w:r w:rsidR="008F222A">
          <w:instrText xml:space="preserve">T9gv/wMVJ" \h </w:instrText>
        </w:r>
        <w:r w:rsidR="008F222A">
          <w:fldChar w:fldCharType="separate"/>
        </w:r>
        <w:r w:rsidR="002F3453">
          <w:rPr>
            <w:sz w:val="22"/>
            <w:szCs w:val="22"/>
          </w:rPr>
          <w:t>[8]</w:t>
        </w:r>
        <w:r w:rsidR="008F222A">
          <w:rPr>
            <w:sz w:val="22"/>
            <w:szCs w:val="22"/>
          </w:rPr>
          <w:fldChar w:fldCharType="end"/>
        </w:r>
        <w:r w:rsidR="002F3453">
          <w:rPr>
            <w:sz w:val="22"/>
            <w:szCs w:val="22"/>
          </w:rPr>
          <w:t>.</w:t>
        </w:r>
      </w:ins>
    </w:p>
    <w:p w14:paraId="5BA729C2" w14:textId="47F01597" w:rsidR="000D427E" w:rsidRDefault="002F3453">
      <w:pPr>
        <w:spacing w:before="120" w:line="480" w:lineRule="auto"/>
        <w:ind w:firstLine="381"/>
        <w:jc w:val="both"/>
        <w:rPr>
          <w:ins w:id="143" w:author="ltonin" w:date="2018-01-31T15:18:00Z"/>
          <w:sz w:val="22"/>
          <w:szCs w:val="22"/>
        </w:rPr>
      </w:pPr>
      <w:ins w:id="144" w:author="ltonin" w:date="2018-01-31T15:18:00Z">
        <w:r>
          <w:rPr>
            <w:sz w:val="22"/>
            <w:szCs w:val="22"/>
          </w:rPr>
          <w:t xml:space="preserve">Historically, the BCI field has evolved from systems employing simple decoders and relying on the subjects’ ability to learn to modulate their brain activity (conventionally requiring long training periods) </w:t>
        </w:r>
        <w:r w:rsidR="008F222A">
          <w:fldChar w:fldCharType="begin"/>
        </w:r>
        <w:r w:rsidR="008F222A">
          <w:instrText xml:space="preserve"> HYPERLINK "https://paperpi</w:instrText>
        </w:r>
        <w:r w:rsidR="008F222A">
          <w:instrText xml:space="preserve">le.com/c/dIT9gv/RZbM+foU9+h0lv" \h </w:instrText>
        </w:r>
        <w:r w:rsidR="008F222A">
          <w:fldChar w:fldCharType="separate"/>
        </w:r>
        <w:r>
          <w:rPr>
            <w:sz w:val="22"/>
            <w:szCs w:val="22"/>
          </w:rPr>
          <w:t>[1,9,10]</w:t>
        </w:r>
        <w:r w:rsidR="008F222A">
          <w:rPr>
            <w:sz w:val="22"/>
            <w:szCs w:val="22"/>
          </w:rPr>
          <w:fldChar w:fldCharType="end"/>
        </w:r>
        <w:r>
          <w:rPr>
            <w:sz w:val="22"/>
            <w:szCs w:val="22"/>
          </w:rPr>
          <w:t xml:space="preserve"> towards systems deploying elaborate signal processing and pattern recognition algorithms to minimize the user’s training time and to increase information transfer rates </w:t>
        </w:r>
        <w:r w:rsidR="008F222A">
          <w:fldChar w:fldCharType="begin"/>
        </w:r>
        <w:r w:rsidR="008F222A">
          <w:instrText xml:space="preserve"> HYPERLINK "https://paperpile.com/c/dIT9</w:instrText>
        </w:r>
        <w:r w:rsidR="008F222A">
          <w:instrText xml:space="preserve">gv/nESY" \h </w:instrText>
        </w:r>
        <w:r w:rsidR="008F222A">
          <w:fldChar w:fldCharType="separate"/>
        </w:r>
        <w:r>
          <w:rPr>
            <w:sz w:val="22"/>
            <w:szCs w:val="22"/>
          </w:rPr>
          <w:t>[11]</w:t>
        </w:r>
        <w:r w:rsidR="008F222A">
          <w:rPr>
            <w:sz w:val="22"/>
            <w:szCs w:val="22"/>
          </w:rPr>
          <w:fldChar w:fldCharType="end"/>
        </w:r>
        <w:r>
          <w:rPr>
            <w:sz w:val="22"/>
            <w:szCs w:val="22"/>
          </w:rPr>
          <w:t xml:space="preserve">. The early approaches exploited classical neurofeedback theories, a form of operant conditioning, tailoring the interface to the needs of assistive scenarios. However, following the artificial intelligence (AI) revolution, it is the latter trend that has greatly dominated the field in the last 15 years. This is substantiated by the fact that more than half of published BCI works research signal processing and machine learning methods </w:t>
        </w:r>
        <w:r w:rsidR="008F222A">
          <w:fldChar w:fldCharType="begin"/>
        </w:r>
        <w:r w:rsidR="008F222A">
          <w:instrText xml:space="preserve"> HYPERLINK "https://paperpile.com/c/dIT9gv/p4lZ" \h </w:instrText>
        </w:r>
        <w:r w:rsidR="008F222A">
          <w:fldChar w:fldCharType="separate"/>
        </w:r>
        <w:r>
          <w:rPr>
            <w:sz w:val="22"/>
            <w:szCs w:val="22"/>
          </w:rPr>
          <w:t>[12]</w:t>
        </w:r>
        <w:r w:rsidR="008F222A">
          <w:rPr>
            <w:sz w:val="22"/>
            <w:szCs w:val="22"/>
          </w:rPr>
          <w:fldChar w:fldCharType="end"/>
        </w:r>
        <w:r>
          <w:rPr>
            <w:sz w:val="22"/>
            <w:szCs w:val="22"/>
          </w:rPr>
          <w:t xml:space="preserve">. Beyond riding the wave of the multidisciplinary progress in AI and data analysis, treating BCI as a primarily neural decoding problem has its roots on two reasons. On the one hand, the emergence of interfaces </w:t>
        </w:r>
      </w:ins>
      <w:r>
        <w:rPr>
          <w:sz w:val="22"/>
          <w:szCs w:val="22"/>
        </w:rPr>
        <w:t xml:space="preserve">based </w:t>
      </w:r>
      <w:del w:id="145" w:author="ltonin" w:date="2018-01-31T15:18:00Z">
        <w:r w:rsidR="00C72F85" w:rsidRPr="00207C1B">
          <w:rPr>
            <w:sz w:val="22"/>
          </w:rPr>
          <w:delText>slow cortical potential (SCP) BCI</w:delText>
        </w:r>
        <w:r w:rsidR="00C72F85" w:rsidRPr="00BD44FB">
          <w:rPr>
            <w:sz w:val="22"/>
          </w:rPr>
          <w:delText>s</w:delText>
        </w:r>
        <w:r w:rsidR="00702C72" w:rsidRPr="00BD44FB">
          <w:rPr>
            <w:sz w:val="22"/>
          </w:rPr>
          <w:delText xml:space="preserve"> </w:delText>
        </w:r>
        <w:bookmarkStart w:id="146" w:name="ZOTERO_BREF_dIVsmWZxzm5o1"/>
        <w:r w:rsidR="00C14B04" w:rsidRPr="00C81BED">
          <w:rPr>
            <w:sz w:val="22"/>
          </w:rPr>
          <w:delText>[1,3]</w:delText>
        </w:r>
        <w:bookmarkEnd w:id="146"/>
        <w:r w:rsidR="00C72F85">
          <w:rPr>
            <w:sz w:val="22"/>
          </w:rPr>
          <w:delText xml:space="preserve">, </w:delText>
        </w:r>
        <w:r w:rsidR="00C72F85" w:rsidRPr="00207C1B">
          <w:rPr>
            <w:sz w:val="22"/>
          </w:rPr>
          <w:delText xml:space="preserve">event-related potential (ERP)-based paradigms like P300 or steady-state visual </w:delText>
        </w:r>
      </w:del>
      <w:ins w:id="147" w:author="ltonin" w:date="2018-01-31T15:18:00Z">
        <w:r>
          <w:rPr>
            <w:sz w:val="22"/>
            <w:szCs w:val="22"/>
          </w:rPr>
          <w:t xml:space="preserve">on </w:t>
        </w:r>
      </w:ins>
      <w:r>
        <w:rPr>
          <w:sz w:val="22"/>
          <w:szCs w:val="22"/>
        </w:rPr>
        <w:t xml:space="preserve">evoked </w:t>
      </w:r>
      <w:del w:id="148" w:author="ltonin" w:date="2018-01-31T15:18:00Z">
        <w:r w:rsidR="00C72F85" w:rsidRPr="00207C1B">
          <w:rPr>
            <w:sz w:val="22"/>
          </w:rPr>
          <w:delText>potential (</w:delText>
        </w:r>
      </w:del>
      <w:ins w:id="149" w:author="ltonin" w:date="2018-01-31T15:18:00Z">
        <w:r>
          <w:rPr>
            <w:sz w:val="22"/>
            <w:szCs w:val="22"/>
          </w:rPr>
          <w:t>responses (P300, Steady-State Visually Evoked Potentials–</w:t>
        </w:r>
      </w:ins>
      <w:r>
        <w:rPr>
          <w:sz w:val="22"/>
          <w:szCs w:val="22"/>
        </w:rPr>
        <w:t xml:space="preserve">SSVEP) </w:t>
      </w:r>
      <w:del w:id="150" w:author="ltonin" w:date="2018-01-31T15:18:00Z">
        <w:r w:rsidR="00C72F85" w:rsidRPr="00207C1B">
          <w:rPr>
            <w:sz w:val="22"/>
          </w:rPr>
          <w:delText>interfaces</w:delText>
        </w:r>
        <w:r w:rsidR="00702C72" w:rsidRPr="00BD44FB">
          <w:rPr>
            <w:sz w:val="22"/>
          </w:rPr>
          <w:delText xml:space="preserve"> </w:delText>
        </w:r>
        <w:bookmarkStart w:id="151" w:name="ZOTERO_BREF_Z8BxSZgMX7h5"/>
        <w:r w:rsidR="00C14B04" w:rsidRPr="00C81BED">
          <w:rPr>
            <w:sz w:val="22"/>
          </w:rPr>
          <w:delText>[10–17]</w:delText>
        </w:r>
        <w:bookmarkEnd w:id="151"/>
        <w:r w:rsidR="003E6C25" w:rsidRPr="00BD44FB">
          <w:rPr>
            <w:sz w:val="22"/>
          </w:rPr>
          <w:delText xml:space="preserve"> </w:delText>
        </w:r>
        <w:r w:rsidR="003900C7">
          <w:rPr>
            <w:sz w:val="22"/>
          </w:rPr>
          <w:delText>a</w:delText>
        </w:r>
        <w:r w:rsidR="003900C7" w:rsidRPr="00207C1B">
          <w:rPr>
            <w:sz w:val="22"/>
          </w:rPr>
          <w:delText>nd</w:delText>
        </w:r>
        <w:r w:rsidR="003900C7">
          <w:rPr>
            <w:sz w:val="22"/>
          </w:rPr>
          <w:delText xml:space="preserve"> </w:delText>
        </w:r>
        <w:r w:rsidR="003900C7" w:rsidRPr="00207C1B">
          <w:rPr>
            <w:sz w:val="22"/>
          </w:rPr>
          <w:delText>self-paced mental imagery BCI</w:delText>
        </w:r>
        <w:r w:rsidR="005D76C7" w:rsidRPr="00BD44FB">
          <w:rPr>
            <w:sz w:val="22"/>
          </w:rPr>
          <w:delText xml:space="preserve"> </w:delText>
        </w:r>
        <w:bookmarkStart w:id="152" w:name="ZOTERO_BREF_ZUzi9H5D3jVA"/>
        <w:r w:rsidR="00C14B04" w:rsidRPr="00C81BED">
          <w:rPr>
            <w:sz w:val="22"/>
          </w:rPr>
          <w:delText>[9,18–32]</w:delText>
        </w:r>
        <w:bookmarkEnd w:id="152"/>
        <w:r w:rsidR="00472FB7" w:rsidRPr="00BD44FB">
          <w:rPr>
            <w:sz w:val="22"/>
          </w:rPr>
          <w:delText xml:space="preserve">. </w:delText>
        </w:r>
        <w:r w:rsidR="004C246E" w:rsidRPr="00207C1B">
          <w:rPr>
            <w:sz w:val="22"/>
          </w:rPr>
          <w:delText>Invasive approaches relying on spiking neuronal activ</w:delText>
        </w:r>
        <w:r w:rsidR="002272EB">
          <w:rPr>
            <w:sz w:val="22"/>
          </w:rPr>
          <w:delText>ity and local field</w:delText>
        </w:r>
      </w:del>
      <w:ins w:id="153" w:author="ltonin" w:date="2018-01-31T15:18:00Z">
        <w:r>
          <w:rPr>
            <w:sz w:val="22"/>
            <w:szCs w:val="22"/>
          </w:rPr>
          <w:t xml:space="preserve">as the most efficient BCI solution for communication </w:t>
        </w:r>
        <w:r w:rsidR="008F222A">
          <w:fldChar w:fldCharType="begin"/>
        </w:r>
        <w:r w:rsidR="008F222A">
          <w:instrText xml:space="preserve"> HYPERLINK "https://paperpile.com/c/dIT9gv/juoW+LEEU+jnih+KvyA" \h </w:instrText>
        </w:r>
        <w:r w:rsidR="008F222A">
          <w:fldChar w:fldCharType="separate"/>
        </w:r>
        <w:r>
          <w:rPr>
            <w:sz w:val="22"/>
            <w:szCs w:val="22"/>
          </w:rPr>
          <w:t>[13–16]</w:t>
        </w:r>
        <w:r w:rsidR="008F222A">
          <w:rPr>
            <w:sz w:val="22"/>
            <w:szCs w:val="22"/>
          </w:rPr>
          <w:fldChar w:fldCharType="end"/>
        </w:r>
        <w:r>
          <w:rPr>
            <w:sz w:val="22"/>
            <w:szCs w:val="22"/>
          </w:rPr>
          <w:t xml:space="preserve"> has promoted the use of machine learning because the margin for subjects to learn to regulate evoked</w:t>
        </w:r>
      </w:ins>
      <w:r>
        <w:rPr>
          <w:sz w:val="22"/>
          <w:szCs w:val="22"/>
        </w:rPr>
        <w:t xml:space="preserve"> potentials </w:t>
      </w:r>
      <w:bookmarkStart w:id="154" w:name="ZOTERO_BREF_sGoUBLWHRkpp"/>
      <w:del w:id="155" w:author="ltonin" w:date="2018-01-31T15:18:00Z">
        <w:r w:rsidR="00C14B04" w:rsidRPr="00C81BED">
          <w:rPr>
            <w:sz w:val="22"/>
          </w:rPr>
          <w:delText>[33–43]</w:delText>
        </w:r>
        <w:bookmarkEnd w:id="154"/>
        <w:r w:rsidR="00632F01">
          <w:rPr>
            <w:sz w:val="22"/>
          </w:rPr>
          <w:delText xml:space="preserve">, </w:delText>
        </w:r>
        <w:r w:rsidR="00632F01" w:rsidRPr="00207C1B">
          <w:rPr>
            <w:sz w:val="22"/>
          </w:rPr>
          <w:delText xml:space="preserve">semi-invasive electrocorticography (ECoG)-based </w:delText>
        </w:r>
      </w:del>
      <w:ins w:id="156" w:author="ltonin" w:date="2018-01-31T15:18:00Z">
        <w:r>
          <w:rPr>
            <w:sz w:val="22"/>
            <w:szCs w:val="22"/>
          </w:rPr>
          <w:t xml:space="preserve">is considered to be narrow. On the other hand, the machine learning trend has also prevailed in sensorimotor rhythm (SMR)-based BCIs and invasive </w:t>
        </w:r>
      </w:ins>
      <w:r>
        <w:rPr>
          <w:sz w:val="22"/>
          <w:szCs w:val="22"/>
        </w:rPr>
        <w:t xml:space="preserve">BCIs </w:t>
      </w:r>
      <w:bookmarkStart w:id="157" w:name="ZOTERO_BREF_xeSCd4BVsBeV"/>
      <w:del w:id="158" w:author="ltonin" w:date="2018-01-31T15:18:00Z">
        <w:r w:rsidR="00C14B04" w:rsidRPr="00C81BED">
          <w:rPr>
            <w:sz w:val="22"/>
          </w:rPr>
          <w:delText>[44–46]</w:delText>
        </w:r>
        <w:bookmarkEnd w:id="157"/>
        <w:r w:rsidR="00076B99">
          <w:rPr>
            <w:sz w:val="22"/>
          </w:rPr>
          <w:delText xml:space="preserve"> and systems based on metabolic brain activity</w:delText>
        </w:r>
        <w:r w:rsidR="009D4805" w:rsidRPr="00BD44FB">
          <w:rPr>
            <w:sz w:val="22"/>
          </w:rPr>
          <w:delText xml:space="preserve"> </w:delText>
        </w:r>
        <w:bookmarkStart w:id="159" w:name="ZOTERO_BREF_brNgOoZUYC6h"/>
        <w:r w:rsidR="00C14B04" w:rsidRPr="00C81BED">
          <w:rPr>
            <w:sz w:val="22"/>
          </w:rPr>
          <w:delText>[47]</w:delText>
        </w:r>
        <w:bookmarkEnd w:id="159"/>
        <w:r w:rsidR="007B339F">
          <w:rPr>
            <w:sz w:val="22"/>
          </w:rPr>
          <w:delText xml:space="preserve"> </w:delText>
        </w:r>
        <w:r w:rsidR="007B339F" w:rsidRPr="00207C1B">
          <w:rPr>
            <w:sz w:val="22"/>
          </w:rPr>
          <w:delText xml:space="preserve">have </w:delText>
        </w:r>
      </w:del>
      <w:ins w:id="160" w:author="ltonin" w:date="2018-01-31T15:18:00Z">
        <w:r>
          <w:rPr>
            <w:sz w:val="22"/>
            <w:szCs w:val="22"/>
          </w:rPr>
          <w:t xml:space="preserve">that decode different movement parameters. This is grounded on the possibility to tap directly on natural sensorimotor circuits </w:t>
        </w:r>
        <w:r w:rsidR="008F222A">
          <w:fldChar w:fldCharType="begin"/>
        </w:r>
        <w:r w:rsidR="008F222A">
          <w:instrText xml:space="preserve"> HYPERLINK "https://paperpile.com/c/dIT9gv/XiVx" \h </w:instrText>
        </w:r>
        <w:r w:rsidR="008F222A">
          <w:fldChar w:fldCharType="separate"/>
        </w:r>
        <w:r>
          <w:rPr>
            <w:sz w:val="22"/>
            <w:szCs w:val="22"/>
          </w:rPr>
          <w:t>[17]</w:t>
        </w:r>
        <w:r w:rsidR="008F222A">
          <w:rPr>
            <w:sz w:val="22"/>
            <w:szCs w:val="22"/>
          </w:rPr>
          <w:fldChar w:fldCharType="end"/>
        </w:r>
        <w:r>
          <w:rPr>
            <w:sz w:val="22"/>
            <w:szCs w:val="22"/>
          </w:rPr>
          <w:t xml:space="preserve"> –i.e., to exploit the preexisting correlates of imagined and real movements. However, although machine learning has </w:t>
        </w:r>
      </w:ins>
      <w:r>
        <w:rPr>
          <w:sz w:val="22"/>
          <w:szCs w:val="22"/>
        </w:rPr>
        <w:t xml:space="preserve">been </w:t>
      </w:r>
      <w:del w:id="161" w:author="ltonin" w:date="2018-01-31T15:18:00Z">
        <w:r w:rsidR="007B339F" w:rsidRPr="00207C1B">
          <w:rPr>
            <w:sz w:val="22"/>
          </w:rPr>
          <w:delText xml:space="preserve">also validated with </w:delText>
        </w:r>
        <w:r w:rsidR="00A13478">
          <w:rPr>
            <w:sz w:val="22"/>
          </w:rPr>
          <w:delText>patients</w:delText>
        </w:r>
        <w:r w:rsidR="007B339F" w:rsidRPr="00207C1B">
          <w:rPr>
            <w:sz w:val="22"/>
          </w:rPr>
          <w:delText>.</w:delText>
        </w:r>
        <w:r w:rsidR="006A6968">
          <w:rPr>
            <w:sz w:val="22"/>
          </w:rPr>
          <w:delText xml:space="preserve"> </w:delText>
        </w:r>
        <w:r w:rsidR="00B647C0">
          <w:rPr>
            <w:sz w:val="22"/>
          </w:rPr>
          <w:delText xml:space="preserve">Independently of the type and origin of </w:delText>
        </w:r>
      </w:del>
      <w:ins w:id="162" w:author="ltonin" w:date="2018-01-31T15:18:00Z">
        <w:r>
          <w:rPr>
            <w:sz w:val="22"/>
            <w:szCs w:val="22"/>
          </w:rPr>
          <w:t>critical for major achievements in BCI, “zero-training” and universal BCI remains elusive.</w:t>
        </w:r>
      </w:ins>
    </w:p>
    <w:p w14:paraId="36F9D13E" w14:textId="5AAED036" w:rsidR="000D427E" w:rsidRDefault="002F3453">
      <w:pPr>
        <w:spacing w:before="120" w:line="480" w:lineRule="auto"/>
        <w:ind w:firstLine="381"/>
        <w:jc w:val="both"/>
        <w:rPr>
          <w:ins w:id="163" w:author="ltonin" w:date="2018-01-31T15:18:00Z"/>
          <w:sz w:val="22"/>
          <w:szCs w:val="22"/>
        </w:rPr>
      </w:pPr>
      <w:ins w:id="164" w:author="ltonin" w:date="2018-01-31T15:18:00Z">
        <w:r>
          <w:rPr>
            <w:sz w:val="22"/>
            <w:szCs w:val="22"/>
          </w:rPr>
          <w:t>On the contrary, co-adaptive (a term we use interchangeably to mutual learning) interfaces, where the capacities of both learning agents –</w:t>
        </w:r>
      </w:ins>
      <w:r>
        <w:rPr>
          <w:sz w:val="22"/>
          <w:szCs w:val="22"/>
        </w:rPr>
        <w:t xml:space="preserve">the brain </w:t>
      </w:r>
      <w:del w:id="165" w:author="ltonin" w:date="2018-01-31T15:18:00Z">
        <w:r w:rsidR="00B647C0">
          <w:rPr>
            <w:sz w:val="22"/>
          </w:rPr>
          <w:delText>signal of choice, a</w:delText>
        </w:r>
      </w:del>
      <w:ins w:id="166" w:author="ltonin" w:date="2018-01-31T15:18:00Z">
        <w:r>
          <w:rPr>
            <w:sz w:val="22"/>
            <w:szCs w:val="22"/>
          </w:rPr>
          <w:t xml:space="preserve">and the machine– are accommodated and coordinated, has been very early proposed as a remedy </w:t>
        </w:r>
        <w:r w:rsidR="008F222A">
          <w:fldChar w:fldCharType="begin"/>
        </w:r>
        <w:r w:rsidR="008F222A">
          <w:instrText xml:space="preserve"> HYPERLINK "https://paperpile.com/c/dIT9gv/UFBK" \h </w:instrText>
        </w:r>
        <w:r w:rsidR="008F222A">
          <w:fldChar w:fldCharType="separate"/>
        </w:r>
        <w:r>
          <w:rPr>
            <w:sz w:val="22"/>
            <w:szCs w:val="22"/>
          </w:rPr>
          <w:t>[18]</w:t>
        </w:r>
        <w:r w:rsidR="008F222A">
          <w:rPr>
            <w:sz w:val="22"/>
            <w:szCs w:val="22"/>
          </w:rPr>
          <w:fldChar w:fldCharType="end"/>
        </w:r>
        <w:r>
          <w:rPr>
            <w:sz w:val="22"/>
            <w:szCs w:val="22"/>
          </w:rPr>
          <w:t xml:space="preserve"> and more recently increasingly adopted and modeled as a training strategy </w:t>
        </w:r>
        <w:r w:rsidR="008F222A">
          <w:fldChar w:fldCharType="begin"/>
        </w:r>
        <w:r w:rsidR="008F222A">
          <w:instrText xml:space="preserve"> HYPERLINK "https://paperpile.com/c/dIT9gv/AwkK+Av4h+Ip1P" \h </w:instrText>
        </w:r>
        <w:r w:rsidR="008F222A">
          <w:fldChar w:fldCharType="separate"/>
        </w:r>
        <w:r>
          <w:rPr>
            <w:sz w:val="22"/>
            <w:szCs w:val="22"/>
          </w:rPr>
          <w:t>[19–21]</w:t>
        </w:r>
        <w:r w:rsidR="008F222A">
          <w:rPr>
            <w:sz w:val="22"/>
            <w:szCs w:val="22"/>
          </w:rPr>
          <w:fldChar w:fldCharType="end"/>
        </w:r>
        <w:r>
          <w:rPr>
            <w:sz w:val="22"/>
            <w:szCs w:val="22"/>
          </w:rPr>
          <w:t>. Under this view, successful</w:t>
        </w:r>
      </w:ins>
      <w:r>
        <w:rPr>
          <w:sz w:val="22"/>
          <w:szCs w:val="22"/>
        </w:rPr>
        <w:t xml:space="preserve"> BCI requires that the user and the embedded decoder engage in a mutual learning process</w:t>
      </w:r>
      <w:del w:id="167" w:author="ltonin" w:date="2018-01-31T15:18:00Z">
        <w:r w:rsidR="00B647C0">
          <w:rPr>
            <w:sz w:val="22"/>
          </w:rPr>
          <w:delText xml:space="preserve"> –</w:delText>
        </w:r>
        <w:r w:rsidR="00B647C0" w:rsidRPr="006B63D9">
          <w:rPr>
            <w:sz w:val="22"/>
            <w:lang w:val="fr-CH"/>
          </w:rPr>
          <w:delText>on the one side,</w:delText>
        </w:r>
      </w:del>
      <w:ins w:id="168" w:author="ltonin" w:date="2018-01-31T15:18:00Z">
        <w:r>
          <w:rPr>
            <w:sz w:val="22"/>
            <w:szCs w:val="22"/>
          </w:rPr>
          <w:t>, where</w:t>
        </w:r>
      </w:ins>
      <w:r>
        <w:rPr>
          <w:sz w:val="22"/>
          <w:rPrChange w:id="169" w:author="ltonin" w:date="2018-01-31T15:18:00Z">
            <w:rPr>
              <w:sz w:val="22"/>
              <w:lang w:val="fr-CH"/>
            </w:rPr>
          </w:rPrChange>
        </w:rPr>
        <w:t xml:space="preserve"> users must learn to </w:t>
      </w:r>
      <w:del w:id="170" w:author="ltonin" w:date="2018-01-31T15:18:00Z">
        <w:r w:rsidR="00B647C0" w:rsidRPr="006B63D9">
          <w:rPr>
            <w:sz w:val="22"/>
            <w:lang w:val="fr-CH"/>
          </w:rPr>
          <w:delText xml:space="preserve">modulate their neural activity so as to </w:delText>
        </w:r>
      </w:del>
      <w:r>
        <w:rPr>
          <w:sz w:val="22"/>
          <w:rPrChange w:id="171" w:author="ltonin" w:date="2018-01-31T15:18:00Z">
            <w:rPr>
              <w:sz w:val="22"/>
              <w:lang w:val="fr-CH"/>
            </w:rPr>
          </w:rPrChange>
        </w:rPr>
        <w:t>generate distinct brain patterns</w:t>
      </w:r>
      <w:ins w:id="172" w:author="ltonin" w:date="2018-01-31T15:18:00Z">
        <w:r>
          <w:rPr>
            <w:sz w:val="22"/>
            <w:szCs w:val="22"/>
          </w:rPr>
          <w:t xml:space="preserve"> for different mental tasks</w:t>
        </w:r>
      </w:ins>
      <w:r>
        <w:rPr>
          <w:sz w:val="22"/>
          <w:rPrChange w:id="173" w:author="ltonin" w:date="2018-01-31T15:18:00Z">
            <w:rPr>
              <w:sz w:val="22"/>
              <w:lang w:val="fr-CH"/>
            </w:rPr>
          </w:rPrChange>
        </w:rPr>
        <w:t>, while</w:t>
      </w:r>
      <w:del w:id="174" w:author="ltonin" w:date="2018-01-31T15:18:00Z">
        <w:r w:rsidR="00B647C0" w:rsidRPr="006B63D9">
          <w:rPr>
            <w:sz w:val="22"/>
            <w:lang w:val="fr-CH"/>
          </w:rPr>
          <w:delText xml:space="preserve">, on the other side, </w:delText>
        </w:r>
      </w:del>
      <w:ins w:id="175" w:author="ltonin" w:date="2018-01-31T15:18:00Z">
        <w:r>
          <w:rPr>
            <w:sz w:val="22"/>
            <w:szCs w:val="22"/>
          </w:rPr>
          <w:t xml:space="preserve"> </w:t>
        </w:r>
      </w:ins>
      <w:r>
        <w:rPr>
          <w:sz w:val="22"/>
          <w:rPrChange w:id="176" w:author="ltonin" w:date="2018-01-31T15:18:00Z">
            <w:rPr>
              <w:sz w:val="22"/>
              <w:lang w:val="fr-CH"/>
            </w:rPr>
          </w:rPrChange>
        </w:rPr>
        <w:t>machine learning techniques ought to discover</w:t>
      </w:r>
      <w:del w:id="177" w:author="ltonin" w:date="2018-01-31T15:18:00Z">
        <w:r w:rsidR="00B647C0" w:rsidRPr="006B63D9">
          <w:rPr>
            <w:sz w:val="22"/>
            <w:lang w:val="fr-CH"/>
          </w:rPr>
          <w:delText xml:space="preserve"> the</w:delText>
        </w:r>
      </w:del>
      <w:ins w:id="178" w:author="ltonin" w:date="2018-01-31T15:18:00Z">
        <w:r>
          <w:rPr>
            <w:sz w:val="22"/>
            <w:szCs w:val="22"/>
          </w:rPr>
          <w:t>, interpret and allow a model’s adaptation to the potentially changing</w:t>
        </w:r>
      </w:ins>
      <w:r>
        <w:rPr>
          <w:sz w:val="22"/>
          <w:rPrChange w:id="179" w:author="ltonin" w:date="2018-01-31T15:18:00Z">
            <w:rPr>
              <w:sz w:val="22"/>
              <w:lang w:val="fr-CH"/>
            </w:rPr>
          </w:rPrChange>
        </w:rPr>
        <w:t xml:space="preserve"> individual brain patterns </w:t>
      </w:r>
      <w:del w:id="180" w:author="ltonin" w:date="2018-01-31T15:18:00Z">
        <w:r w:rsidR="00B647C0" w:rsidRPr="006B63D9">
          <w:rPr>
            <w:sz w:val="22"/>
            <w:lang w:val="fr-CH"/>
          </w:rPr>
          <w:delText>characterizing the mental tasks executed by the user</w:delText>
        </w:r>
        <w:r w:rsidR="00B647C0">
          <w:rPr>
            <w:sz w:val="22"/>
            <w:lang w:val="fr-CH"/>
          </w:rPr>
          <w:delText>. This is particularly relevant for self-paced BCI systems exploiting sensorimotor rhythms</w:delText>
        </w:r>
        <w:r w:rsidR="005C17F7">
          <w:rPr>
            <w:sz w:val="22"/>
            <w:lang w:val="fr-CH"/>
          </w:rPr>
          <w:delText xml:space="preserve"> (SMRs)</w:delText>
        </w:r>
        <w:r w:rsidR="00B647C0">
          <w:rPr>
            <w:sz w:val="22"/>
            <w:lang w:val="fr-CH"/>
          </w:rPr>
          <w:delText xml:space="preserve">. Historically, the BCI field has evolved from </w:delText>
        </w:r>
        <w:r w:rsidR="00B647C0">
          <w:rPr>
            <w:sz w:val="22"/>
          </w:rPr>
          <w:delText>systems employing simple decoders and relying on the subjects’ learning capabilities to modulate their brain activity (thus requiring long training periods)</w:delText>
        </w:r>
        <w:r w:rsidR="00E55350">
          <w:rPr>
            <w:sz w:val="22"/>
          </w:rPr>
          <w:delText xml:space="preserve"> </w:delText>
        </w:r>
        <w:bookmarkStart w:id="181" w:name="ZOTERO_BREF_tWDPYq4FBssh"/>
        <w:r w:rsidR="00C14B04" w:rsidRPr="00C81BED">
          <w:rPr>
            <w:sz w:val="22"/>
          </w:rPr>
          <w:delText>[3,18]</w:delText>
        </w:r>
        <w:bookmarkStart w:id="182" w:name="ZOTERO_BREF_M3CD26u53x0v"/>
        <w:bookmarkEnd w:id="181"/>
        <w:r w:rsidR="00863D14" w:rsidRPr="00863D14">
          <w:delText xml:space="preserve"> </w:delText>
        </w:r>
        <w:r w:rsidR="00863D14" w:rsidRPr="00BF3665">
          <w:delText>towards systems deploying pattern recognition algorithms to minimize the user’s training time and to increase information transfer rates</w:delText>
        </w:r>
        <w:r w:rsidR="00863D14" w:rsidRPr="00863D14">
          <w:rPr>
            <w:sz w:val="22"/>
          </w:rPr>
          <w:delText xml:space="preserve"> </w:delText>
        </w:r>
        <w:r w:rsidR="00C14B04" w:rsidRPr="00C81BED">
          <w:rPr>
            <w:sz w:val="22"/>
          </w:rPr>
          <w:delText>[48]</w:delText>
        </w:r>
        <w:bookmarkEnd w:id="182"/>
        <w:r w:rsidR="00433A2C">
          <w:rPr>
            <w:sz w:val="22"/>
          </w:rPr>
          <w:delText xml:space="preserve">. </w:delText>
        </w:r>
        <w:r w:rsidR="00B647C0">
          <w:rPr>
            <w:sz w:val="22"/>
          </w:rPr>
          <w:delText>Most invasive works also adopt the latter approach. However, the promise of a “zero-training” BCI remains elusive. Indeed, many users cannot achieve proper BCI control</w:delText>
        </w:r>
        <w:r w:rsidR="00647EDA">
          <w:rPr>
            <w:sz w:val="22"/>
          </w:rPr>
          <w:delText xml:space="preserve"> </w:delText>
        </w:r>
        <w:bookmarkStart w:id="183" w:name="ZOTERO_BREF_GV4vkHhZsyRV"/>
        <w:r w:rsidR="00C14B04" w:rsidRPr="00C81BED">
          <w:rPr>
            <w:sz w:val="22"/>
          </w:rPr>
          <w:delText>[4,6,9,49]</w:delText>
        </w:r>
        <w:bookmarkEnd w:id="183"/>
        <w:r w:rsidR="00B647C0">
          <w:rPr>
            <w:sz w:val="22"/>
          </w:rPr>
          <w:delText xml:space="preserve">, </w:delText>
        </w:r>
        <w:r w:rsidR="00724FCE">
          <w:rPr>
            <w:sz w:val="22"/>
          </w:rPr>
          <w:delText xml:space="preserve">or the decoders need to be calibrated before each session. The most recent trend of co-adaptive systems still focuses on the machine learning side </w:delText>
        </w:r>
        <w:bookmarkStart w:id="184" w:name="ZOTERO_BREF_KWgguf6WnFes"/>
        <w:r w:rsidR="00C14B04" w:rsidRPr="00C81BED">
          <w:rPr>
            <w:sz w:val="22"/>
          </w:rPr>
          <w:delText>[30,49–51]</w:delText>
        </w:r>
        <w:bookmarkEnd w:id="184"/>
        <w:r w:rsidR="00724FCE">
          <w:rPr>
            <w:sz w:val="22"/>
          </w:rPr>
          <w:delText>, but scarce and inconclusive evidence exists that they</w:delText>
        </w:r>
      </w:del>
      <w:ins w:id="185" w:author="ltonin" w:date="2018-01-31T15:18:00Z">
        <w:r>
          <w:rPr>
            <w:sz w:val="22"/>
            <w:szCs w:val="22"/>
          </w:rPr>
          <w:t xml:space="preserve">associated to these tasks </w:t>
        </w:r>
        <w:r w:rsidR="008F222A">
          <w:fldChar w:fldCharType="begin"/>
        </w:r>
        <w:r w:rsidR="008F222A">
          <w:instrText xml:space="preserve"> HYPERLINK "https://paperpile.com/c/dIT9gv/W</w:instrText>
        </w:r>
        <w:r w:rsidR="008F222A">
          <w:instrText xml:space="preserve">eog" \h </w:instrText>
        </w:r>
        <w:r w:rsidR="008F222A">
          <w:fldChar w:fldCharType="separate"/>
        </w:r>
        <w:r>
          <w:rPr>
            <w:sz w:val="22"/>
            <w:szCs w:val="22"/>
          </w:rPr>
          <w:t>[22]</w:t>
        </w:r>
        <w:r w:rsidR="008F222A">
          <w:rPr>
            <w:sz w:val="22"/>
            <w:szCs w:val="22"/>
          </w:rPr>
          <w:fldChar w:fldCharType="end"/>
        </w:r>
        <w:r>
          <w:rPr>
            <w:sz w:val="22"/>
            <w:szCs w:val="22"/>
          </w:rPr>
          <w:t>.</w:t>
        </w:r>
      </w:ins>
    </w:p>
    <w:p w14:paraId="28DD023B" w14:textId="7FE3FC16" w:rsidR="000D427E" w:rsidRDefault="002F3453">
      <w:pPr>
        <w:spacing w:before="120" w:line="480" w:lineRule="auto"/>
        <w:ind w:firstLine="381"/>
        <w:jc w:val="both"/>
        <w:rPr>
          <w:ins w:id="186" w:author="ltonin" w:date="2018-01-31T15:18:00Z"/>
          <w:sz w:val="22"/>
          <w:szCs w:val="22"/>
        </w:rPr>
      </w:pPr>
      <w:ins w:id="187" w:author="ltonin" w:date="2018-01-31T15:18:00Z">
        <w:r>
          <w:rPr>
            <w:sz w:val="22"/>
            <w:szCs w:val="22"/>
          </w:rPr>
          <w:t xml:space="preserve">Co-adaptation has been studied in depth in the context of invasive and semi-invasive brain-machine interfaces with human and non-human primates </w:t>
        </w:r>
        <w:r w:rsidR="008F222A">
          <w:fldChar w:fldCharType="begin"/>
        </w:r>
        <w:r w:rsidR="008F222A">
          <w:instrText xml:space="preserve"> HYPERLINK "https://paperpile.com/c/dIT9gv/AwkK+qN3x+DKen" \h </w:instrText>
        </w:r>
        <w:r w:rsidR="008F222A">
          <w:fldChar w:fldCharType="separate"/>
        </w:r>
        <w:r>
          <w:rPr>
            <w:sz w:val="22"/>
            <w:szCs w:val="22"/>
          </w:rPr>
          <w:t>[19,23,24]</w:t>
        </w:r>
        <w:r w:rsidR="008F222A">
          <w:rPr>
            <w:sz w:val="22"/>
            <w:szCs w:val="22"/>
          </w:rPr>
          <w:fldChar w:fldCharType="end"/>
        </w:r>
        <w:r>
          <w:rPr>
            <w:sz w:val="22"/>
            <w:szCs w:val="22"/>
          </w:rPr>
          <w:t xml:space="preserve">. Although it has been also researched in non-invasive SMR-based BCI </w:t>
        </w:r>
        <w:r w:rsidR="008F222A">
          <w:fldChar w:fldCharType="begin"/>
        </w:r>
        <w:r w:rsidR="008F222A">
          <w:instrText xml:space="preserve"> HYPERLINK "https://paperpile.com/c/dIT9gv/Ip1P" \h </w:instrText>
        </w:r>
        <w:r w:rsidR="008F222A">
          <w:fldChar w:fldCharType="separate"/>
        </w:r>
        <w:r>
          <w:rPr>
            <w:sz w:val="22"/>
            <w:szCs w:val="22"/>
          </w:rPr>
          <w:t>[21]</w:t>
        </w:r>
        <w:r w:rsidR="008F222A">
          <w:rPr>
            <w:sz w:val="22"/>
            <w:szCs w:val="22"/>
          </w:rPr>
          <w:fldChar w:fldCharType="end"/>
        </w:r>
        <w:r>
          <w:rPr>
            <w:sz w:val="22"/>
            <w:szCs w:val="22"/>
          </w:rPr>
          <w:t xml:space="preserve">, this body of literature is still characterized by a strong focus on the machine learning side and, in particular, the challenges related to online decoder parameter estimation </w:t>
        </w:r>
        <w:r w:rsidR="008F222A">
          <w:fldChar w:fldCharType="begin"/>
        </w:r>
        <w:r w:rsidR="008F222A">
          <w:instrText xml:space="preserve"> HYPERLINK "https://paperpile.com/c/dIT9gv/zSK5+fty3+SSoc+AclX+ChUv" \h </w:instrText>
        </w:r>
        <w:r w:rsidR="008F222A">
          <w:fldChar w:fldCharType="separate"/>
        </w:r>
        <w:r>
          <w:rPr>
            <w:sz w:val="22"/>
            <w:szCs w:val="22"/>
          </w:rPr>
          <w:t>[25–29]</w:t>
        </w:r>
        <w:r w:rsidR="008F222A">
          <w:rPr>
            <w:sz w:val="22"/>
            <w:szCs w:val="22"/>
          </w:rPr>
          <w:fldChar w:fldCharType="end"/>
        </w:r>
        <w:r>
          <w:rPr>
            <w:sz w:val="22"/>
            <w:szCs w:val="22"/>
          </w:rPr>
          <w:t>. Evidences that co-adaptive MI BCIs might also be able to</w:t>
        </w:r>
      </w:ins>
      <w:r>
        <w:rPr>
          <w:sz w:val="22"/>
          <w:szCs w:val="22"/>
        </w:rPr>
        <w:t xml:space="preserve"> promote </w:t>
      </w:r>
      <w:del w:id="188" w:author="ltonin" w:date="2018-01-31T15:18:00Z">
        <w:r w:rsidR="00724FCE">
          <w:rPr>
            <w:sz w:val="22"/>
          </w:rPr>
          <w:delText>user’s</w:delText>
        </w:r>
      </w:del>
      <w:ins w:id="189" w:author="ltonin" w:date="2018-01-31T15:18:00Z">
        <w:r>
          <w:rPr>
            <w:sz w:val="22"/>
            <w:szCs w:val="22"/>
          </w:rPr>
          <w:t>and increase the</w:t>
        </w:r>
      </w:ins>
      <w:r>
        <w:rPr>
          <w:sz w:val="22"/>
          <w:szCs w:val="22"/>
        </w:rPr>
        <w:t xml:space="preserve"> ability </w:t>
      </w:r>
      <w:ins w:id="190" w:author="ltonin" w:date="2018-01-31T15:18:00Z">
        <w:r>
          <w:rPr>
            <w:sz w:val="22"/>
            <w:szCs w:val="22"/>
          </w:rPr>
          <w:t xml:space="preserve">of the users </w:t>
        </w:r>
      </w:ins>
      <w:r>
        <w:rPr>
          <w:sz w:val="22"/>
          <w:szCs w:val="22"/>
        </w:rPr>
        <w:t xml:space="preserve">to voluntary modulate their brain signals </w:t>
      </w:r>
      <w:bookmarkStart w:id="191" w:name="ZOTERO_BREF_g9McsOu63GPw"/>
      <w:del w:id="192" w:author="ltonin" w:date="2018-01-31T15:18:00Z">
        <w:r w:rsidR="00C14B04" w:rsidRPr="00C81BED">
          <w:rPr>
            <w:sz w:val="22"/>
          </w:rPr>
          <w:delText>[51]</w:delText>
        </w:r>
        <w:bookmarkEnd w:id="191"/>
        <w:r w:rsidR="00D2040D">
          <w:rPr>
            <w:sz w:val="22"/>
          </w:rPr>
          <w:delText>.</w:delText>
        </w:r>
        <w:r w:rsidR="00724FCE">
          <w:rPr>
            <w:sz w:val="22"/>
          </w:rPr>
          <w:delText xml:space="preserve"> This is particularly the case for </w:delText>
        </w:r>
      </w:del>
      <w:ins w:id="193" w:author="ltonin" w:date="2018-01-31T15:18:00Z">
        <w:r>
          <w:rPr>
            <w:sz w:val="22"/>
            <w:szCs w:val="22"/>
          </w:rPr>
          <w:t xml:space="preserve">(subject learning) are in fact scarce, most often indirect and rather inconclusive. Indeed, mutual learning has been claimed mostly on the grounds of adequate and improved BCI classification accuracy </w:t>
        </w:r>
        <w:r w:rsidR="008F222A">
          <w:fldChar w:fldCharType="begin"/>
        </w:r>
        <w:r w:rsidR="008F222A">
          <w:instrText xml:space="preserve"> HYPERLINK "https://paperpile.com/c/dIT9gv/ARtj+27Fi+</w:instrText>
        </w:r>
        <w:r w:rsidR="008F222A">
          <w:instrText xml:space="preserve">7SF6+dNfR+ptZD+6Q0n+SSoc+zSK5" \h </w:instrText>
        </w:r>
        <w:r w:rsidR="008F222A">
          <w:fldChar w:fldCharType="separate"/>
        </w:r>
        <w:r>
          <w:rPr>
            <w:sz w:val="22"/>
            <w:szCs w:val="22"/>
          </w:rPr>
          <w:t>[25,27,30–35]</w:t>
        </w:r>
        <w:r w:rsidR="008F222A">
          <w:rPr>
            <w:sz w:val="22"/>
            <w:szCs w:val="22"/>
          </w:rPr>
          <w:fldChar w:fldCharType="end"/>
        </w:r>
        <w:r>
          <w:rPr>
            <w:sz w:val="22"/>
            <w:szCs w:val="22"/>
          </w:rPr>
          <w:t xml:space="preserve"> or application performances </w:t>
        </w:r>
        <w:r w:rsidR="008F222A">
          <w:fldChar w:fldCharType="begin"/>
        </w:r>
        <w:r w:rsidR="008F222A">
          <w:instrText xml:space="preserve"> HYPERLINK "https://paperpile.com/c/dIT9gv/l4SQ+qwi2" \h </w:instrText>
        </w:r>
        <w:r w:rsidR="008F222A">
          <w:fldChar w:fldCharType="separate"/>
        </w:r>
        <w:r>
          <w:rPr>
            <w:sz w:val="22"/>
            <w:szCs w:val="22"/>
          </w:rPr>
          <w:t>[36,37]</w:t>
        </w:r>
        <w:r w:rsidR="008F222A">
          <w:rPr>
            <w:sz w:val="22"/>
            <w:szCs w:val="22"/>
          </w:rPr>
          <w:fldChar w:fldCharType="end"/>
        </w:r>
        <w:r>
          <w:rPr>
            <w:sz w:val="22"/>
            <w:szCs w:val="22"/>
          </w:rPr>
          <w:t xml:space="preserve">. However, those are indirect measures of improved brain signal modulation. Direct evidences of learned SMR modulation at the BCI feature level are in fact rare or incomplete, derived in able-bodied populations and not longitudinal </w:t>
        </w:r>
        <w:r w:rsidR="008F222A">
          <w:fldChar w:fldCharType="begin"/>
        </w:r>
        <w:r w:rsidR="008F222A">
          <w:instrText xml:space="preserve"> HYPERLINK "https://paperpile.com/c/dIT9gv/fty3+AclX+hDWo+u9kX+qN3x+job1+CmaQ+h0lv" \h </w:instrText>
        </w:r>
        <w:r w:rsidR="008F222A">
          <w:fldChar w:fldCharType="separate"/>
        </w:r>
        <w:r>
          <w:rPr>
            <w:sz w:val="22"/>
            <w:szCs w:val="22"/>
          </w:rPr>
          <w:t>[10,23,26,28,38–41]</w:t>
        </w:r>
        <w:r w:rsidR="008F222A">
          <w:rPr>
            <w:sz w:val="22"/>
            <w:szCs w:val="22"/>
          </w:rPr>
          <w:fldChar w:fldCharType="end"/>
        </w:r>
        <w:r>
          <w:rPr>
            <w:sz w:val="22"/>
            <w:szCs w:val="22"/>
          </w:rPr>
          <w:t xml:space="preserve">. Notwithstanding a few exceptions of longitudinal and translational studies where thorough neuroimaging evidence is also provided </w:t>
        </w:r>
        <w:r w:rsidR="008F222A">
          <w:fldChar w:fldCharType="begin"/>
        </w:r>
        <w:r w:rsidR="008F222A">
          <w:instrText xml:space="preserve"> HYPERLINK "https://paperpile.com/c/dIT9gv/foU9+0oyK" \h </w:instrText>
        </w:r>
        <w:r w:rsidR="008F222A">
          <w:fldChar w:fldCharType="separate"/>
        </w:r>
        <w:r>
          <w:rPr>
            <w:sz w:val="22"/>
            <w:szCs w:val="22"/>
          </w:rPr>
          <w:t>[9,42]</w:t>
        </w:r>
        <w:r w:rsidR="008F222A">
          <w:rPr>
            <w:sz w:val="22"/>
            <w:szCs w:val="22"/>
          </w:rPr>
          <w:fldChar w:fldCharType="end"/>
        </w:r>
        <w:r>
          <w:rPr>
            <w:sz w:val="22"/>
            <w:szCs w:val="22"/>
          </w:rPr>
          <w:t xml:space="preserve">, the extent and impact of subject learning effects in non-invasive MI BCI training remain rather disputable. </w:t>
        </w:r>
      </w:ins>
    </w:p>
    <w:p w14:paraId="41AB4895" w14:textId="77777777" w:rsidR="000D427E" w:rsidRDefault="002F3453">
      <w:pPr>
        <w:spacing w:before="120" w:line="480" w:lineRule="auto"/>
        <w:ind w:firstLine="381"/>
        <w:jc w:val="both"/>
        <w:rPr>
          <w:ins w:id="194" w:author="ltonin" w:date="2018-01-31T15:18:00Z"/>
          <w:sz w:val="22"/>
          <w:szCs w:val="22"/>
        </w:rPr>
      </w:pPr>
      <w:ins w:id="195" w:author="ltonin" w:date="2018-01-31T15:18:00Z">
        <w:r>
          <w:rPr>
            <w:sz w:val="22"/>
            <w:szCs w:val="22"/>
          </w:rPr>
          <w:t>The third level that we believe promotes acquisition of BCI skills is at the application side, an aspect that is not usually studied in BCI. As for any human-computer interface, we conjecture that the design of the interaction can have a strong impact on how suitable the system is for its user and on how the latter learns to modulate purposefully his brain rhythms. To our best knowledge, this is the first time that the influence of the application design on subject learning is quantified in BCI.</w:t>
        </w:r>
      </w:ins>
    </w:p>
    <w:p w14:paraId="1ABC4342" w14:textId="77777777" w:rsidR="004E6849" w:rsidRDefault="002F3453" w:rsidP="001E6C5F">
      <w:pPr>
        <w:pStyle w:val="Paragraph"/>
        <w:spacing w:line="480" w:lineRule="auto"/>
        <w:ind w:firstLine="0"/>
        <w:jc w:val="both"/>
        <w:rPr>
          <w:del w:id="196" w:author="ltonin" w:date="2018-01-31T15:18:00Z"/>
          <w:sz w:val="22"/>
        </w:rPr>
      </w:pPr>
      <w:ins w:id="197" w:author="ltonin" w:date="2018-01-31T15:18:00Z">
        <w:r>
          <w:rPr>
            <w:sz w:val="22"/>
            <w:szCs w:val="22"/>
          </w:rPr>
          <w:t xml:space="preserve">According to our hypothesis, endowing our two </w:t>
        </w:r>
      </w:ins>
      <w:r>
        <w:rPr>
          <w:sz w:val="22"/>
          <w:szCs w:val="22"/>
        </w:rPr>
        <w:t xml:space="preserve">end-user </w:t>
      </w:r>
      <w:del w:id="198" w:author="ltonin" w:date="2018-01-31T15:18:00Z">
        <w:r w:rsidR="00724FCE">
          <w:rPr>
            <w:sz w:val="22"/>
          </w:rPr>
          <w:delText>populations. The debate whether BCI is primarily a neural decoding or a skill</w:delText>
        </w:r>
      </w:del>
      <w:ins w:id="199" w:author="ltonin" w:date="2018-01-31T15:18:00Z">
        <w:r>
          <w:rPr>
            <w:sz w:val="22"/>
            <w:szCs w:val="22"/>
          </w:rPr>
          <w:t>participants with mutual</w:t>
        </w:r>
      </w:ins>
      <w:r>
        <w:rPr>
          <w:sz w:val="22"/>
          <w:szCs w:val="22"/>
        </w:rPr>
        <w:t xml:space="preserve"> learning </w:t>
      </w:r>
      <w:del w:id="200" w:author="ltonin" w:date="2018-01-31T15:18:00Z">
        <w:r w:rsidR="00724FCE">
          <w:rPr>
            <w:sz w:val="22"/>
          </w:rPr>
          <w:delText>problem is urgent and controversia</w:delText>
        </w:r>
        <w:r w:rsidR="00A81227">
          <w:rPr>
            <w:sz w:val="22"/>
          </w:rPr>
          <w:delText xml:space="preserve">l </w:delText>
        </w:r>
        <w:bookmarkStart w:id="201" w:name="ZOTERO_BREF_cTgBCkIhMrf6"/>
        <w:r w:rsidR="00C14B04" w:rsidRPr="00C81BED">
          <w:rPr>
            <w:sz w:val="22"/>
          </w:rPr>
          <w:delText>[52–54]</w:delText>
        </w:r>
        <w:bookmarkEnd w:id="201"/>
        <w:r w:rsidR="00A81227">
          <w:rPr>
            <w:sz w:val="22"/>
          </w:rPr>
          <w:delText>,</w:delText>
        </w:r>
        <w:r w:rsidR="00724FCE">
          <w:rPr>
            <w:sz w:val="22"/>
          </w:rPr>
          <w:delText xml:space="preserve"> and our work contributes to enlighten this dilemma.</w:delText>
        </w:r>
      </w:del>
    </w:p>
    <w:p w14:paraId="2E40EFBD" w14:textId="77777777" w:rsidR="00C513B7" w:rsidRPr="002251F4" w:rsidRDefault="0034630F" w:rsidP="001E6C5F">
      <w:pPr>
        <w:pStyle w:val="Paragraph"/>
        <w:spacing w:line="480" w:lineRule="auto"/>
        <w:ind w:firstLine="0"/>
        <w:jc w:val="both"/>
        <w:rPr>
          <w:del w:id="202" w:author="ltonin" w:date="2018-01-31T15:18:00Z"/>
          <w:sz w:val="22"/>
        </w:rPr>
      </w:pPr>
      <w:del w:id="203" w:author="ltonin" w:date="2018-01-31T15:18:00Z">
        <w:r>
          <w:rPr>
            <w:sz w:val="22"/>
          </w:rPr>
          <w:delText xml:space="preserve">Investigating this </w:delText>
        </w:r>
        <w:r w:rsidR="00CA0306">
          <w:rPr>
            <w:sz w:val="22"/>
          </w:rPr>
          <w:delText>issue</w:delText>
        </w:r>
        <w:r>
          <w:rPr>
            <w:sz w:val="22"/>
          </w:rPr>
          <w:delText xml:space="preserve"> </w:delText>
        </w:r>
        <w:r w:rsidRPr="00BD44FB">
          <w:rPr>
            <w:sz w:val="22"/>
          </w:rPr>
          <w:delText>is hampered by additional shortcomings. First, most end-user studies have been so far limited to only a single or a few experimental sessions. However, longitudinal assessment</w:delText>
        </w:r>
        <w:r w:rsidRPr="002251F4">
          <w:rPr>
            <w:sz w:val="22"/>
          </w:rPr>
          <w:delText xml:space="preserve"> </w:delText>
        </w:r>
        <w:bookmarkStart w:id="204" w:name="ZOTERO_BREF_AVkplCpUBVIn"/>
        <w:r w:rsidR="00C14B04" w:rsidRPr="00C81BED">
          <w:rPr>
            <w:sz w:val="22"/>
          </w:rPr>
          <w:delText>[3,10–12,18–20,22,33–35,46,47]</w:delText>
        </w:r>
        <w:bookmarkEnd w:id="204"/>
        <w:r w:rsidRPr="002251F4">
          <w:rPr>
            <w:sz w:val="22"/>
          </w:rPr>
          <w:delText xml:space="preserve"> </w:delText>
        </w:r>
        <w:r w:rsidRPr="00BD44FB">
          <w:rPr>
            <w:sz w:val="22"/>
          </w:rPr>
          <w:delText>is crucial to overcome</w:delText>
        </w:r>
      </w:del>
      <w:ins w:id="205" w:author="ltonin" w:date="2018-01-31T15:18:00Z">
        <w:r w:rsidR="002F3453">
          <w:rPr>
            <w:sz w:val="22"/>
            <w:szCs w:val="22"/>
          </w:rPr>
          <w:t>would facilitate</w:t>
        </w:r>
      </w:ins>
      <w:r w:rsidR="002F3453">
        <w:rPr>
          <w:sz w:val="22"/>
          <w:szCs w:val="22"/>
        </w:rPr>
        <w:t xml:space="preserve"> the </w:t>
      </w:r>
      <w:del w:id="206" w:author="ltonin" w:date="2018-01-31T15:18:00Z">
        <w:r w:rsidRPr="00BD44FB">
          <w:rPr>
            <w:sz w:val="22"/>
          </w:rPr>
          <w:delText>proof-</w:delText>
        </w:r>
      </w:del>
      <w:ins w:id="207" w:author="ltonin" w:date="2018-01-31T15:18:00Z">
        <w:r w:rsidR="002F3453">
          <w:rPr>
            <w:sz w:val="22"/>
            <w:szCs w:val="22"/>
          </w:rPr>
          <w:t xml:space="preserve">emergence </w:t>
        </w:r>
      </w:ins>
      <w:r w:rsidR="002F3453">
        <w:rPr>
          <w:sz w:val="22"/>
          <w:szCs w:val="22"/>
        </w:rPr>
        <w:t>of</w:t>
      </w:r>
      <w:del w:id="208" w:author="ltonin" w:date="2018-01-31T15:18:00Z">
        <w:r w:rsidRPr="00BD44FB">
          <w:rPr>
            <w:sz w:val="22"/>
          </w:rPr>
          <w:delText xml:space="preserve">-concept stage in BCI applicability, </w:delText>
        </w:r>
        <w:r w:rsidR="006A3654" w:rsidRPr="00021A48">
          <w:rPr>
            <w:sz w:val="22"/>
          </w:rPr>
          <w:delText>especially with regard to EEG-,</w:delText>
        </w:r>
      </w:del>
      <w:r w:rsidR="002F3453">
        <w:rPr>
          <w:sz w:val="22"/>
          <w:szCs w:val="22"/>
        </w:rPr>
        <w:t xml:space="preserve"> SMR</w:t>
      </w:r>
      <w:del w:id="209" w:author="ltonin" w:date="2018-01-31T15:18:00Z">
        <w:r w:rsidR="006A3654" w:rsidRPr="00021A48">
          <w:rPr>
            <w:sz w:val="22"/>
          </w:rPr>
          <w:delText>-based interfaces</w:delText>
        </w:r>
        <w:r w:rsidR="006A3654">
          <w:rPr>
            <w:sz w:val="22"/>
          </w:rPr>
          <w:delText xml:space="preserve"> </w:delText>
        </w:r>
        <w:bookmarkStart w:id="210" w:name="ZOTERO_BREF_GJlVnmhHr0WN"/>
        <w:r w:rsidR="00C14B04" w:rsidRPr="00C81BED">
          <w:rPr>
            <w:sz w:val="22"/>
          </w:rPr>
          <w:delText>[18–20,22]</w:delText>
        </w:r>
        <w:bookmarkEnd w:id="210"/>
        <w:r w:rsidR="006A3654">
          <w:rPr>
            <w:sz w:val="22"/>
          </w:rPr>
          <w:delText>, where</w:delText>
        </w:r>
      </w:del>
      <w:ins w:id="211" w:author="ltonin" w:date="2018-01-31T15:18:00Z">
        <w:r w:rsidR="002F3453">
          <w:rPr>
            <w:sz w:val="22"/>
            <w:szCs w:val="22"/>
          </w:rPr>
          <w:t xml:space="preserve"> modulations –supported and complemented (but not overshadowed) by both</w:t>
        </w:r>
      </w:ins>
      <w:r w:rsidR="002F3453">
        <w:rPr>
          <w:sz w:val="22"/>
          <w:szCs w:val="22"/>
        </w:rPr>
        <w:t xml:space="preserve"> the </w:t>
      </w:r>
      <w:del w:id="212" w:author="ltonin" w:date="2018-01-31T15:18:00Z">
        <w:r>
          <w:rPr>
            <w:sz w:val="22"/>
          </w:rPr>
          <w:delText>importance</w:delText>
        </w:r>
      </w:del>
      <w:ins w:id="213" w:author="ltonin" w:date="2018-01-31T15:18:00Z">
        <w:r w:rsidR="002F3453">
          <w:rPr>
            <w:sz w:val="22"/>
            <w:szCs w:val="22"/>
          </w:rPr>
          <w:t>use</w:t>
        </w:r>
      </w:ins>
      <w:r w:rsidR="002F3453">
        <w:rPr>
          <w:sz w:val="22"/>
          <w:szCs w:val="22"/>
        </w:rPr>
        <w:t xml:space="preserve"> of </w:t>
      </w:r>
      <w:del w:id="214" w:author="ltonin" w:date="2018-01-31T15:18:00Z">
        <w:r>
          <w:rPr>
            <w:sz w:val="22"/>
          </w:rPr>
          <w:delText xml:space="preserve">user training is still debatable and </w:delText>
        </w:r>
        <w:r w:rsidRPr="00BD44FB">
          <w:rPr>
            <w:sz w:val="22"/>
          </w:rPr>
          <w:delText xml:space="preserve">robustness </w:delText>
        </w:r>
        <w:r>
          <w:rPr>
            <w:sz w:val="22"/>
          </w:rPr>
          <w:delText>remains</w:delText>
        </w:r>
        <w:r w:rsidRPr="00BD44FB">
          <w:rPr>
            <w:sz w:val="22"/>
          </w:rPr>
          <w:delText xml:space="preserve"> </w:delText>
        </w:r>
        <w:r w:rsidR="006A3654">
          <w:rPr>
            <w:sz w:val="22"/>
          </w:rPr>
          <w:delText>a great</w:delText>
        </w:r>
        <w:r w:rsidR="004321C6">
          <w:rPr>
            <w:sz w:val="22"/>
          </w:rPr>
          <w:delText xml:space="preserve"> challenge</w:delText>
        </w:r>
        <w:r w:rsidRPr="00BD44FB">
          <w:rPr>
            <w:sz w:val="22"/>
          </w:rPr>
          <w:delText xml:space="preserve">. </w:delText>
        </w:r>
        <w:r w:rsidRPr="002251F4">
          <w:rPr>
            <w:sz w:val="22"/>
          </w:rPr>
          <w:delText xml:space="preserve">Secondly, most such experimentation takes place in controlled laboratory or clinical surroundings and relies on </w:delText>
        </w:r>
      </w:del>
      <w:ins w:id="215" w:author="ltonin" w:date="2018-01-31T15:18:00Z">
        <w:r w:rsidR="002F3453">
          <w:rPr>
            <w:sz w:val="22"/>
            <w:szCs w:val="22"/>
          </w:rPr>
          <w:t xml:space="preserve">machine learning techniques and </w:t>
        </w:r>
      </w:ins>
      <w:r w:rsidR="002F3453">
        <w:rPr>
          <w:sz w:val="22"/>
          <w:szCs w:val="22"/>
        </w:rPr>
        <w:t xml:space="preserve">the </w:t>
      </w:r>
      <w:del w:id="216" w:author="ltonin" w:date="2018-01-31T15:18:00Z">
        <w:r w:rsidRPr="002251F4">
          <w:rPr>
            <w:sz w:val="22"/>
          </w:rPr>
          <w:delText>constant supervision</w:delText>
        </w:r>
      </w:del>
      <w:ins w:id="217" w:author="ltonin" w:date="2018-01-31T15:18:00Z">
        <w:r w:rsidR="002F3453">
          <w:rPr>
            <w:sz w:val="22"/>
            <w:szCs w:val="22"/>
          </w:rPr>
          <w:t>refinement</w:t>
        </w:r>
      </w:ins>
      <w:r w:rsidR="002F3453">
        <w:rPr>
          <w:sz w:val="22"/>
          <w:szCs w:val="22"/>
        </w:rPr>
        <w:t xml:space="preserve"> of </w:t>
      </w:r>
      <w:del w:id="218" w:author="ltonin" w:date="2018-01-31T15:18:00Z">
        <w:r w:rsidRPr="002251F4">
          <w:rPr>
            <w:sz w:val="22"/>
          </w:rPr>
          <w:delText xml:space="preserve">expert personnel (engineers, clinicians), thus hardly accounting for </w:delText>
        </w:r>
      </w:del>
      <w:r w:rsidR="002F3453">
        <w:rPr>
          <w:sz w:val="22"/>
          <w:szCs w:val="22"/>
        </w:rPr>
        <w:t xml:space="preserve">the </w:t>
      </w:r>
      <w:del w:id="219" w:author="ltonin" w:date="2018-01-31T15:18:00Z">
        <w:r w:rsidRPr="002251F4">
          <w:rPr>
            <w:sz w:val="22"/>
          </w:rPr>
          <w:delText>real-world conditions an end-user and the caregivers will have to cope</w:delText>
        </w:r>
      </w:del>
      <w:ins w:id="220" w:author="ltonin" w:date="2018-01-31T15:18:00Z">
        <w:r w:rsidR="002F3453">
          <w:rPr>
            <w:sz w:val="22"/>
            <w:szCs w:val="22"/>
          </w:rPr>
          <w:t>interaction</w:t>
        </w:r>
      </w:ins>
      <w:r w:rsidR="002F3453">
        <w:rPr>
          <w:sz w:val="22"/>
          <w:szCs w:val="22"/>
        </w:rPr>
        <w:t xml:space="preserve"> with </w:t>
      </w:r>
      <w:del w:id="221" w:author="ltonin" w:date="2018-01-31T15:18:00Z">
        <w:r w:rsidRPr="002251F4">
          <w:rPr>
            <w:sz w:val="22"/>
          </w:rPr>
          <w:delText xml:space="preserve">in </w:delText>
        </w:r>
      </w:del>
      <w:r w:rsidR="002F3453">
        <w:rPr>
          <w:sz w:val="22"/>
          <w:szCs w:val="22"/>
        </w:rPr>
        <w:t xml:space="preserve">the </w:t>
      </w:r>
      <w:del w:id="222" w:author="ltonin" w:date="2018-01-31T15:18:00Z">
        <w:r w:rsidRPr="002251F4">
          <w:rPr>
            <w:sz w:val="22"/>
          </w:rPr>
          <w:delText>actual home setting.</w:delText>
        </w:r>
      </w:del>
    </w:p>
    <w:p w14:paraId="630C49FA" w14:textId="398D8A46" w:rsidR="000D427E" w:rsidRDefault="00F13779">
      <w:pPr>
        <w:spacing w:before="120" w:line="480" w:lineRule="auto"/>
        <w:ind w:firstLine="381"/>
        <w:jc w:val="both"/>
        <w:rPr>
          <w:sz w:val="22"/>
          <w:szCs w:val="22"/>
        </w:rPr>
        <w:pPrChange w:id="223" w:author="ltonin" w:date="2018-01-31T15:18:00Z">
          <w:pPr>
            <w:pStyle w:val="Paragraph"/>
            <w:spacing w:line="480" w:lineRule="auto"/>
            <w:ind w:firstLine="0"/>
            <w:jc w:val="both"/>
          </w:pPr>
        </w:pPrChange>
      </w:pPr>
      <w:del w:id="224" w:author="ltonin" w:date="2018-01-31T15:18:00Z">
        <w:r w:rsidRPr="00C81BED">
          <w:rPr>
            <w:sz w:val="22"/>
          </w:rPr>
          <w:delText>T</w:delText>
        </w:r>
        <w:r w:rsidR="00702C72" w:rsidRPr="00C81BED">
          <w:rPr>
            <w:sz w:val="22"/>
          </w:rPr>
          <w:delText>he present work demonstrates that</w:delText>
        </w:r>
        <w:r w:rsidR="00D42CB0" w:rsidRPr="00C81BED">
          <w:rPr>
            <w:sz w:val="22"/>
          </w:rPr>
          <w:delText>, after suitable longitudinal</w:delText>
        </w:r>
        <w:r w:rsidR="00762DA4" w:rsidRPr="00C81BED">
          <w:rPr>
            <w:sz w:val="22"/>
          </w:rPr>
          <w:delText xml:space="preserve"> training,</w:delText>
        </w:r>
        <w:r w:rsidR="00AA2068" w:rsidRPr="00C81BED">
          <w:rPr>
            <w:sz w:val="22"/>
          </w:rPr>
          <w:delText xml:space="preserve"> SCI</w:delText>
        </w:r>
        <w:r w:rsidR="00702C72" w:rsidRPr="00C81BED">
          <w:rPr>
            <w:sz w:val="22"/>
          </w:rPr>
          <w:delText xml:space="preserve"> individuals in their chronic state are capable of long-term motor imagery (MI) BCI control over a demanding </w:delText>
        </w:r>
      </w:del>
      <w:r w:rsidR="002F3453">
        <w:rPr>
          <w:sz w:val="22"/>
          <w:szCs w:val="22"/>
        </w:rPr>
        <w:t>application</w:t>
      </w:r>
      <w:del w:id="225" w:author="ltonin" w:date="2018-01-31T15:18:00Z">
        <w:r w:rsidR="00702C72" w:rsidRPr="00C81BED">
          <w:rPr>
            <w:sz w:val="22"/>
          </w:rPr>
          <w:delText>, exhibiting spectacular performances</w:delText>
        </w:r>
      </w:del>
      <w:ins w:id="226" w:author="ltonin" w:date="2018-01-31T15:18:00Z">
        <w:r w:rsidR="002F3453">
          <w:rPr>
            <w:sz w:val="22"/>
            <w:szCs w:val="22"/>
          </w:rPr>
          <w:t>– that participants can largely sustain</w:t>
        </w:r>
      </w:ins>
      <w:r w:rsidR="002F3453">
        <w:rPr>
          <w:sz w:val="22"/>
          <w:szCs w:val="22"/>
        </w:rPr>
        <w:t xml:space="preserve"> even </w:t>
      </w:r>
      <w:del w:id="227" w:author="ltonin" w:date="2018-01-31T15:18:00Z">
        <w:r w:rsidR="00702C72" w:rsidRPr="00C81BED">
          <w:rPr>
            <w:sz w:val="22"/>
          </w:rPr>
          <w:delText>under</w:delText>
        </w:r>
      </w:del>
      <w:ins w:id="228" w:author="ltonin" w:date="2018-01-31T15:18:00Z">
        <w:r w:rsidR="002F3453">
          <w:rPr>
            <w:sz w:val="22"/>
            <w:szCs w:val="22"/>
          </w:rPr>
          <w:t>in</w:t>
        </w:r>
      </w:ins>
      <w:r w:rsidR="002F3453">
        <w:rPr>
          <w:sz w:val="22"/>
          <w:szCs w:val="22"/>
        </w:rPr>
        <w:t xml:space="preserve"> adverse conditions like </w:t>
      </w:r>
      <w:del w:id="229" w:author="ltonin" w:date="2018-01-31T15:18:00Z">
        <w:r w:rsidR="00702C72" w:rsidRPr="00C81BED">
          <w:rPr>
            <w:sz w:val="22"/>
          </w:rPr>
          <w:delText xml:space="preserve">those prevailing at </w:delText>
        </w:r>
      </w:del>
      <w:r w:rsidR="002F3453">
        <w:rPr>
          <w:sz w:val="22"/>
          <w:szCs w:val="22"/>
        </w:rPr>
        <w:t>the</w:t>
      </w:r>
      <w:ins w:id="230" w:author="ltonin" w:date="2018-01-31T15:18:00Z">
        <w:r w:rsidR="002F3453">
          <w:rPr>
            <w:sz w:val="22"/>
            <w:szCs w:val="22"/>
          </w:rPr>
          <w:t xml:space="preserve"> public</w:t>
        </w:r>
      </w:ins>
      <w:r w:rsidR="002F3453">
        <w:rPr>
          <w:sz w:val="22"/>
          <w:szCs w:val="22"/>
        </w:rPr>
        <w:t xml:space="preserve"> Cybathlon BCI race</w:t>
      </w:r>
      <w:del w:id="231" w:author="ltonin" w:date="2018-01-31T15:18:00Z">
        <w:r w:rsidR="00702C72" w:rsidRPr="00C81BED">
          <w:rPr>
            <w:sz w:val="22"/>
          </w:rPr>
          <w:delText xml:space="preserve"> event. The</w:delText>
        </w:r>
      </w:del>
      <w:ins w:id="232" w:author="ltonin" w:date="2018-01-31T15:18:00Z">
        <w:r w:rsidR="002F3453">
          <w:rPr>
            <w:sz w:val="22"/>
            <w:szCs w:val="22"/>
          </w:rPr>
          <w:t>.</w:t>
        </w:r>
      </w:ins>
      <w:r w:rsidR="002F3453">
        <w:rPr>
          <w:sz w:val="22"/>
          <w:szCs w:val="22"/>
        </w:rPr>
        <w:t xml:space="preserve"> Cybathlon has been the first international para-Olympics for disabled individuals in control of bionic AT </w:t>
      </w:r>
      <w:del w:id="233" w:author="ltonin" w:date="2018-01-31T15:18:00Z">
        <w:r w:rsidR="00702C72" w:rsidRPr="00C81BED">
          <w:rPr>
            <w:sz w:val="22"/>
          </w:rPr>
          <w:delText>and was held</w:delText>
        </w:r>
      </w:del>
      <w:ins w:id="234" w:author="ltonin" w:date="2018-01-31T15:18:00Z">
        <w:r w:rsidR="008F222A">
          <w:fldChar w:fldCharType="begin"/>
        </w:r>
        <w:r w:rsidR="008F222A">
          <w:instrText xml:space="preserve"> HYPERLINK "https://paperpile.com/c/dIT9gv/GG63" \h </w:instrText>
        </w:r>
        <w:r w:rsidR="008F222A">
          <w:fldChar w:fldCharType="separate"/>
        </w:r>
        <w:r w:rsidR="002F3453">
          <w:rPr>
            <w:sz w:val="22"/>
            <w:szCs w:val="22"/>
          </w:rPr>
          <w:t>[43]</w:t>
        </w:r>
        <w:r w:rsidR="008F222A">
          <w:rPr>
            <w:sz w:val="22"/>
            <w:szCs w:val="22"/>
          </w:rPr>
          <w:fldChar w:fldCharType="end"/>
        </w:r>
        <w:r w:rsidR="002F3453">
          <w:rPr>
            <w:sz w:val="22"/>
            <w:szCs w:val="22"/>
          </w:rPr>
          <w:t>, featuring 12 end-users</w:t>
        </w:r>
      </w:ins>
      <w:r w:rsidR="002F3453">
        <w:rPr>
          <w:sz w:val="22"/>
          <w:szCs w:val="22"/>
        </w:rPr>
        <w:t xml:space="preserve"> in </w:t>
      </w:r>
      <w:del w:id="235" w:author="ltonin" w:date="2018-01-31T15:18:00Z">
        <w:r w:rsidR="00702C72" w:rsidRPr="00C81BED">
          <w:rPr>
            <w:sz w:val="22"/>
          </w:rPr>
          <w:delText xml:space="preserve">Zurich, Switzerland on October 8th 2016. </w:delText>
        </w:r>
        <w:r w:rsidR="00CD5983" w:rsidRPr="00C81BED">
          <w:rPr>
            <w:sz w:val="22"/>
          </w:rPr>
          <w:delText>Specifically, two</w:delText>
        </w:r>
      </w:del>
      <w:ins w:id="236" w:author="ltonin" w:date="2018-01-31T15:18:00Z">
        <w:r w:rsidR="002F3453">
          <w:rPr>
            <w:sz w:val="22"/>
            <w:szCs w:val="22"/>
          </w:rPr>
          <w:t>the BCI race with a level of impairment in the ASIA scale of at least C. Two</w:t>
        </w:r>
      </w:ins>
      <w:r w:rsidR="002F3453">
        <w:rPr>
          <w:sz w:val="22"/>
          <w:szCs w:val="22"/>
        </w:rPr>
        <w:t xml:space="preserve"> male individuals </w:t>
      </w:r>
      <w:del w:id="237" w:author="ltonin" w:date="2018-01-31T15:18:00Z">
        <w:r w:rsidR="00CD5983" w:rsidRPr="00C81BED">
          <w:rPr>
            <w:sz w:val="22"/>
          </w:rPr>
          <w:delText xml:space="preserve">coded </w:delText>
        </w:r>
      </w:del>
      <w:ins w:id="238" w:author="ltonin" w:date="2018-01-31T15:18:00Z">
        <w:r w:rsidR="002F3453">
          <w:rPr>
            <w:sz w:val="22"/>
            <w:szCs w:val="22"/>
          </w:rPr>
          <w:t>(</w:t>
        </w:r>
      </w:ins>
      <w:r w:rsidR="002F3453">
        <w:rPr>
          <w:sz w:val="22"/>
          <w:szCs w:val="22"/>
        </w:rPr>
        <w:t>P1 and P2</w:t>
      </w:r>
      <w:del w:id="239" w:author="ltonin" w:date="2018-01-31T15:18:00Z">
        <w:r w:rsidR="00CD5983" w:rsidRPr="00C81BED">
          <w:rPr>
            <w:sz w:val="22"/>
          </w:rPr>
          <w:delText>,</w:delText>
        </w:r>
      </w:del>
      <w:ins w:id="240" w:author="ltonin" w:date="2018-01-31T15:18:00Z">
        <w:r w:rsidR="002F3453">
          <w:rPr>
            <w:sz w:val="22"/>
            <w:szCs w:val="22"/>
          </w:rPr>
          <w:t>),</w:t>
        </w:r>
      </w:ins>
      <w:r w:rsidR="002F3453">
        <w:rPr>
          <w:sz w:val="22"/>
          <w:szCs w:val="22"/>
        </w:rPr>
        <w:t xml:space="preserve"> tetraplegic </w:t>
      </w:r>
      <w:ins w:id="241" w:author="ltonin" w:date="2018-01-31T15:18:00Z">
        <w:r w:rsidR="002F3453">
          <w:rPr>
            <w:sz w:val="22"/>
            <w:szCs w:val="22"/>
          </w:rPr>
          <w:t xml:space="preserve">(ASIA A) </w:t>
        </w:r>
      </w:ins>
      <w:r w:rsidR="002F3453">
        <w:rPr>
          <w:sz w:val="22"/>
          <w:szCs w:val="22"/>
        </w:rPr>
        <w:t xml:space="preserve">and wheelchair-bound as a result of accident-inflicted SCI have been trained to operate </w:t>
      </w:r>
      <w:del w:id="242" w:author="ltonin" w:date="2018-01-31T15:18:00Z">
        <w:r w:rsidR="00CD5983" w:rsidRPr="00C81BED">
          <w:rPr>
            <w:sz w:val="22"/>
          </w:rPr>
          <w:delText>a</w:delText>
        </w:r>
      </w:del>
      <w:ins w:id="243" w:author="ltonin" w:date="2018-01-31T15:18:00Z">
        <w:r w:rsidR="002F3453">
          <w:rPr>
            <w:sz w:val="22"/>
            <w:szCs w:val="22"/>
          </w:rPr>
          <w:t>our</w:t>
        </w:r>
      </w:ins>
      <w:r w:rsidR="002F3453">
        <w:rPr>
          <w:sz w:val="22"/>
          <w:szCs w:val="22"/>
        </w:rPr>
        <w:t xml:space="preserve"> MI BCI for the Cybathlon BCI race as </w:t>
      </w:r>
      <w:ins w:id="244" w:author="ltonin" w:date="2018-01-31T15:18:00Z">
        <w:r w:rsidR="002F3453">
          <w:rPr>
            <w:sz w:val="22"/>
            <w:szCs w:val="22"/>
          </w:rPr>
          <w:t>“</w:t>
        </w:r>
      </w:ins>
      <w:r w:rsidR="002F3453">
        <w:rPr>
          <w:sz w:val="22"/>
          <w:szCs w:val="22"/>
        </w:rPr>
        <w:t>pilots</w:t>
      </w:r>
      <w:ins w:id="245" w:author="ltonin" w:date="2018-01-31T15:18:00Z">
        <w:r w:rsidR="002F3453">
          <w:rPr>
            <w:sz w:val="22"/>
            <w:szCs w:val="22"/>
          </w:rPr>
          <w:t>”</w:t>
        </w:r>
      </w:ins>
      <w:r w:rsidR="002F3453">
        <w:rPr>
          <w:sz w:val="22"/>
          <w:szCs w:val="22"/>
        </w:rPr>
        <w:t xml:space="preserve"> of </w:t>
      </w:r>
      <w:del w:id="246" w:author="ltonin" w:date="2018-01-31T15:18:00Z">
        <w:r w:rsidR="00CD5983" w:rsidRPr="00C81BED">
          <w:rPr>
            <w:sz w:val="22"/>
          </w:rPr>
          <w:delText>the</w:delText>
        </w:r>
      </w:del>
      <w:ins w:id="247" w:author="ltonin" w:date="2018-01-31T15:18:00Z">
        <w:r w:rsidR="002F3453">
          <w:rPr>
            <w:sz w:val="22"/>
            <w:szCs w:val="22"/>
          </w:rPr>
          <w:t>our</w:t>
        </w:r>
      </w:ins>
      <w:r w:rsidR="002F3453">
        <w:rPr>
          <w:sz w:val="22"/>
          <w:szCs w:val="22"/>
        </w:rPr>
        <w:t xml:space="preserve"> “Brain Tweakers” team</w:t>
      </w:r>
      <w:del w:id="248" w:author="ltonin" w:date="2018-01-31T15:18:00Z">
        <w:r w:rsidR="00CD5983" w:rsidRPr="00C81BED">
          <w:rPr>
            <w:sz w:val="22"/>
          </w:rPr>
          <w:delText>, the franchise that represented the Defitech Chair in Brain-Machine Interface (CNBI) laboratory of the Swiss Federal Institute of Technology (EPFL).</w:delText>
        </w:r>
      </w:del>
      <w:ins w:id="249" w:author="ltonin" w:date="2018-01-31T15:18:00Z">
        <w:r w:rsidR="002F3453">
          <w:rPr>
            <w:sz w:val="22"/>
            <w:szCs w:val="22"/>
          </w:rPr>
          <w:t>. Coherently to our hypothesis, training followed a mutual learning approach.</w:t>
        </w:r>
      </w:ins>
      <w:r w:rsidR="002F3453">
        <w:rPr>
          <w:sz w:val="22"/>
          <w:szCs w:val="22"/>
        </w:rPr>
        <w:t xml:space="preserve"> The BCI race consisted of four brain-controlled avatars competing in a virtual race game called “Brain Runners”, where up to three mental commands </w:t>
      </w:r>
      <w:del w:id="250" w:author="ltonin" w:date="2018-01-31T15:18:00Z">
        <w:r w:rsidR="00CD5983" w:rsidRPr="00C81BED">
          <w:rPr>
            <w:sz w:val="22"/>
          </w:rPr>
          <w:delText>could</w:delText>
        </w:r>
      </w:del>
      <w:ins w:id="251" w:author="ltonin" w:date="2018-01-31T15:18:00Z">
        <w:r w:rsidR="002F3453">
          <w:rPr>
            <w:sz w:val="22"/>
            <w:szCs w:val="22"/>
          </w:rPr>
          <w:t>(or intentional idling) should</w:t>
        </w:r>
      </w:ins>
      <w:r w:rsidR="002F3453">
        <w:rPr>
          <w:sz w:val="22"/>
          <w:szCs w:val="22"/>
        </w:rPr>
        <w:t xml:space="preserve"> be issued on </w:t>
      </w:r>
      <w:ins w:id="252" w:author="ltonin" w:date="2018-01-31T15:18:00Z">
        <w:r w:rsidR="002F3453">
          <w:rPr>
            <w:sz w:val="22"/>
            <w:szCs w:val="22"/>
          </w:rPr>
          <w:t xml:space="preserve">corresponding </w:t>
        </w:r>
      </w:ins>
      <w:r w:rsidR="002F3453">
        <w:rPr>
          <w:sz w:val="22"/>
          <w:szCs w:val="22"/>
        </w:rPr>
        <w:t>color-coded track segments (“pads”) to accelerate one's avatar (Fig</w:t>
      </w:r>
      <w:del w:id="253" w:author="ltonin" w:date="2018-01-31T15:18:00Z">
        <w:r w:rsidR="00CD5983" w:rsidRPr="00C81BED">
          <w:rPr>
            <w:sz w:val="22"/>
          </w:rPr>
          <w:delText>.</w:delText>
        </w:r>
      </w:del>
      <w:r w:rsidR="002F3453">
        <w:rPr>
          <w:sz w:val="22"/>
          <w:szCs w:val="22"/>
        </w:rPr>
        <w:t xml:space="preserve"> 1A</w:t>
      </w:r>
      <w:del w:id="254" w:author="ltonin" w:date="2018-01-31T15:18:00Z">
        <w:r w:rsidR="00CD5983" w:rsidRPr="00C81BED">
          <w:rPr>
            <w:sz w:val="22"/>
          </w:rPr>
          <w:delText>). Additionally, a fourth type of pad required “idling” to avoid any command delivery. Erroneous</w:delText>
        </w:r>
      </w:del>
      <w:r w:rsidR="002F3453">
        <w:rPr>
          <w:sz w:val="22"/>
          <w:szCs w:val="22"/>
        </w:rPr>
        <w:t xml:space="preserve"> and </w:t>
      </w:r>
      <w:del w:id="255" w:author="ltonin" w:date="2018-01-31T15:18:00Z">
        <w:r w:rsidR="00CD5983" w:rsidRPr="00C81BED">
          <w:rPr>
            <w:sz w:val="22"/>
          </w:rPr>
          <w:delText xml:space="preserve">false positives commands would slow down </w:delText>
        </w:r>
      </w:del>
      <w:ins w:id="256" w:author="ltonin" w:date="2018-01-31T15:18:00Z">
        <w:r w:rsidR="002F3453">
          <w:rPr>
            <w:sz w:val="22"/>
            <w:szCs w:val="22"/>
          </w:rPr>
          <w:t xml:space="preserve">S1 Movie). In </w:t>
        </w:r>
      </w:ins>
      <w:r w:rsidR="002F3453">
        <w:rPr>
          <w:sz w:val="22"/>
          <w:szCs w:val="22"/>
        </w:rPr>
        <w:t xml:space="preserve">the </w:t>
      </w:r>
      <w:del w:id="257" w:author="ltonin" w:date="2018-01-31T15:18:00Z">
        <w:r w:rsidR="00CD5983" w:rsidRPr="00C81BED">
          <w:rPr>
            <w:sz w:val="22"/>
          </w:rPr>
          <w:delText>pilot's course</w:delText>
        </w:r>
      </w:del>
      <w:ins w:id="258" w:author="ltonin" w:date="2018-01-31T15:18:00Z">
        <w:r w:rsidR="002F3453">
          <w:rPr>
            <w:sz w:val="22"/>
            <w:szCs w:val="22"/>
          </w:rPr>
          <w:t>absence of BCI input, avatars would walk at medium pace</w:t>
        </w:r>
      </w:ins>
      <w:r w:rsidR="002F3453">
        <w:rPr>
          <w:sz w:val="22"/>
          <w:szCs w:val="22"/>
        </w:rPr>
        <w:t xml:space="preserve"> towards the finish line</w:t>
      </w:r>
      <w:del w:id="259" w:author="ltonin" w:date="2018-01-31T15:18:00Z">
        <w:r w:rsidR="00CD5983" w:rsidRPr="00C81BED">
          <w:rPr>
            <w:sz w:val="22"/>
          </w:rPr>
          <w:delText xml:space="preserve"> of the track.</w:delText>
        </w:r>
        <w:r w:rsidR="007C1D4B" w:rsidRPr="00C81BED">
          <w:rPr>
            <w:sz w:val="22"/>
          </w:rPr>
          <w:delText xml:space="preserve"> </w:delText>
        </w:r>
        <w:r w:rsidR="003C456D" w:rsidRPr="00C81BED">
          <w:rPr>
            <w:sz w:val="22"/>
          </w:rPr>
          <w:delText>Preparing for the Cybathlon, where all competitors opted for EEG MI BCIs, provided an excellent opportunity to study the issue of mutual learning in the context of</w:delText>
        </w:r>
        <w:r w:rsidR="00B92299">
          <w:rPr>
            <w:sz w:val="22"/>
          </w:rPr>
          <w:delText xml:space="preserve"> non-invasive</w:delText>
        </w:r>
        <w:r w:rsidR="003C456D" w:rsidRPr="00C81BED">
          <w:rPr>
            <w:sz w:val="22"/>
          </w:rPr>
          <w:delText xml:space="preserve"> SMR-based interfaces, where it is most pertinent.</w:delText>
        </w:r>
      </w:del>
      <w:ins w:id="260" w:author="ltonin" w:date="2018-01-31T15:18:00Z">
        <w:r w:rsidR="002F3453">
          <w:rPr>
            <w:sz w:val="22"/>
            <w:szCs w:val="22"/>
          </w:rPr>
          <w:t xml:space="preserve">. Timely, correct commands would speed them up and erroneous ones slow them down </w:t>
        </w:r>
        <w:r w:rsidR="008F222A">
          <w:fldChar w:fldCharType="begin"/>
        </w:r>
        <w:r w:rsidR="008F222A">
          <w:instrText xml:space="preserve"> HYPERLINK "https://paperpile.com/c/dIT9gv/wMVJ+0XHh" \h </w:instrText>
        </w:r>
        <w:r w:rsidR="008F222A">
          <w:fldChar w:fldCharType="separate"/>
        </w:r>
        <w:r w:rsidR="002F3453">
          <w:rPr>
            <w:sz w:val="22"/>
            <w:szCs w:val="22"/>
          </w:rPr>
          <w:t>[8,44]</w:t>
        </w:r>
        <w:r w:rsidR="008F222A">
          <w:rPr>
            <w:sz w:val="22"/>
            <w:szCs w:val="22"/>
          </w:rPr>
          <w:fldChar w:fldCharType="end"/>
        </w:r>
        <w:r w:rsidR="002F3453">
          <w:rPr>
            <w:sz w:val="22"/>
            <w:szCs w:val="22"/>
          </w:rPr>
          <w:t>.</w:t>
        </w:r>
      </w:ins>
    </w:p>
    <w:p w14:paraId="05FE69D6" w14:textId="77777777" w:rsidR="00702C72" w:rsidRDefault="00380E8D" w:rsidP="001E6C5F">
      <w:pPr>
        <w:pStyle w:val="Paragraph"/>
        <w:spacing w:line="480" w:lineRule="auto"/>
        <w:ind w:firstLine="0"/>
        <w:jc w:val="both"/>
        <w:rPr>
          <w:del w:id="261" w:author="ltonin" w:date="2018-01-31T15:18:00Z"/>
          <w:sz w:val="22"/>
        </w:rPr>
      </w:pPr>
      <w:del w:id="262" w:author="ltonin" w:date="2018-01-31T15:18:00Z">
        <w:r w:rsidRPr="002251F4">
          <w:rPr>
            <w:sz w:val="22"/>
          </w:rPr>
          <w:delText xml:space="preserve">Beyond contributing substantial evidence for the maturity of non-invasive MI BCI in general, we claim that our pilots’ performance in the Cybathlon BCI race constitutes a unique </w:delText>
        </w:r>
        <w:r w:rsidR="00F60D32" w:rsidRPr="002251F4">
          <w:rPr>
            <w:sz w:val="22"/>
          </w:rPr>
          <w:delText xml:space="preserve">proof of </w:delText>
        </w:r>
        <w:r w:rsidRPr="002251F4">
          <w:rPr>
            <w:sz w:val="22"/>
          </w:rPr>
          <w:delText xml:space="preserve">competency of the state-of-the-art user-training approach followed. </w:delText>
        </w:r>
        <w:r w:rsidR="002C36C5" w:rsidRPr="002251F4">
          <w:rPr>
            <w:sz w:val="22"/>
          </w:rPr>
          <w:delText xml:space="preserve">In spite of sporadic evidences in the literature for the existence of learning effects in MI BCI, we argue that this study is the very first to showcase strong learning effects beyond reasonable doubt at </w:delText>
        </w:r>
        <w:r w:rsidR="00156639" w:rsidRPr="002251F4">
          <w:rPr>
            <w:sz w:val="22"/>
          </w:rPr>
          <w:delText>all levels –</w:delText>
        </w:r>
        <w:r w:rsidR="002C36C5" w:rsidRPr="002251F4">
          <w:rPr>
            <w:sz w:val="22"/>
          </w:rPr>
          <w:delText>neuroimaging, BCI output and application</w:delText>
        </w:r>
        <w:r w:rsidR="00156639" w:rsidRPr="002251F4">
          <w:rPr>
            <w:sz w:val="22"/>
          </w:rPr>
          <w:delText>–</w:delText>
        </w:r>
        <w:r w:rsidR="003A3DE7" w:rsidRPr="002251F4">
          <w:rPr>
            <w:sz w:val="22"/>
          </w:rPr>
          <w:delText xml:space="preserve"> and</w:delText>
        </w:r>
        <w:r w:rsidRPr="002251F4">
          <w:rPr>
            <w:sz w:val="22"/>
          </w:rPr>
          <w:delText>, importantly,</w:delText>
        </w:r>
        <w:r w:rsidR="003A3DE7" w:rsidRPr="002251F4">
          <w:rPr>
            <w:sz w:val="22"/>
          </w:rPr>
          <w:delText xml:space="preserve"> with two end-users</w:delText>
        </w:r>
        <w:r w:rsidR="002C36C5" w:rsidRPr="002251F4">
          <w:rPr>
            <w:sz w:val="22"/>
          </w:rPr>
          <w:delText>.</w:delText>
        </w:r>
        <w:r w:rsidRPr="002251F4">
          <w:rPr>
            <w:sz w:val="22"/>
          </w:rPr>
          <w:delText xml:space="preserve"> </w:delText>
        </w:r>
        <w:r w:rsidR="003A7681" w:rsidRPr="002251F4">
          <w:rPr>
            <w:sz w:val="22"/>
          </w:rPr>
          <w:delText xml:space="preserve">Furthermore, </w:delText>
        </w:r>
        <w:r w:rsidR="00702C72" w:rsidRPr="002251F4">
          <w:rPr>
            <w:sz w:val="22"/>
          </w:rPr>
          <w:delText xml:space="preserve">our work offers a unique account of considerably longitudinal </w:delText>
        </w:r>
        <w:r w:rsidR="005A0578" w:rsidRPr="002251F4">
          <w:rPr>
            <w:sz w:val="22"/>
          </w:rPr>
          <w:delText xml:space="preserve">training and </w:delText>
        </w:r>
        <w:r w:rsidR="00702C72" w:rsidRPr="002251F4">
          <w:rPr>
            <w:sz w:val="22"/>
          </w:rPr>
          <w:delText xml:space="preserve">successful </w:delText>
        </w:r>
        <w:r w:rsidR="00DE070B" w:rsidRPr="002251F4">
          <w:rPr>
            <w:sz w:val="22"/>
          </w:rPr>
          <w:delText xml:space="preserve">translational </w:delText>
        </w:r>
        <w:r w:rsidR="00702C72" w:rsidRPr="002251F4">
          <w:rPr>
            <w:sz w:val="22"/>
          </w:rPr>
          <w:delText xml:space="preserve">use of a </w:delText>
        </w:r>
        <w:r w:rsidR="00DE070B" w:rsidRPr="002251F4">
          <w:rPr>
            <w:sz w:val="22"/>
          </w:rPr>
          <w:delText>MI</w:delText>
        </w:r>
        <w:r w:rsidR="00702C72" w:rsidRPr="002251F4">
          <w:rPr>
            <w:sz w:val="22"/>
          </w:rPr>
          <w:delText>-based BCI device under such realistic scenarios</w:delText>
        </w:r>
        <w:r w:rsidR="00FC1A9A" w:rsidRPr="002251F4">
          <w:rPr>
            <w:sz w:val="22"/>
          </w:rPr>
          <w:delText xml:space="preserve">, what validates the relevance and impact of </w:delText>
        </w:r>
        <w:r w:rsidR="00E511A2" w:rsidRPr="002251F4">
          <w:rPr>
            <w:sz w:val="22"/>
          </w:rPr>
          <w:delText>these</w:delText>
        </w:r>
        <w:r w:rsidR="00FC1A9A" w:rsidRPr="002251F4">
          <w:rPr>
            <w:sz w:val="22"/>
          </w:rPr>
          <w:delText xml:space="preserve"> findings</w:delText>
        </w:r>
        <w:r w:rsidR="00702C72" w:rsidRPr="002251F4">
          <w:rPr>
            <w:sz w:val="22"/>
          </w:rPr>
          <w:delText>.</w:delText>
        </w:r>
      </w:del>
    </w:p>
    <w:p w14:paraId="0C2EF862" w14:textId="77777777" w:rsidR="007675E3" w:rsidRDefault="007675E3" w:rsidP="001E6C5F">
      <w:pPr>
        <w:pStyle w:val="Paragraph"/>
        <w:spacing w:line="480" w:lineRule="auto"/>
        <w:ind w:firstLine="0"/>
        <w:jc w:val="both"/>
        <w:rPr>
          <w:del w:id="263" w:author="ltonin" w:date="2018-01-31T15:18:00Z"/>
          <w:sz w:val="22"/>
        </w:rPr>
      </w:pPr>
    </w:p>
    <w:p w14:paraId="697EF175" w14:textId="1626AE75" w:rsidR="000D427E" w:rsidRDefault="002F3453">
      <w:pPr>
        <w:spacing w:before="120" w:line="480" w:lineRule="auto"/>
        <w:ind w:firstLine="381"/>
        <w:jc w:val="both"/>
        <w:rPr>
          <w:ins w:id="264" w:author="ltonin" w:date="2018-01-31T15:18:00Z"/>
          <w:sz w:val="22"/>
          <w:szCs w:val="22"/>
        </w:rPr>
      </w:pPr>
      <w:ins w:id="265" w:author="ltonin" w:date="2018-01-31T15:18:00Z">
        <w:r>
          <w:rPr>
            <w:sz w:val="22"/>
            <w:szCs w:val="22"/>
          </w:rPr>
          <w:t xml:space="preserve">Our results showcase strong and continuous learning effects at all targeted levels –machine, subject and application– with both end-users over a longitudinal study lasting several months. This study provides direct evidence on the existence, extent and impact of subject learning in translational, non-invasive MI BCI. Importantly, these learning effects were achieved under uncontrolled circumstances at the pilot’s homes with minimal expert personnel intervention, while the learned outcome was replicated at a demanding international competition –the first of its kind– under adverse circumstances, where our pilots were able to </w:t>
        </w:r>
        <w:r w:rsidR="0065517D">
          <w:rPr>
            <w:sz w:val="22"/>
            <w:szCs w:val="22"/>
          </w:rPr>
          <w:t xml:space="preserve">excel. </w:t>
        </w:r>
        <w:r>
          <w:rPr>
            <w:sz w:val="22"/>
            <w:szCs w:val="22"/>
          </w:rPr>
          <w:t xml:space="preserve">Although the competition demands have imposed the nature of this study as observational and uncontrolled, we believe our work still pinpoints key ingredients of a successful mutual learning scheme and contributes to the consolidation of the notion that BCI is a “skill to be learned” </w:t>
        </w:r>
        <w:r w:rsidR="008F222A">
          <w:fldChar w:fldCharType="begin"/>
        </w:r>
        <w:r w:rsidR="008F222A">
          <w:instrText xml:space="preserve"> HYPERLINK "https://paperpile.com/c/dIT9gv/JbKA+RPTP" \h </w:instrText>
        </w:r>
        <w:r w:rsidR="008F222A">
          <w:fldChar w:fldCharType="separate"/>
        </w:r>
        <w:r>
          <w:rPr>
            <w:sz w:val="22"/>
            <w:szCs w:val="22"/>
          </w:rPr>
          <w:t>[45,46]</w:t>
        </w:r>
        <w:r w:rsidR="008F222A">
          <w:rPr>
            <w:sz w:val="22"/>
            <w:szCs w:val="22"/>
          </w:rPr>
          <w:fldChar w:fldCharType="end"/>
        </w:r>
        <w:r>
          <w:rPr>
            <w:sz w:val="22"/>
            <w:szCs w:val="22"/>
          </w:rPr>
          <w:t xml:space="preserve"> in the field of EEG- and SMR-based interfaces, where we believe it has been largely neglected.</w:t>
        </w:r>
      </w:ins>
    </w:p>
    <w:p w14:paraId="4601F616" w14:textId="027BACF5" w:rsidR="000D427E" w:rsidRDefault="000D427E">
      <w:pPr>
        <w:spacing w:before="120" w:line="480" w:lineRule="auto"/>
        <w:jc w:val="both"/>
        <w:rPr>
          <w:ins w:id="266" w:author="ltonin" w:date="2018-01-31T15:18:00Z"/>
          <w:sz w:val="22"/>
          <w:szCs w:val="22"/>
        </w:rPr>
      </w:pPr>
    </w:p>
    <w:p w14:paraId="544A8900" w14:textId="4B59F82D" w:rsidR="000D427E" w:rsidRDefault="002F3453">
      <w:pPr>
        <w:spacing w:before="120" w:line="480" w:lineRule="auto"/>
        <w:jc w:val="both"/>
        <w:rPr>
          <w:sz w:val="20"/>
          <w:szCs w:val="20"/>
        </w:rPr>
        <w:pPrChange w:id="267" w:author="ltonin" w:date="2018-01-31T15:18:00Z">
          <w:pPr>
            <w:pStyle w:val="Paragraph"/>
            <w:spacing w:line="480" w:lineRule="auto"/>
            <w:ind w:firstLine="0"/>
            <w:jc w:val="both"/>
          </w:pPr>
        </w:pPrChange>
      </w:pPr>
      <w:r>
        <w:rPr>
          <w:b/>
          <w:sz w:val="20"/>
          <w:szCs w:val="20"/>
        </w:rPr>
        <w:t>Fig</w:t>
      </w:r>
      <w:del w:id="268" w:author="ltonin" w:date="2018-01-31T15:18:00Z">
        <w:r w:rsidR="004D340A" w:rsidRPr="00394D88">
          <w:rPr>
            <w:b/>
            <w:sz w:val="20"/>
            <w:szCs w:val="20"/>
          </w:rPr>
          <w:delText>.</w:delText>
        </w:r>
      </w:del>
      <w:r>
        <w:rPr>
          <w:b/>
          <w:sz w:val="20"/>
          <w:szCs w:val="20"/>
        </w:rPr>
        <w:t xml:space="preserve"> 1.</w:t>
      </w:r>
      <w:r>
        <w:rPr>
          <w:sz w:val="20"/>
          <w:szCs w:val="20"/>
        </w:rPr>
        <w:t xml:space="preserve"> Cybathlon BCI race track and race completion time. </w:t>
      </w:r>
      <w:r>
        <w:rPr>
          <w:b/>
          <w:sz w:val="20"/>
          <w:szCs w:val="20"/>
        </w:rPr>
        <w:t>(A)</w:t>
      </w:r>
      <w:r>
        <w:rPr>
          <w:sz w:val="20"/>
          <w:szCs w:val="20"/>
        </w:rPr>
        <w:t xml:space="preserve"> Standard race track of Cybathlon’s Brain Runners game graphical user interface. Pilots need to deliver the proper command in each color pad (cyan, magenta, yellow) in order to accelerate their own avatar. </w:t>
      </w:r>
      <w:r>
        <w:rPr>
          <w:b/>
          <w:sz w:val="20"/>
          <w:szCs w:val="20"/>
        </w:rPr>
        <w:t>(B)</w:t>
      </w:r>
      <w:r>
        <w:rPr>
          <w:sz w:val="20"/>
          <w:szCs w:val="20"/>
        </w:rPr>
        <w:t xml:space="preserve"> Average and standard deviation of race completion time (s) for pilots P1 and P2 in the first (red) and last (blue) four training sessions including the competition day. Statistically significant differences are shown with two-sided Wilcoxon ranksum tests, (***): p&lt;.001. </w:t>
      </w:r>
      <w:r>
        <w:rPr>
          <w:b/>
          <w:sz w:val="20"/>
          <w:szCs w:val="20"/>
        </w:rPr>
        <w:t>(C)</w:t>
      </w:r>
      <w:r>
        <w:rPr>
          <w:sz w:val="20"/>
          <w:szCs w:val="20"/>
        </w:rPr>
        <w:t xml:space="preserve"> Race completion times (s) achieved by pilots P1 and P2 throughout training. The corresponding linear fits and Pearson correlation coefficients (significance extracted with Student’s t-distribution) demonstrate training effects. Dashed horizontal lines illustrate the minimum and maximum race completion bounds of Cybathlon’s BCI race standard track (perfect control and continuously flawed commands, respectively). Vertical lines indicate the date of each racing session. Marker colors show the control paradigm employed (see</w:t>
      </w:r>
      <w:del w:id="269" w:author="ltonin" w:date="2018-01-31T15:18:00Z">
        <w:r w:rsidR="004D340A" w:rsidRPr="00394D88">
          <w:rPr>
            <w:sz w:val="20"/>
            <w:szCs w:val="20"/>
          </w:rPr>
          <w:delText xml:space="preserve"> section User-centered BCI design and</w:delText>
        </w:r>
      </w:del>
      <w:r>
        <w:rPr>
          <w:sz w:val="20"/>
          <w:szCs w:val="20"/>
        </w:rPr>
        <w:t xml:space="preserve"> Materials and Methods). Record performances are highlighted with red squares. The competition performances are highlighted with triangles, green for the qualifier and blue for the final.</w:t>
      </w:r>
    </w:p>
    <w:p w14:paraId="5592C504" w14:textId="77777777" w:rsidR="007675E3" w:rsidRPr="002251F4" w:rsidRDefault="007675E3" w:rsidP="001E6C5F">
      <w:pPr>
        <w:pStyle w:val="Paragraph"/>
        <w:spacing w:line="480" w:lineRule="auto"/>
        <w:ind w:firstLine="0"/>
        <w:jc w:val="both"/>
        <w:rPr>
          <w:del w:id="270" w:author="ltonin" w:date="2018-01-31T15:18:00Z"/>
          <w:sz w:val="22"/>
        </w:rPr>
      </w:pPr>
    </w:p>
    <w:p w14:paraId="4A76AB20" w14:textId="77777777" w:rsidR="000D427E" w:rsidRDefault="002F3453">
      <w:pPr>
        <w:spacing w:before="480" w:line="480" w:lineRule="auto"/>
        <w:rPr>
          <w:b/>
          <w:rPrChange w:id="271" w:author="ltonin" w:date="2018-01-31T15:18:00Z">
            <w:rPr/>
          </w:rPrChange>
        </w:rPr>
        <w:pPrChange w:id="272" w:author="ltonin" w:date="2018-01-31T15:18:00Z">
          <w:pPr>
            <w:pStyle w:val="Section"/>
            <w:spacing w:line="480" w:lineRule="auto"/>
          </w:pPr>
        </w:pPrChange>
      </w:pPr>
      <w:r>
        <w:rPr>
          <w:b/>
          <w:rPrChange w:id="273" w:author="ltonin" w:date="2018-01-31T15:18:00Z">
            <w:rPr/>
          </w:rPrChange>
        </w:rPr>
        <w:t>Results</w:t>
      </w:r>
    </w:p>
    <w:p w14:paraId="458FDA91" w14:textId="77777777" w:rsidR="000D427E" w:rsidRDefault="002F3453">
      <w:pPr>
        <w:spacing w:before="120" w:line="480" w:lineRule="auto"/>
        <w:rPr>
          <w:sz w:val="22"/>
          <w:szCs w:val="22"/>
        </w:rPr>
        <w:pPrChange w:id="274" w:author="ltonin" w:date="2018-01-31T15:18:00Z">
          <w:pPr>
            <w:pStyle w:val="Paragraph"/>
            <w:spacing w:line="480" w:lineRule="auto"/>
            <w:ind w:firstLine="0"/>
          </w:pPr>
        </w:pPrChange>
      </w:pPr>
      <w:r>
        <w:rPr>
          <w:i/>
          <w:sz w:val="22"/>
          <w:szCs w:val="22"/>
        </w:rPr>
        <w:t>Cybathlon BCI race outcomes</w:t>
      </w:r>
    </w:p>
    <w:p w14:paraId="3AC0D4C0" w14:textId="3E068241" w:rsidR="000D427E" w:rsidRDefault="002F3453">
      <w:pPr>
        <w:spacing w:before="60" w:line="480" w:lineRule="auto"/>
        <w:jc w:val="both"/>
        <w:rPr>
          <w:ins w:id="275" w:author="ltonin" w:date="2018-01-31T15:18:00Z"/>
          <w:sz w:val="22"/>
          <w:szCs w:val="22"/>
        </w:rPr>
      </w:pPr>
      <w:r w:rsidRPr="008F222A">
        <w:rPr>
          <w:sz w:val="22"/>
        </w:rPr>
        <w:t xml:space="preserve">The </w:t>
      </w:r>
      <w:del w:id="276" w:author="ltonin" w:date="2018-01-31T15:18:00Z">
        <w:r w:rsidR="002A48AE" w:rsidRPr="00BD44FB">
          <w:rPr>
            <w:sz w:val="22"/>
          </w:rPr>
          <w:delText xml:space="preserve">Brain Tweakers team </w:delText>
        </w:r>
        <w:r w:rsidR="00702C72" w:rsidRPr="00BD44FB">
          <w:rPr>
            <w:sz w:val="22"/>
          </w:rPr>
          <w:delText xml:space="preserve">dominated the </w:delText>
        </w:r>
      </w:del>
      <w:r w:rsidRPr="008F222A">
        <w:rPr>
          <w:sz w:val="22"/>
        </w:rPr>
        <w:t xml:space="preserve">BCI race discipline of </w:t>
      </w:r>
      <w:ins w:id="277" w:author="ltonin" w:date="2018-01-31T15:18:00Z">
        <w:r>
          <w:rPr>
            <w:sz w:val="22"/>
            <w:szCs w:val="22"/>
          </w:rPr>
          <w:t xml:space="preserve">the </w:t>
        </w:r>
      </w:ins>
      <w:r w:rsidRPr="008F222A">
        <w:rPr>
          <w:sz w:val="22"/>
        </w:rPr>
        <w:t>Cybathlon</w:t>
      </w:r>
      <w:del w:id="278" w:author="ltonin" w:date="2018-01-31T15:18:00Z">
        <w:r w:rsidR="00702C72" w:rsidRPr="00BD44FB">
          <w:rPr>
            <w:sz w:val="22"/>
          </w:rPr>
          <w:delText>. After winning the rehearsal event (albeit with</w:delText>
        </w:r>
      </w:del>
      <w:ins w:id="279" w:author="ltonin" w:date="2018-01-31T15:18:00Z">
        <w:r>
          <w:rPr>
            <w:sz w:val="22"/>
            <w:szCs w:val="22"/>
          </w:rPr>
          <w:t xml:space="preserve"> has provided</w:t>
        </w:r>
      </w:ins>
      <w:r w:rsidRPr="008F222A">
        <w:rPr>
          <w:sz w:val="22"/>
        </w:rPr>
        <w:t xml:space="preserve"> an </w:t>
      </w:r>
      <w:del w:id="280" w:author="ltonin" w:date="2018-01-31T15:18:00Z">
        <w:r w:rsidR="00702C72" w:rsidRPr="00BD44FB">
          <w:rPr>
            <w:sz w:val="22"/>
          </w:rPr>
          <w:delText>able-bodied</w:delText>
        </w:r>
      </w:del>
      <w:ins w:id="281" w:author="ltonin" w:date="2018-01-31T15:18:00Z">
        <w:r>
          <w:rPr>
            <w:sz w:val="22"/>
            <w:szCs w:val="22"/>
          </w:rPr>
          <w:t xml:space="preserve">ideal opportunity and a unique testbed for the present study on </w:t>
        </w:r>
        <w:r>
          <w:rPr>
            <w:i/>
            <w:sz w:val="22"/>
            <w:szCs w:val="22"/>
          </w:rPr>
          <w:t>mutual learning</w:t>
        </w:r>
        <w:r>
          <w:rPr>
            <w:sz w:val="22"/>
            <w:szCs w:val="22"/>
          </w:rPr>
          <w:t>. Eleven international BCI teams participated at the event. Each</w:t>
        </w:r>
      </w:ins>
      <w:r w:rsidRPr="008F222A">
        <w:rPr>
          <w:sz w:val="22"/>
        </w:rPr>
        <w:t xml:space="preserve"> pilot </w:t>
      </w:r>
      <w:del w:id="282" w:author="ltonin" w:date="2018-01-31T15:18:00Z">
        <w:r w:rsidR="00702C72" w:rsidRPr="00BD44FB">
          <w:rPr>
            <w:sz w:val="22"/>
          </w:rPr>
          <w:delText>on that occasion), our team managed</w:delText>
        </w:r>
      </w:del>
      <w:ins w:id="283" w:author="ltonin" w:date="2018-01-31T15:18:00Z">
        <w:r>
          <w:rPr>
            <w:sz w:val="22"/>
            <w:szCs w:val="22"/>
          </w:rPr>
          <w:t>had</w:t>
        </w:r>
      </w:ins>
      <w:r w:rsidRPr="008F222A">
        <w:rPr>
          <w:sz w:val="22"/>
        </w:rPr>
        <w:t xml:space="preserve"> to </w:t>
      </w:r>
      <w:del w:id="284" w:author="ltonin" w:date="2018-01-31T15:18:00Z">
        <w:r w:rsidR="00702C72" w:rsidRPr="00BD44FB">
          <w:rPr>
            <w:sz w:val="22"/>
          </w:rPr>
          <w:delText>place both pilots in the final and win the gold medal of the actual competition against ten competitors (Table 1). Given a standard racing track with lower bound (perfect ternary</w:delText>
        </w:r>
      </w:del>
      <w:ins w:id="285" w:author="ltonin" w:date="2018-01-31T15:18:00Z">
        <w:r>
          <w:rPr>
            <w:sz w:val="22"/>
            <w:szCs w:val="22"/>
          </w:rPr>
          <w:t>mentally</w:t>
        </w:r>
      </w:ins>
      <w:r w:rsidRPr="008F222A">
        <w:rPr>
          <w:sz w:val="22"/>
        </w:rPr>
        <w:t xml:space="preserve"> control</w:t>
      </w:r>
      <w:del w:id="286" w:author="ltonin" w:date="2018-01-31T15:18:00Z">
        <w:r w:rsidR="00702C72" w:rsidRPr="00BD44FB">
          <w:rPr>
            <w:sz w:val="22"/>
          </w:rPr>
          <w:delText>), upper bound (continuously flawed input) and no-response</w:delText>
        </w:r>
      </w:del>
      <w:ins w:id="287" w:author="ltonin" w:date="2018-01-31T15:18:00Z">
        <w:r>
          <w:rPr>
            <w:sz w:val="22"/>
            <w:szCs w:val="22"/>
          </w:rPr>
          <w:t xml:space="preserve"> his own avatar in a virtual race game by forwarding three different commands (Fig 1A). The</w:t>
        </w:r>
      </w:ins>
      <w:r w:rsidRPr="008F222A">
        <w:rPr>
          <w:sz w:val="22"/>
        </w:rPr>
        <w:t xml:space="preserve"> race completion time </w:t>
      </w:r>
      <w:ins w:id="288" w:author="ltonin" w:date="2018-01-31T15:18:00Z">
        <w:r>
          <w:rPr>
            <w:sz w:val="22"/>
            <w:szCs w:val="22"/>
          </w:rPr>
          <w:t xml:space="preserve">was the criterion for winning the game. The competition consisted of two phases: Qualifiers and Finals. The four pilots who marked the best completion times in the ensemble </w:t>
        </w:r>
      </w:ins>
      <w:r w:rsidRPr="008F222A">
        <w:rPr>
          <w:sz w:val="22"/>
        </w:rPr>
        <w:t xml:space="preserve">of </w:t>
      </w:r>
      <w:del w:id="289" w:author="ltonin" w:date="2018-01-31T15:18:00Z">
        <w:r w:rsidR="00702C72" w:rsidRPr="00BD44FB">
          <w:rPr>
            <w:sz w:val="22"/>
          </w:rPr>
          <w:delText xml:space="preserve">54 s, </w:delText>
        </w:r>
        <w:r w:rsidR="00A12102" w:rsidRPr="00BD44FB">
          <w:rPr>
            <w:sz w:val="22"/>
          </w:rPr>
          <w:delText>240</w:delText>
        </w:r>
        <w:r w:rsidR="00702C72" w:rsidRPr="00BD44FB">
          <w:rPr>
            <w:sz w:val="22"/>
          </w:rPr>
          <w:delText xml:space="preserve"> s</w:delText>
        </w:r>
      </w:del>
      <w:ins w:id="290" w:author="ltonin" w:date="2018-01-31T15:18:00Z">
        <w:r>
          <w:rPr>
            <w:sz w:val="22"/>
            <w:szCs w:val="22"/>
          </w:rPr>
          <w:t>Qualifiers advanced to Final A, the second-best group of four pilots proceeded to Final B</w:t>
        </w:r>
      </w:ins>
      <w:r w:rsidRPr="008F222A">
        <w:rPr>
          <w:sz w:val="22"/>
        </w:rPr>
        <w:t xml:space="preserve"> and </w:t>
      </w:r>
      <w:del w:id="291" w:author="ltonin" w:date="2018-01-31T15:18:00Z">
        <w:r w:rsidR="00702C72" w:rsidRPr="00BD44FB">
          <w:rPr>
            <w:sz w:val="22"/>
          </w:rPr>
          <w:delText>162 s</w:delText>
        </w:r>
      </w:del>
      <w:ins w:id="292" w:author="ltonin" w:date="2018-01-31T15:18:00Z">
        <w:r>
          <w:rPr>
            <w:sz w:val="22"/>
            <w:szCs w:val="22"/>
          </w:rPr>
          <w:t>the remaining competitors were eliminated for the rest of the tournament. The first three pilots in Final A received the gold, silver and bronze medal</w:t>
        </w:r>
      </w:ins>
      <w:r w:rsidRPr="008F222A">
        <w:rPr>
          <w:sz w:val="22"/>
        </w:rPr>
        <w:t>, respectively</w:t>
      </w:r>
      <w:del w:id="293" w:author="ltonin" w:date="2018-01-31T15:18:00Z">
        <w:r w:rsidR="00702C72" w:rsidRPr="00BD44FB">
          <w:rPr>
            <w:sz w:val="22"/>
          </w:rPr>
          <w:delText xml:space="preserve">, </w:delText>
        </w:r>
      </w:del>
      <w:ins w:id="294" w:author="ltonin" w:date="2018-01-31T15:18:00Z">
        <w:r>
          <w:rPr>
            <w:sz w:val="22"/>
            <w:szCs w:val="22"/>
          </w:rPr>
          <w:t xml:space="preserve">. The official results of the Cybathlon BCI discipline are reported in Table 1. In order to appreciate the race completion time of the BCI pilots, perfect control would make the avatar finish in 54 s, continuous wrong commands would result in 240 s, and a system not delivering any command would yield 162 s. </w:t>
        </w:r>
      </w:ins>
    </w:p>
    <w:p w14:paraId="12AEAF0E" w14:textId="323AD544" w:rsidR="000D427E" w:rsidRPr="008F222A" w:rsidRDefault="002F3453">
      <w:pPr>
        <w:spacing w:before="60" w:line="480" w:lineRule="auto"/>
        <w:ind w:firstLine="720"/>
        <w:jc w:val="both"/>
        <w:rPr>
          <w:sz w:val="22"/>
        </w:rPr>
        <w:pPrChange w:id="295" w:author="ltonin" w:date="2018-01-31T15:18:00Z">
          <w:pPr>
            <w:pStyle w:val="Paragraph"/>
            <w:spacing w:before="60" w:line="480" w:lineRule="auto"/>
            <w:ind w:firstLine="0"/>
            <w:jc w:val="both"/>
          </w:pPr>
        </w:pPrChange>
      </w:pPr>
      <w:r w:rsidRPr="008F222A">
        <w:rPr>
          <w:sz w:val="22"/>
        </w:rPr>
        <w:t xml:space="preserve">P1 qualified with 90.1 s, a performance that set the competition record, almost 32 s </w:t>
      </w:r>
      <w:del w:id="296" w:author="ltonin" w:date="2018-01-31T15:18:00Z">
        <w:r w:rsidR="00702C72" w:rsidRPr="00BD44FB">
          <w:rPr>
            <w:sz w:val="22"/>
          </w:rPr>
          <w:delText>faster than</w:delText>
        </w:r>
      </w:del>
      <w:ins w:id="297" w:author="ltonin" w:date="2018-01-31T15:18:00Z">
        <w:r>
          <w:rPr>
            <w:sz w:val="22"/>
            <w:szCs w:val="22"/>
          </w:rPr>
          <w:t>ahead of</w:t>
        </w:r>
      </w:ins>
      <w:r w:rsidRPr="008F222A">
        <w:rPr>
          <w:sz w:val="22"/>
        </w:rPr>
        <w:t xml:space="preserve"> the second-best time belonging to our second pilot P2 (122.5 s). In the final, the third-best competition </w:t>
      </w:r>
      <w:del w:id="298" w:author="ltonin" w:date="2018-01-31T15:18:00Z">
        <w:r w:rsidR="00702C72" w:rsidRPr="00BD44FB">
          <w:rPr>
            <w:sz w:val="22"/>
          </w:rPr>
          <w:delText>record</w:delText>
        </w:r>
      </w:del>
      <w:ins w:id="299" w:author="ltonin" w:date="2018-01-31T15:18:00Z">
        <w:r>
          <w:rPr>
            <w:sz w:val="22"/>
            <w:szCs w:val="22"/>
          </w:rPr>
          <w:t>time</w:t>
        </w:r>
      </w:ins>
      <w:r w:rsidRPr="008F222A">
        <w:rPr>
          <w:sz w:val="22"/>
        </w:rPr>
        <w:t xml:space="preserve"> (125.3 s) was made by P2 to </w:t>
      </w:r>
      <w:del w:id="300" w:author="ltonin" w:date="2018-01-31T15:18:00Z">
        <w:r w:rsidR="00702C72" w:rsidRPr="00BD44FB">
          <w:rPr>
            <w:sz w:val="22"/>
          </w:rPr>
          <w:delText>capture</w:delText>
        </w:r>
      </w:del>
      <w:ins w:id="301" w:author="ltonin" w:date="2018-01-31T15:18:00Z">
        <w:r>
          <w:rPr>
            <w:sz w:val="22"/>
            <w:szCs w:val="22"/>
          </w:rPr>
          <w:t>win</w:t>
        </w:r>
      </w:ins>
      <w:r w:rsidRPr="008F222A">
        <w:rPr>
          <w:sz w:val="22"/>
        </w:rPr>
        <w:t xml:space="preserve"> the gold medal. The closest </w:t>
      </w:r>
      <w:del w:id="302" w:author="ltonin" w:date="2018-01-31T15:18:00Z">
        <w:r w:rsidR="00702C72" w:rsidRPr="00BD44FB">
          <w:rPr>
            <w:sz w:val="22"/>
          </w:rPr>
          <w:delText>records</w:delText>
        </w:r>
      </w:del>
      <w:ins w:id="303" w:author="ltonin" w:date="2018-01-31T15:18:00Z">
        <w:r>
          <w:rPr>
            <w:sz w:val="22"/>
            <w:szCs w:val="22"/>
          </w:rPr>
          <w:t>times</w:t>
        </w:r>
      </w:ins>
      <w:r w:rsidRPr="008F222A">
        <w:rPr>
          <w:sz w:val="22"/>
        </w:rPr>
        <w:t xml:space="preserve"> belonging to the pilots of </w:t>
      </w:r>
      <w:ins w:id="304" w:author="ltonin" w:date="2018-01-31T15:18:00Z">
        <w:r>
          <w:rPr>
            <w:sz w:val="22"/>
            <w:szCs w:val="22"/>
          </w:rPr>
          <w:t xml:space="preserve">other </w:t>
        </w:r>
      </w:ins>
      <w:r w:rsidRPr="008F222A">
        <w:rPr>
          <w:sz w:val="22"/>
        </w:rPr>
        <w:t xml:space="preserve">competing teams </w:t>
      </w:r>
      <w:ins w:id="305" w:author="ltonin" w:date="2018-01-31T15:18:00Z">
        <w:r>
          <w:rPr>
            <w:sz w:val="22"/>
            <w:szCs w:val="22"/>
          </w:rPr>
          <w:t xml:space="preserve">throughout the tournament </w:t>
        </w:r>
      </w:ins>
      <w:r w:rsidRPr="008F222A">
        <w:rPr>
          <w:sz w:val="22"/>
        </w:rPr>
        <w:t>were 132, 135, 136 and 146 s.</w:t>
      </w:r>
      <w:del w:id="306" w:author="ltonin" w:date="2018-01-31T15:18:00Z">
        <w:r w:rsidR="00702C72" w:rsidRPr="00BD44FB">
          <w:rPr>
            <w:sz w:val="22"/>
          </w:rPr>
          <w:delText xml:space="preserve"> The ensemble of our competitors’ performances averaged 155.5±18.0 s (N=15) and including the Brain Tweakers performances the total average has been 150.6±25.3 s (N=19). Isolating the best race of each competing pilot, the average performance further reduces to 146.0±29.4 s (N=11), while 140.8±29.9 s (N=8) was the average of races belonging to medal winning teams.</w:delText>
        </w:r>
      </w:del>
      <w:r w:rsidRPr="008F222A">
        <w:rPr>
          <w:sz w:val="22"/>
        </w:rPr>
        <w:t xml:space="preserve"> P1 experienced a momentary loss of BCI control and had to compromise with the 4</w:t>
      </w:r>
      <w:r w:rsidRPr="008F222A">
        <w:rPr>
          <w:sz w:val="22"/>
          <w:vertAlign w:val="superscript"/>
        </w:rPr>
        <w:t>th</w:t>
      </w:r>
      <w:r w:rsidRPr="008F222A">
        <w:rPr>
          <w:sz w:val="22"/>
        </w:rPr>
        <w:t xml:space="preserve"> place in the final (189.8 s).</w:t>
      </w:r>
    </w:p>
    <w:p w14:paraId="527E75BD" w14:textId="77777777" w:rsidR="000D427E" w:rsidRPr="008F222A" w:rsidRDefault="000D427E">
      <w:pPr>
        <w:spacing w:before="60" w:line="480" w:lineRule="auto"/>
        <w:ind w:firstLine="720"/>
        <w:jc w:val="both"/>
        <w:rPr>
          <w:sz w:val="22"/>
        </w:rPr>
        <w:pPrChange w:id="307" w:author="ltonin" w:date="2018-01-31T15:18:00Z">
          <w:pPr>
            <w:pStyle w:val="Paragraph"/>
            <w:spacing w:before="60" w:line="480" w:lineRule="auto"/>
            <w:ind w:firstLine="0"/>
            <w:jc w:val="both"/>
          </w:pPr>
        </w:pPrChange>
      </w:pPr>
    </w:p>
    <w:p w14:paraId="5877C2B4" w14:textId="77777777" w:rsidR="000D427E" w:rsidRDefault="002F3453">
      <w:pPr>
        <w:spacing w:before="60" w:after="120" w:line="480" w:lineRule="auto"/>
        <w:jc w:val="both"/>
        <w:rPr>
          <w:sz w:val="20"/>
          <w:szCs w:val="20"/>
        </w:rPr>
        <w:pPrChange w:id="308" w:author="ltonin" w:date="2018-01-31T15:18:00Z">
          <w:pPr>
            <w:suppressAutoHyphens w:val="0"/>
            <w:spacing w:after="120" w:line="480" w:lineRule="auto"/>
            <w:jc w:val="both"/>
          </w:pPr>
        </w:pPrChange>
      </w:pPr>
      <w:r>
        <w:rPr>
          <w:b/>
          <w:sz w:val="20"/>
          <w:szCs w:val="20"/>
        </w:rPr>
        <w:t>Table 1.</w:t>
      </w:r>
      <w:r>
        <w:rPr>
          <w:sz w:val="20"/>
          <w:szCs w:val="20"/>
        </w:rPr>
        <w:t xml:space="preserve"> Cybathlon BCI race results. </w:t>
      </w:r>
      <w:ins w:id="309" w:author="ltonin" w:date="2018-01-31T15:18:00Z">
        <w:r>
          <w:rPr>
            <w:sz w:val="20"/>
            <w:szCs w:val="20"/>
          </w:rPr>
          <w:t>The table presents the race completion times of all competing pilots in the Qualifiers and in Final A and B races of the Cybathlon BCI race, and the pilots’ final ranking.</w:t>
        </w:r>
      </w:ins>
    </w:p>
    <w:tbl>
      <w:tblPr>
        <w:tblStyle w:val="a"/>
        <w:tblW w:w="9375" w:type="dxa"/>
        <w:tblInd w:w="9" w:type="dxa"/>
        <w:tblBorders>
          <w:top w:val="nil"/>
          <w:left w:val="nil"/>
          <w:bottom w:val="nil"/>
          <w:right w:val="nil"/>
          <w:insideH w:val="nil"/>
          <w:insideV w:val="nil"/>
        </w:tblBorders>
        <w:tblLayout w:type="fixed"/>
        <w:tblLook w:val="0600" w:firstRow="0" w:lastRow="0" w:firstColumn="0" w:lastColumn="0" w:noHBand="1" w:noVBand="1"/>
      </w:tblPr>
      <w:tblGrid>
        <w:gridCol w:w="785"/>
        <w:gridCol w:w="1555"/>
        <w:gridCol w:w="785"/>
        <w:gridCol w:w="785"/>
        <w:gridCol w:w="2340"/>
        <w:gridCol w:w="777"/>
        <w:gridCol w:w="2348"/>
        <w:tblGridChange w:id="310">
          <w:tblGrid>
            <w:gridCol w:w="18"/>
            <w:gridCol w:w="785"/>
            <w:gridCol w:w="1537"/>
            <w:gridCol w:w="803"/>
            <w:gridCol w:w="1537"/>
            <w:gridCol w:w="1588"/>
            <w:gridCol w:w="752"/>
            <w:gridCol w:w="2348"/>
            <w:gridCol w:w="25"/>
          </w:tblGrid>
        </w:tblGridChange>
      </w:tblGrid>
      <w:tr w:rsidR="008F222A" w14:paraId="44A589A0" w14:textId="77777777">
        <w:tc>
          <w:tcPr>
            <w:tcW w:w="3125" w:type="dxa"/>
            <w:tcBorders>
              <w:top w:val="single" w:sz="24" w:space="0" w:color="000000"/>
              <w:left w:val="single" w:sz="7" w:space="0" w:color="000001"/>
              <w:bottom w:val="nil"/>
              <w:right w:val="nil"/>
            </w:tcBorders>
            <w:shd w:val="clear" w:color="auto" w:fill="E7E6E6"/>
            <w:tcMar>
              <w:top w:w="0" w:type="dxa"/>
              <w:left w:w="0" w:type="dxa"/>
              <w:bottom w:w="0" w:type="dxa"/>
              <w:right w:w="0" w:type="dxa"/>
            </w:tcMar>
          </w:tcPr>
          <w:p w14:paraId="05755494" w14:textId="77777777" w:rsidR="000D427E" w:rsidRDefault="002F3453">
            <w:pPr>
              <w:spacing w:before="60"/>
              <w:ind w:left="60"/>
              <w:jc w:val="center"/>
              <w:rPr>
                <w:b/>
                <w:sz w:val="20"/>
                <w:rPrChange w:id="311" w:author="ltonin" w:date="2018-01-31T15:18:00Z">
                  <w:rPr>
                    <w:sz w:val="20"/>
                  </w:rPr>
                </w:rPrChange>
              </w:rPr>
              <w:pPrChange w:id="312" w:author="ltonin" w:date="2018-01-31T15:18:00Z">
                <w:pPr>
                  <w:pStyle w:val="TableContents"/>
                  <w:jc w:val="center"/>
                </w:pPr>
              </w:pPrChange>
            </w:pPr>
            <w:r>
              <w:rPr>
                <w:b/>
                <w:sz w:val="20"/>
                <w:szCs w:val="20"/>
              </w:rPr>
              <w:t>Team (pilot)</w:t>
            </w:r>
          </w:p>
        </w:tc>
        <w:tc>
          <w:tcPr>
            <w:tcW w:w="2340" w:type="dxa"/>
            <w:gridSpan w:val="2"/>
            <w:tcBorders>
              <w:top w:val="single" w:sz="1" w:space="0" w:color="000000"/>
              <w:left w:val="single" w:sz="1" w:space="0" w:color="000000"/>
              <w:bottom w:val="single" w:sz="1" w:space="0" w:color="000000"/>
            </w:tcBorders>
            <w:cellDel w:id="313" w:author="ltonin" w:date="2018-01-31T15:18:00Z"/>
          </w:tcPr>
          <w:p w14:paraId="647662DF" w14:textId="77777777" w:rsidR="00DD16C2" w:rsidRPr="00CD3FF3" w:rsidRDefault="00DD16C2" w:rsidP="004774A6">
            <w:pPr>
              <w:pStyle w:val="TableContents"/>
              <w:jc w:val="center"/>
              <w:rPr>
                <w:b/>
                <w:bCs/>
                <w:sz w:val="20"/>
              </w:rPr>
            </w:pPr>
            <w:del w:id="314" w:author="ltonin" w:date="2018-01-31T15:18:00Z">
              <w:r w:rsidRPr="00CD3FF3">
                <w:rPr>
                  <w:b/>
                  <w:bCs/>
                  <w:sz w:val="20"/>
                </w:rPr>
                <w:delText>Race</w:delText>
              </w:r>
            </w:del>
          </w:p>
        </w:tc>
        <w:tc>
          <w:tcPr>
            <w:tcW w:w="3125" w:type="dxa"/>
            <w:gridSpan w:val="2"/>
            <w:tcBorders>
              <w:top w:val="single" w:sz="24" w:space="0" w:color="000000"/>
              <w:left w:val="single" w:sz="7" w:space="0" w:color="000001"/>
              <w:bottom w:val="nil"/>
              <w:right w:val="nil"/>
            </w:tcBorders>
            <w:shd w:val="clear" w:color="auto" w:fill="E7E6E6"/>
            <w:tcMar>
              <w:top w:w="0" w:type="dxa"/>
              <w:left w:w="0" w:type="dxa"/>
              <w:bottom w:w="0" w:type="dxa"/>
              <w:right w:w="0" w:type="dxa"/>
            </w:tcMar>
          </w:tcPr>
          <w:p w14:paraId="013A5570" w14:textId="40C44CE3" w:rsidR="000D427E" w:rsidRDefault="002F3453">
            <w:pPr>
              <w:spacing w:before="60"/>
              <w:ind w:left="60"/>
              <w:jc w:val="center"/>
              <w:rPr>
                <w:b/>
                <w:sz w:val="20"/>
                <w:rPrChange w:id="315" w:author="ltonin" w:date="2018-01-31T15:18:00Z">
                  <w:rPr>
                    <w:sz w:val="20"/>
                  </w:rPr>
                </w:rPrChange>
              </w:rPr>
              <w:pPrChange w:id="316" w:author="ltonin" w:date="2018-01-31T15:18:00Z">
                <w:pPr>
                  <w:pStyle w:val="TableContents"/>
                  <w:jc w:val="center"/>
                </w:pPr>
              </w:pPrChange>
            </w:pPr>
            <w:r>
              <w:rPr>
                <w:b/>
                <w:sz w:val="20"/>
                <w:szCs w:val="20"/>
              </w:rPr>
              <w:t>Completion Time (s)</w:t>
            </w:r>
          </w:p>
        </w:tc>
        <w:tc>
          <w:tcPr>
            <w:tcW w:w="3125" w:type="dxa"/>
            <w:gridSpan w:val="2"/>
            <w:tcBorders>
              <w:top w:val="single" w:sz="24" w:space="0" w:color="000000"/>
              <w:left w:val="single" w:sz="7" w:space="0" w:color="000001"/>
              <w:bottom w:val="nil"/>
              <w:right w:val="single" w:sz="7" w:space="0" w:color="000001"/>
            </w:tcBorders>
            <w:shd w:val="clear" w:color="auto" w:fill="E7E6E6"/>
            <w:tcMar>
              <w:top w:w="0" w:type="dxa"/>
              <w:left w:w="0" w:type="dxa"/>
              <w:bottom w:w="0" w:type="dxa"/>
              <w:right w:w="0" w:type="dxa"/>
            </w:tcMar>
          </w:tcPr>
          <w:p w14:paraId="35EC487C" w14:textId="77777777" w:rsidR="000D427E" w:rsidRDefault="002F3453">
            <w:pPr>
              <w:spacing w:before="60"/>
              <w:ind w:left="60"/>
              <w:jc w:val="center"/>
              <w:rPr>
                <w:b/>
                <w:sz w:val="20"/>
                <w:rPrChange w:id="317" w:author="ltonin" w:date="2018-01-31T15:18:00Z">
                  <w:rPr>
                    <w:sz w:val="20"/>
                  </w:rPr>
                </w:rPrChange>
              </w:rPr>
              <w:pPrChange w:id="318" w:author="ltonin" w:date="2018-01-31T15:18:00Z">
                <w:pPr>
                  <w:pStyle w:val="TableContents"/>
                  <w:jc w:val="center"/>
                </w:pPr>
              </w:pPrChange>
            </w:pPr>
            <w:r>
              <w:rPr>
                <w:b/>
                <w:sz w:val="20"/>
                <w:szCs w:val="20"/>
              </w:rPr>
              <w:t>Rank</w:t>
            </w:r>
          </w:p>
        </w:tc>
      </w:tr>
      <w:tr w:rsidR="000D427E" w14:paraId="4480D9BC" w14:textId="77777777">
        <w:trPr>
          <w:trHeight w:val="160"/>
          <w:ins w:id="319" w:author="ltonin" w:date="2018-01-31T15:18:00Z"/>
        </w:trPr>
        <w:tc>
          <w:tcPr>
            <w:tcW w:w="3125" w:type="dxa"/>
            <w:gridSpan w:val="3"/>
            <w:tcBorders>
              <w:top w:val="nil"/>
              <w:left w:val="single" w:sz="7" w:space="0" w:color="000001"/>
              <w:bottom w:val="nil"/>
              <w:right w:val="nil"/>
            </w:tcBorders>
            <w:shd w:val="clear" w:color="auto" w:fill="FFFFFF"/>
            <w:tcMar>
              <w:top w:w="0" w:type="dxa"/>
              <w:left w:w="0" w:type="dxa"/>
              <w:bottom w:w="0" w:type="dxa"/>
              <w:right w:w="0" w:type="dxa"/>
            </w:tcMar>
          </w:tcPr>
          <w:p w14:paraId="1D9D967E" w14:textId="77777777" w:rsidR="000D427E" w:rsidRDefault="000D427E">
            <w:pPr>
              <w:spacing w:before="60"/>
              <w:rPr>
                <w:ins w:id="320" w:author="ltonin" w:date="2018-01-31T15:18:00Z"/>
                <w:b/>
                <w:sz w:val="12"/>
                <w:szCs w:val="12"/>
              </w:rPr>
            </w:pPr>
          </w:p>
        </w:tc>
        <w:tc>
          <w:tcPr>
            <w:tcW w:w="3125" w:type="dxa"/>
            <w:gridSpan w:val="2"/>
            <w:tcBorders>
              <w:top w:val="nil"/>
              <w:left w:val="nil"/>
              <w:bottom w:val="nil"/>
              <w:right w:val="nil"/>
            </w:tcBorders>
            <w:shd w:val="clear" w:color="auto" w:fill="FFFFFF"/>
            <w:tcMar>
              <w:top w:w="0" w:type="dxa"/>
              <w:left w:w="0" w:type="dxa"/>
              <w:bottom w:w="0" w:type="dxa"/>
              <w:right w:w="0" w:type="dxa"/>
            </w:tcMar>
          </w:tcPr>
          <w:p w14:paraId="41A331AC" w14:textId="77777777" w:rsidR="000D427E" w:rsidRDefault="002F3453">
            <w:pPr>
              <w:spacing w:before="60"/>
              <w:rPr>
                <w:ins w:id="321" w:author="ltonin" w:date="2018-01-31T15:18:00Z"/>
                <w:b/>
                <w:sz w:val="12"/>
                <w:szCs w:val="12"/>
              </w:rPr>
            </w:pPr>
            <w:ins w:id="322" w:author="ltonin" w:date="2018-01-31T15:18:00Z">
              <w:r>
                <w:rPr>
                  <w:b/>
                  <w:sz w:val="12"/>
                  <w:szCs w:val="12"/>
                </w:rPr>
                <w:t xml:space="preserve"> </w:t>
              </w:r>
            </w:ins>
          </w:p>
        </w:tc>
        <w:tc>
          <w:tcPr>
            <w:tcW w:w="3125" w:type="dxa"/>
            <w:gridSpan w:val="2"/>
            <w:tcBorders>
              <w:top w:val="nil"/>
              <w:left w:val="nil"/>
              <w:bottom w:val="nil"/>
              <w:right w:val="single" w:sz="7" w:space="0" w:color="000001"/>
            </w:tcBorders>
            <w:shd w:val="clear" w:color="auto" w:fill="FFFFFF"/>
            <w:tcMar>
              <w:top w:w="0" w:type="dxa"/>
              <w:left w:w="0" w:type="dxa"/>
              <w:bottom w:w="0" w:type="dxa"/>
              <w:right w:w="0" w:type="dxa"/>
            </w:tcMar>
          </w:tcPr>
          <w:p w14:paraId="2CB55B6B" w14:textId="77777777" w:rsidR="000D427E" w:rsidRDefault="002F3453">
            <w:pPr>
              <w:spacing w:before="60"/>
              <w:rPr>
                <w:ins w:id="323" w:author="ltonin" w:date="2018-01-31T15:18:00Z"/>
                <w:b/>
                <w:sz w:val="12"/>
                <w:szCs w:val="12"/>
              </w:rPr>
            </w:pPr>
            <w:ins w:id="324" w:author="ltonin" w:date="2018-01-31T15:18:00Z">
              <w:r>
                <w:rPr>
                  <w:b/>
                  <w:sz w:val="12"/>
                  <w:szCs w:val="12"/>
                </w:rPr>
                <w:t xml:space="preserve"> </w:t>
              </w:r>
            </w:ins>
          </w:p>
        </w:tc>
      </w:tr>
      <w:tr w:rsidR="000D427E" w14:paraId="478CA834" w14:textId="77777777">
        <w:tblPrEx>
          <w:tblW w:w="9375" w:type="dxa"/>
          <w:tblInd w:w="9" w:type="dxa"/>
          <w:tblBorders>
            <w:top w:val="nil"/>
            <w:left w:val="nil"/>
            <w:bottom w:val="nil"/>
            <w:right w:val="nil"/>
            <w:insideH w:val="nil"/>
            <w:insideV w:val="nil"/>
          </w:tblBorders>
          <w:tblLayout w:type="fixed"/>
          <w:tblLook w:val="0600" w:firstRow="0" w:lastRow="0" w:firstColumn="0" w:lastColumn="0" w:noHBand="1" w:noVBand="1"/>
          <w:tblPrExChange w:id="325" w:author="ltonin" w:date="2018-01-31T15:18:00Z">
            <w:tblPrEx>
              <w:tblW w:w="0" w:type="auto"/>
              <w:tblInd w:w="55" w:type="dxa"/>
              <w:tblLayout w:type="fixed"/>
              <w:tblCellMar>
                <w:top w:w="55" w:type="dxa"/>
                <w:left w:w="55" w:type="dxa"/>
                <w:bottom w:w="55" w:type="dxa"/>
                <w:right w:w="55" w:type="dxa"/>
              </w:tblCellMar>
              <w:tblLook w:val="0000" w:firstRow="0" w:lastRow="0" w:firstColumn="0" w:lastColumn="0" w:noHBand="0" w:noVBand="0"/>
            </w:tblPrEx>
          </w:tblPrExChange>
        </w:tblPrEx>
        <w:trPr>
          <w:trPrChange w:id="326" w:author="ltonin" w:date="2018-01-31T15:18:00Z">
            <w:trPr>
              <w:gridAfter w:val="0"/>
            </w:trPr>
          </w:trPrChange>
        </w:trPr>
        <w:tc>
          <w:tcPr>
            <w:tcW w:w="2340" w:type="dxa"/>
            <w:gridSpan w:val="2"/>
            <w:tcBorders>
              <w:left w:val="single" w:sz="1" w:space="0" w:color="000000"/>
              <w:bottom w:val="single" w:sz="1" w:space="0" w:color="000000"/>
            </w:tcBorders>
            <w:cellDel w:id="327" w:author="ltonin" w:date="2018-01-31T15:18:00Z"/>
            <w:tcPrChange w:id="328" w:author="ltonin" w:date="2018-01-31T15:18:00Z">
              <w:tcPr>
                <w:tcW w:w="2340" w:type="dxa"/>
                <w:gridSpan w:val="3"/>
                <w:tcBorders>
                  <w:left w:val="single" w:sz="1" w:space="0" w:color="000000"/>
                  <w:bottom w:val="single" w:sz="1" w:space="0" w:color="000000"/>
                </w:tcBorders>
                <w:shd w:val="clear" w:color="auto" w:fill="auto"/>
                <w:cellDel w:id="329" w:author="ltonin" w:date="2018-01-31T15:18:00Z"/>
              </w:tcPr>
            </w:tcPrChange>
          </w:tcPr>
          <w:p w14:paraId="029C07E4" w14:textId="77777777" w:rsidR="00DD16C2" w:rsidRPr="00CD3FF3" w:rsidRDefault="00DD16C2" w:rsidP="004774A6">
            <w:pPr>
              <w:pStyle w:val="TableContents"/>
              <w:jc w:val="center"/>
              <w:rPr>
                <w:sz w:val="20"/>
              </w:rPr>
            </w:pPr>
            <w:del w:id="330" w:author="ltonin" w:date="2018-01-31T15:18:00Z">
              <w:r w:rsidRPr="00CD3FF3">
                <w:rPr>
                  <w:sz w:val="20"/>
                </w:rPr>
                <w:delText>Brain Tweakers (P1)</w:delText>
              </w:r>
            </w:del>
          </w:p>
        </w:tc>
        <w:tc>
          <w:tcPr>
            <w:tcW w:w="3125" w:type="dxa"/>
            <w:tcBorders>
              <w:top w:val="single" w:sz="24" w:space="0" w:color="000000"/>
              <w:left w:val="single" w:sz="7" w:space="0" w:color="000001"/>
              <w:bottom w:val="nil"/>
              <w:right w:val="nil"/>
            </w:tcBorders>
            <w:shd w:val="clear" w:color="auto" w:fill="E7E6E6"/>
            <w:tcMar>
              <w:top w:w="0" w:type="dxa"/>
              <w:left w:w="0" w:type="dxa"/>
              <w:bottom w:w="0" w:type="dxa"/>
              <w:right w:w="0" w:type="dxa"/>
            </w:tcMar>
            <w:tcPrChange w:id="331" w:author="ltonin" w:date="2018-01-31T15:18:00Z">
              <w:tcPr>
                <w:tcW w:w="2340" w:type="dxa"/>
                <w:gridSpan w:val="2"/>
                <w:tcBorders>
                  <w:left w:val="single" w:sz="1" w:space="0" w:color="000000"/>
                  <w:bottom w:val="single" w:sz="1" w:space="0" w:color="000000"/>
                </w:tcBorders>
                <w:shd w:val="clear" w:color="auto" w:fill="auto"/>
              </w:tcPr>
            </w:tcPrChange>
          </w:tcPr>
          <w:p w14:paraId="1E2DCE2D" w14:textId="35C37796" w:rsidR="000D427E" w:rsidRDefault="002F3453">
            <w:pPr>
              <w:spacing w:before="60"/>
              <w:ind w:left="60"/>
              <w:jc w:val="center"/>
              <w:rPr>
                <w:b/>
                <w:sz w:val="20"/>
                <w:rPrChange w:id="332" w:author="ltonin" w:date="2018-01-31T15:18:00Z">
                  <w:rPr>
                    <w:sz w:val="20"/>
                  </w:rPr>
                </w:rPrChange>
              </w:rPr>
              <w:pPrChange w:id="333" w:author="ltonin" w:date="2018-01-31T15:18:00Z">
                <w:pPr>
                  <w:pStyle w:val="TableContents"/>
                  <w:jc w:val="center"/>
                </w:pPr>
              </w:pPrChange>
            </w:pPr>
            <w:r>
              <w:rPr>
                <w:b/>
                <w:sz w:val="20"/>
                <w:rPrChange w:id="334" w:author="ltonin" w:date="2018-01-31T15:18:00Z">
                  <w:rPr>
                    <w:sz w:val="20"/>
                  </w:rPr>
                </w:rPrChange>
              </w:rPr>
              <w:t>Qualifier</w:t>
            </w:r>
          </w:p>
        </w:tc>
        <w:tc>
          <w:tcPr>
            <w:tcW w:w="3125" w:type="dxa"/>
            <w:gridSpan w:val="2"/>
            <w:tcBorders>
              <w:top w:val="single" w:sz="24" w:space="0" w:color="000000"/>
              <w:left w:val="nil"/>
              <w:bottom w:val="nil"/>
              <w:right w:val="nil"/>
            </w:tcBorders>
            <w:shd w:val="clear" w:color="auto" w:fill="E7E6E6"/>
            <w:tcMar>
              <w:top w:w="0" w:type="dxa"/>
              <w:left w:w="0" w:type="dxa"/>
              <w:bottom w:w="0" w:type="dxa"/>
              <w:right w:w="0" w:type="dxa"/>
            </w:tcMar>
            <w:tcPrChange w:id="335" w:author="ltonin" w:date="2018-01-31T15:18:00Z">
              <w:tcPr>
                <w:tcW w:w="2340" w:type="dxa"/>
                <w:gridSpan w:val="2"/>
                <w:tcBorders>
                  <w:left w:val="single" w:sz="1" w:space="0" w:color="000000"/>
                  <w:bottom w:val="single" w:sz="1" w:space="0" w:color="000000"/>
                </w:tcBorders>
                <w:shd w:val="clear" w:color="auto" w:fill="auto"/>
              </w:tcPr>
            </w:tcPrChange>
          </w:tcPr>
          <w:p w14:paraId="5E4B55C2" w14:textId="010E6056" w:rsidR="000D427E" w:rsidRDefault="00DD16C2">
            <w:pPr>
              <w:spacing w:before="60"/>
              <w:ind w:left="60"/>
              <w:jc w:val="center"/>
              <w:rPr>
                <w:b/>
                <w:sz w:val="20"/>
                <w:rPrChange w:id="336" w:author="ltonin" w:date="2018-01-31T15:18:00Z">
                  <w:rPr>
                    <w:sz w:val="20"/>
                  </w:rPr>
                </w:rPrChange>
              </w:rPr>
              <w:pPrChange w:id="337" w:author="ltonin" w:date="2018-01-31T15:18:00Z">
                <w:pPr>
                  <w:pStyle w:val="TableContents"/>
                  <w:jc w:val="center"/>
                </w:pPr>
              </w:pPrChange>
            </w:pPr>
            <w:del w:id="338" w:author="ltonin" w:date="2018-01-31T15:18:00Z">
              <w:r w:rsidRPr="00CD3FF3">
                <w:rPr>
                  <w:sz w:val="20"/>
                </w:rPr>
                <w:delText>90</w:delText>
              </w:r>
            </w:del>
            <w:ins w:id="339" w:author="ltonin" w:date="2018-01-31T15:18:00Z">
              <w:r w:rsidR="002F3453">
                <w:rPr>
                  <w:b/>
                  <w:sz w:val="20"/>
                  <w:szCs w:val="20"/>
                </w:rPr>
                <w:t xml:space="preserve"> </w:t>
              </w:r>
            </w:ins>
          </w:p>
        </w:tc>
        <w:tc>
          <w:tcPr>
            <w:tcW w:w="3125" w:type="dxa"/>
            <w:gridSpan w:val="2"/>
            <w:tcBorders>
              <w:top w:val="single" w:sz="24" w:space="0" w:color="000000"/>
              <w:left w:val="nil"/>
              <w:bottom w:val="nil"/>
              <w:right w:val="single" w:sz="7" w:space="0" w:color="000001"/>
            </w:tcBorders>
            <w:shd w:val="clear" w:color="auto" w:fill="E7E6E6"/>
            <w:tcMar>
              <w:top w:w="0" w:type="dxa"/>
              <w:left w:w="0" w:type="dxa"/>
              <w:bottom w:w="0" w:type="dxa"/>
              <w:right w:w="0" w:type="dxa"/>
            </w:tcMar>
            <w:tcPrChange w:id="340" w:author="ltonin" w:date="2018-01-31T15:18:00Z">
              <w:tcPr>
                <w:tcW w:w="2348" w:type="dxa"/>
                <w:tcBorders>
                  <w:left w:val="single" w:sz="1" w:space="0" w:color="000000"/>
                  <w:bottom w:val="single" w:sz="1" w:space="0" w:color="000000"/>
                  <w:right w:val="single" w:sz="1" w:space="0" w:color="000000"/>
                </w:tcBorders>
                <w:shd w:val="clear" w:color="auto" w:fill="auto"/>
              </w:tcPr>
            </w:tcPrChange>
          </w:tcPr>
          <w:p w14:paraId="0B25E346" w14:textId="1F9265A3" w:rsidR="000D427E" w:rsidRDefault="00DD16C2">
            <w:pPr>
              <w:spacing w:before="60"/>
              <w:ind w:left="60"/>
              <w:jc w:val="center"/>
              <w:rPr>
                <w:b/>
                <w:sz w:val="20"/>
                <w:rPrChange w:id="341" w:author="ltonin" w:date="2018-01-31T15:18:00Z">
                  <w:rPr>
                    <w:sz w:val="20"/>
                  </w:rPr>
                </w:rPrChange>
              </w:rPr>
              <w:pPrChange w:id="342" w:author="ltonin" w:date="2018-01-31T15:18:00Z">
                <w:pPr>
                  <w:pStyle w:val="TableContents"/>
                  <w:jc w:val="center"/>
                </w:pPr>
              </w:pPrChange>
            </w:pPr>
            <w:del w:id="343" w:author="ltonin" w:date="2018-01-31T15:18:00Z">
              <w:r w:rsidRPr="00CD3FF3">
                <w:rPr>
                  <w:sz w:val="20"/>
                </w:rPr>
                <w:delText>4</w:delText>
              </w:r>
            </w:del>
            <w:ins w:id="344" w:author="ltonin" w:date="2018-01-31T15:18:00Z">
              <w:r w:rsidR="002F3453">
                <w:rPr>
                  <w:b/>
                  <w:sz w:val="20"/>
                  <w:szCs w:val="20"/>
                </w:rPr>
                <w:t xml:space="preserve"> </w:t>
              </w:r>
            </w:ins>
          </w:p>
        </w:tc>
      </w:tr>
      <w:tr w:rsidR="000D427E" w14:paraId="6D3DF873" w14:textId="77777777">
        <w:trPr>
          <w:ins w:id="345" w:author="ltonin" w:date="2018-01-31T15:18:00Z"/>
        </w:trPr>
        <w:tc>
          <w:tcPr>
            <w:tcW w:w="3125" w:type="dxa"/>
            <w:gridSpan w:val="3"/>
            <w:tcBorders>
              <w:top w:val="nil"/>
              <w:left w:val="single" w:sz="7" w:space="0" w:color="000000"/>
              <w:bottom w:val="nil"/>
              <w:right w:val="single" w:sz="7" w:space="0" w:color="000000"/>
            </w:tcBorders>
            <w:tcMar>
              <w:top w:w="0" w:type="dxa"/>
              <w:left w:w="0" w:type="dxa"/>
              <w:bottom w:w="0" w:type="dxa"/>
              <w:right w:w="0" w:type="dxa"/>
            </w:tcMar>
          </w:tcPr>
          <w:p w14:paraId="7A1DC06F" w14:textId="77777777" w:rsidR="000D427E" w:rsidRDefault="002F3453">
            <w:pPr>
              <w:spacing w:before="60"/>
              <w:ind w:left="60"/>
              <w:jc w:val="center"/>
              <w:rPr>
                <w:ins w:id="346" w:author="ltonin" w:date="2018-01-31T15:18:00Z"/>
                <w:sz w:val="12"/>
                <w:szCs w:val="12"/>
              </w:rPr>
            </w:pPr>
            <w:ins w:id="347" w:author="ltonin" w:date="2018-01-31T15:18:00Z">
              <w:r>
                <w:rPr>
                  <w:sz w:val="12"/>
                  <w:szCs w:val="12"/>
                </w:rPr>
                <w:t xml:space="preserve"> </w:t>
              </w:r>
            </w:ins>
          </w:p>
        </w:tc>
        <w:tc>
          <w:tcPr>
            <w:tcW w:w="3125" w:type="dxa"/>
            <w:gridSpan w:val="2"/>
            <w:tcBorders>
              <w:top w:val="nil"/>
              <w:left w:val="nil"/>
              <w:bottom w:val="nil"/>
              <w:right w:val="single" w:sz="7" w:space="0" w:color="000000"/>
            </w:tcBorders>
            <w:tcMar>
              <w:top w:w="0" w:type="dxa"/>
              <w:left w:w="0" w:type="dxa"/>
              <w:bottom w:w="0" w:type="dxa"/>
              <w:right w:w="0" w:type="dxa"/>
            </w:tcMar>
          </w:tcPr>
          <w:p w14:paraId="626C5197" w14:textId="77777777" w:rsidR="000D427E" w:rsidRDefault="002F3453">
            <w:pPr>
              <w:spacing w:before="60"/>
              <w:ind w:left="60"/>
              <w:jc w:val="center"/>
              <w:rPr>
                <w:ins w:id="348" w:author="ltonin" w:date="2018-01-31T15:18:00Z"/>
                <w:sz w:val="12"/>
                <w:szCs w:val="12"/>
              </w:rPr>
            </w:pPr>
            <w:ins w:id="349" w:author="ltonin" w:date="2018-01-31T15:18:00Z">
              <w:r>
                <w:rPr>
                  <w:sz w:val="12"/>
                  <w:szCs w:val="12"/>
                </w:rPr>
                <w:t xml:space="preserve"> </w:t>
              </w:r>
            </w:ins>
          </w:p>
        </w:tc>
        <w:tc>
          <w:tcPr>
            <w:tcW w:w="3125" w:type="dxa"/>
            <w:gridSpan w:val="2"/>
            <w:tcBorders>
              <w:top w:val="nil"/>
              <w:left w:val="nil"/>
              <w:bottom w:val="nil"/>
              <w:right w:val="single" w:sz="7" w:space="0" w:color="000000"/>
            </w:tcBorders>
            <w:tcMar>
              <w:top w:w="0" w:type="dxa"/>
              <w:left w:w="0" w:type="dxa"/>
              <w:bottom w:w="0" w:type="dxa"/>
              <w:right w:w="0" w:type="dxa"/>
            </w:tcMar>
          </w:tcPr>
          <w:p w14:paraId="70830404" w14:textId="77777777" w:rsidR="000D427E" w:rsidRDefault="002F3453">
            <w:pPr>
              <w:spacing w:before="60"/>
              <w:ind w:left="60"/>
              <w:jc w:val="center"/>
              <w:rPr>
                <w:ins w:id="350" w:author="ltonin" w:date="2018-01-31T15:18:00Z"/>
                <w:sz w:val="12"/>
                <w:szCs w:val="12"/>
              </w:rPr>
            </w:pPr>
            <w:ins w:id="351" w:author="ltonin" w:date="2018-01-31T15:18:00Z">
              <w:r>
                <w:rPr>
                  <w:sz w:val="12"/>
                  <w:szCs w:val="12"/>
                </w:rPr>
                <w:t xml:space="preserve"> </w:t>
              </w:r>
            </w:ins>
          </w:p>
        </w:tc>
      </w:tr>
      <w:tr w:rsidR="000D427E" w14:paraId="2AF74144" w14:textId="77777777">
        <w:tblPrEx>
          <w:tblW w:w="9375" w:type="dxa"/>
          <w:tblInd w:w="9" w:type="dxa"/>
          <w:tblBorders>
            <w:top w:val="nil"/>
            <w:left w:val="nil"/>
            <w:bottom w:val="nil"/>
            <w:right w:val="nil"/>
            <w:insideH w:val="nil"/>
            <w:insideV w:val="nil"/>
          </w:tblBorders>
          <w:tblLayout w:type="fixed"/>
          <w:tblLook w:val="0600" w:firstRow="0" w:lastRow="0" w:firstColumn="0" w:lastColumn="0" w:noHBand="1" w:noVBand="1"/>
          <w:tblPrExChange w:id="352" w:author="ltonin" w:date="2018-01-31T15:18:00Z">
            <w:tblPrEx>
              <w:tblW w:w="0" w:type="auto"/>
              <w:tblInd w:w="55" w:type="dxa"/>
              <w:tblLayout w:type="fixed"/>
              <w:tblCellMar>
                <w:top w:w="55" w:type="dxa"/>
                <w:left w:w="55" w:type="dxa"/>
                <w:bottom w:w="55" w:type="dxa"/>
                <w:right w:w="55" w:type="dxa"/>
              </w:tblCellMar>
              <w:tblLook w:val="0000" w:firstRow="0" w:lastRow="0" w:firstColumn="0" w:lastColumn="0" w:noHBand="0" w:noVBand="0"/>
            </w:tblPrEx>
          </w:tblPrExChange>
        </w:tblPrEx>
        <w:trPr>
          <w:trPrChange w:id="353" w:author="ltonin" w:date="2018-01-31T15:18:00Z">
            <w:trPr>
              <w:gridAfter w:val="0"/>
            </w:trPr>
          </w:trPrChange>
        </w:trPr>
        <w:tc>
          <w:tcPr>
            <w:tcW w:w="3125" w:type="dxa"/>
            <w:gridSpan w:val="3"/>
            <w:tcBorders>
              <w:top w:val="nil"/>
              <w:left w:val="single" w:sz="7" w:space="0" w:color="000000"/>
              <w:bottom w:val="nil"/>
              <w:right w:val="single" w:sz="7" w:space="0" w:color="000000"/>
            </w:tcBorders>
            <w:tcMar>
              <w:top w:w="0" w:type="dxa"/>
              <w:left w:w="0" w:type="dxa"/>
              <w:bottom w:w="0" w:type="dxa"/>
              <w:right w:w="0" w:type="dxa"/>
            </w:tcMar>
            <w:tcPrChange w:id="354" w:author="ltonin" w:date="2018-01-31T15:18:00Z">
              <w:tcPr>
                <w:tcW w:w="2340" w:type="dxa"/>
                <w:gridSpan w:val="3"/>
                <w:tcBorders>
                  <w:left w:val="single" w:sz="1" w:space="0" w:color="000000"/>
                  <w:bottom w:val="single" w:sz="1" w:space="0" w:color="000000"/>
                </w:tcBorders>
                <w:shd w:val="clear" w:color="auto" w:fill="auto"/>
              </w:tcPr>
            </w:tcPrChange>
          </w:tcPr>
          <w:p w14:paraId="7D713C4D" w14:textId="4E51E001" w:rsidR="000D427E" w:rsidRDefault="002F3453">
            <w:pPr>
              <w:spacing w:before="60"/>
              <w:ind w:left="60"/>
              <w:jc w:val="center"/>
              <w:rPr>
                <w:sz w:val="20"/>
                <w:szCs w:val="20"/>
              </w:rPr>
              <w:pPrChange w:id="355" w:author="ltonin" w:date="2018-01-31T15:18:00Z">
                <w:pPr>
                  <w:pStyle w:val="TableContents"/>
                  <w:jc w:val="center"/>
                </w:pPr>
              </w:pPrChange>
            </w:pPr>
            <w:r>
              <w:rPr>
                <w:sz w:val="20"/>
                <w:szCs w:val="20"/>
              </w:rPr>
              <w:t>Brain Tweakers (</w:t>
            </w:r>
            <w:del w:id="356" w:author="ltonin" w:date="2018-01-31T15:18:00Z">
              <w:r w:rsidR="00DD16C2" w:rsidRPr="00CD3FF3">
                <w:rPr>
                  <w:sz w:val="20"/>
                </w:rPr>
                <w:delText>P2</w:delText>
              </w:r>
            </w:del>
            <w:ins w:id="357" w:author="ltonin" w:date="2018-01-31T15:18:00Z">
              <w:r>
                <w:rPr>
                  <w:sz w:val="20"/>
                  <w:szCs w:val="20"/>
                </w:rPr>
                <w:t>P1</w:t>
              </w:r>
            </w:ins>
            <w:r>
              <w:rPr>
                <w:sz w:val="20"/>
                <w:szCs w:val="20"/>
              </w:rPr>
              <w:t>)</w:t>
            </w:r>
          </w:p>
        </w:tc>
        <w:tc>
          <w:tcPr>
            <w:tcW w:w="3125" w:type="dxa"/>
            <w:tcBorders>
              <w:top w:val="nil"/>
              <w:left w:val="nil"/>
              <w:bottom w:val="nil"/>
              <w:right w:val="single" w:sz="7" w:space="0" w:color="000000"/>
            </w:tcBorders>
            <w:tcMar>
              <w:top w:w="0" w:type="dxa"/>
              <w:left w:w="0" w:type="dxa"/>
              <w:bottom w:w="0" w:type="dxa"/>
              <w:right w:w="0" w:type="dxa"/>
            </w:tcMar>
            <w:tcPrChange w:id="358" w:author="ltonin" w:date="2018-01-31T15:18:00Z">
              <w:tcPr>
                <w:tcW w:w="2340" w:type="dxa"/>
                <w:gridSpan w:val="2"/>
                <w:tcBorders>
                  <w:left w:val="single" w:sz="1" w:space="0" w:color="000000"/>
                  <w:bottom w:val="single" w:sz="1" w:space="0" w:color="000000"/>
                </w:tcBorders>
                <w:shd w:val="clear" w:color="auto" w:fill="auto"/>
              </w:tcPr>
            </w:tcPrChange>
          </w:tcPr>
          <w:p w14:paraId="7C233ECB" w14:textId="360B57C6" w:rsidR="000D427E" w:rsidRDefault="00DD16C2">
            <w:pPr>
              <w:spacing w:before="60"/>
              <w:ind w:left="60"/>
              <w:jc w:val="center"/>
              <w:rPr>
                <w:sz w:val="20"/>
                <w:szCs w:val="20"/>
              </w:rPr>
              <w:pPrChange w:id="359" w:author="ltonin" w:date="2018-01-31T15:18:00Z">
                <w:pPr>
                  <w:pStyle w:val="TableContents"/>
                  <w:jc w:val="center"/>
                </w:pPr>
              </w:pPrChange>
            </w:pPr>
            <w:del w:id="360" w:author="ltonin" w:date="2018-01-31T15:18:00Z">
              <w:r w:rsidRPr="00CD3FF3">
                <w:rPr>
                  <w:sz w:val="20"/>
                </w:rPr>
                <w:delText>Qualifier</w:delText>
              </w:r>
            </w:del>
            <w:ins w:id="361" w:author="ltonin" w:date="2018-01-31T15:18:00Z">
              <w:r w:rsidR="002F3453">
                <w:rPr>
                  <w:sz w:val="20"/>
                  <w:szCs w:val="20"/>
                </w:rPr>
                <w:t>90</w:t>
              </w:r>
            </w:ins>
          </w:p>
        </w:tc>
        <w:tc>
          <w:tcPr>
            <w:tcW w:w="2340" w:type="dxa"/>
            <w:tcBorders>
              <w:left w:val="single" w:sz="1" w:space="0" w:color="000000"/>
              <w:bottom w:val="single" w:sz="1" w:space="0" w:color="000000"/>
            </w:tcBorders>
            <w:cellDel w:id="362" w:author="ltonin" w:date="2018-01-31T15:18:00Z"/>
            <w:tcPrChange w:id="363" w:author="ltonin" w:date="2018-01-31T15:18:00Z">
              <w:tcPr>
                <w:tcW w:w="2340" w:type="dxa"/>
                <w:gridSpan w:val="2"/>
                <w:tcBorders>
                  <w:left w:val="single" w:sz="1" w:space="0" w:color="000000"/>
                  <w:bottom w:val="single" w:sz="1" w:space="0" w:color="000000"/>
                </w:tcBorders>
                <w:shd w:val="clear" w:color="auto" w:fill="auto"/>
                <w:cellDel w:id="364" w:author="ltonin" w:date="2018-01-31T15:18:00Z"/>
              </w:tcPr>
            </w:tcPrChange>
          </w:tcPr>
          <w:p w14:paraId="22B7E0E8" w14:textId="77777777" w:rsidR="00DD16C2" w:rsidRPr="00CD3FF3" w:rsidRDefault="00DD16C2" w:rsidP="004774A6">
            <w:pPr>
              <w:pStyle w:val="TableContents"/>
              <w:jc w:val="center"/>
              <w:rPr>
                <w:sz w:val="20"/>
              </w:rPr>
            </w:pPr>
            <w:del w:id="365" w:author="ltonin" w:date="2018-01-31T15:18:00Z">
              <w:r w:rsidRPr="00CD3FF3">
                <w:rPr>
                  <w:sz w:val="20"/>
                </w:rPr>
                <w:delText>123</w:delText>
              </w:r>
            </w:del>
          </w:p>
        </w:tc>
        <w:tc>
          <w:tcPr>
            <w:tcW w:w="3125" w:type="dxa"/>
            <w:gridSpan w:val="2"/>
            <w:tcBorders>
              <w:top w:val="nil"/>
              <w:left w:val="nil"/>
              <w:bottom w:val="nil"/>
              <w:right w:val="single" w:sz="7" w:space="0" w:color="000000"/>
            </w:tcBorders>
            <w:tcMar>
              <w:top w:w="0" w:type="dxa"/>
              <w:left w:w="0" w:type="dxa"/>
              <w:bottom w:w="0" w:type="dxa"/>
              <w:right w:w="0" w:type="dxa"/>
            </w:tcMar>
            <w:tcPrChange w:id="366" w:author="ltonin" w:date="2018-01-31T15:18:00Z">
              <w:tcPr>
                <w:tcW w:w="2348" w:type="dxa"/>
                <w:tcBorders>
                  <w:left w:val="single" w:sz="1" w:space="0" w:color="000000"/>
                  <w:bottom w:val="single" w:sz="1" w:space="0" w:color="000000"/>
                  <w:right w:val="single" w:sz="1" w:space="0" w:color="000000"/>
                </w:tcBorders>
                <w:shd w:val="clear" w:color="auto" w:fill="auto"/>
              </w:tcPr>
            </w:tcPrChange>
          </w:tcPr>
          <w:p w14:paraId="6F2CF671" w14:textId="0684B2D4" w:rsidR="000D427E" w:rsidRDefault="002F3453">
            <w:pPr>
              <w:spacing w:before="60"/>
              <w:ind w:left="60"/>
              <w:jc w:val="center"/>
              <w:rPr>
                <w:sz w:val="20"/>
                <w:szCs w:val="20"/>
              </w:rPr>
              <w:pPrChange w:id="367" w:author="ltonin" w:date="2018-01-31T15:18:00Z">
                <w:pPr>
                  <w:pStyle w:val="TableContents"/>
                  <w:jc w:val="center"/>
                </w:pPr>
              </w:pPrChange>
            </w:pPr>
            <w:r>
              <w:rPr>
                <w:sz w:val="20"/>
                <w:szCs w:val="20"/>
              </w:rPr>
              <w:t>1</w:t>
            </w:r>
          </w:p>
        </w:tc>
      </w:tr>
      <w:tr w:rsidR="000D427E" w14:paraId="73B53CED" w14:textId="6BDFB26E">
        <w:tblPrEx>
          <w:tblW w:w="9375" w:type="dxa"/>
          <w:tblInd w:w="9" w:type="dxa"/>
          <w:tblBorders>
            <w:top w:val="nil"/>
            <w:left w:val="nil"/>
            <w:bottom w:val="nil"/>
            <w:right w:val="nil"/>
            <w:insideH w:val="nil"/>
            <w:insideV w:val="nil"/>
          </w:tblBorders>
          <w:tblLayout w:type="fixed"/>
          <w:tblLook w:val="0600" w:firstRow="0" w:lastRow="0" w:firstColumn="0" w:lastColumn="0" w:noHBand="1" w:noVBand="1"/>
          <w:tblPrExChange w:id="368" w:author="ltonin" w:date="2018-01-31T15:18:00Z">
            <w:tblPrEx>
              <w:tblW w:w="0" w:type="auto"/>
              <w:tblInd w:w="55" w:type="dxa"/>
              <w:tblLayout w:type="fixed"/>
              <w:tblCellMar>
                <w:top w:w="55" w:type="dxa"/>
                <w:left w:w="55" w:type="dxa"/>
                <w:bottom w:w="55" w:type="dxa"/>
                <w:right w:w="55" w:type="dxa"/>
              </w:tblCellMar>
              <w:tblLook w:val="0000" w:firstRow="0" w:lastRow="0" w:firstColumn="0" w:lastColumn="0" w:noHBand="0" w:noVBand="0"/>
            </w:tblPrEx>
          </w:tblPrExChange>
        </w:tblPrEx>
        <w:trPr>
          <w:trPrChange w:id="369" w:author="ltonin" w:date="2018-01-31T15:18:00Z">
            <w:trPr>
              <w:gridAfter w:val="0"/>
            </w:trPr>
          </w:trPrChange>
        </w:trPr>
        <w:tc>
          <w:tcPr>
            <w:tcW w:w="3125" w:type="dxa"/>
            <w:gridSpan w:val="3"/>
            <w:tcBorders>
              <w:top w:val="nil"/>
              <w:left w:val="single" w:sz="7" w:space="0" w:color="000000"/>
              <w:bottom w:val="nil"/>
              <w:right w:val="single" w:sz="7" w:space="0" w:color="000000"/>
            </w:tcBorders>
            <w:tcMar>
              <w:top w:w="0" w:type="dxa"/>
              <w:left w:w="0" w:type="dxa"/>
              <w:bottom w:w="0" w:type="dxa"/>
              <w:right w:w="0" w:type="dxa"/>
            </w:tcMar>
            <w:tcPrChange w:id="370" w:author="ltonin" w:date="2018-01-31T15:18:00Z">
              <w:tcPr>
                <w:tcW w:w="2340" w:type="dxa"/>
                <w:gridSpan w:val="3"/>
                <w:tcBorders>
                  <w:left w:val="single" w:sz="1" w:space="0" w:color="000000"/>
                  <w:bottom w:val="single" w:sz="1" w:space="0" w:color="000000"/>
                </w:tcBorders>
                <w:shd w:val="clear" w:color="auto" w:fill="auto"/>
              </w:tcPr>
            </w:tcPrChange>
          </w:tcPr>
          <w:p w14:paraId="6A8F9D0D" w14:textId="77777777" w:rsidR="000D427E" w:rsidRDefault="002F3453">
            <w:pPr>
              <w:spacing w:before="60"/>
              <w:ind w:left="60"/>
              <w:jc w:val="center"/>
              <w:rPr>
                <w:sz w:val="20"/>
                <w:szCs w:val="20"/>
              </w:rPr>
              <w:pPrChange w:id="371" w:author="ltonin" w:date="2018-01-31T15:18:00Z">
                <w:pPr>
                  <w:pStyle w:val="TableContents"/>
                  <w:jc w:val="center"/>
                </w:pPr>
              </w:pPrChange>
            </w:pPr>
            <w:r>
              <w:rPr>
                <w:sz w:val="20"/>
                <w:szCs w:val="20"/>
              </w:rPr>
              <w:t>Brain Tweakers (P2)</w:t>
            </w:r>
          </w:p>
        </w:tc>
        <w:tc>
          <w:tcPr>
            <w:tcW w:w="3125" w:type="dxa"/>
            <w:gridSpan w:val="2"/>
            <w:tcBorders>
              <w:top w:val="nil"/>
              <w:left w:val="nil"/>
              <w:bottom w:val="nil"/>
              <w:right w:val="single" w:sz="7" w:space="0" w:color="000000"/>
            </w:tcBorders>
            <w:tcMar>
              <w:top w:w="0" w:type="dxa"/>
              <w:left w:w="0" w:type="dxa"/>
              <w:bottom w:w="0" w:type="dxa"/>
              <w:right w:w="0" w:type="dxa"/>
            </w:tcMar>
            <w:tcPrChange w:id="372" w:author="ltonin" w:date="2018-01-31T15:18:00Z">
              <w:tcPr>
                <w:tcW w:w="2340" w:type="dxa"/>
                <w:gridSpan w:val="2"/>
                <w:tcBorders>
                  <w:left w:val="single" w:sz="1" w:space="0" w:color="000000"/>
                  <w:bottom w:val="single" w:sz="1" w:space="0" w:color="000000"/>
                </w:tcBorders>
                <w:shd w:val="clear" w:color="auto" w:fill="auto"/>
              </w:tcPr>
            </w:tcPrChange>
          </w:tcPr>
          <w:p w14:paraId="2288E347" w14:textId="788B839D" w:rsidR="000D427E" w:rsidRDefault="00DD16C2">
            <w:pPr>
              <w:spacing w:before="60"/>
              <w:ind w:left="60"/>
              <w:jc w:val="center"/>
              <w:rPr>
                <w:sz w:val="20"/>
                <w:szCs w:val="20"/>
              </w:rPr>
              <w:pPrChange w:id="373" w:author="ltonin" w:date="2018-01-31T15:18:00Z">
                <w:pPr>
                  <w:pStyle w:val="TableContents"/>
                  <w:jc w:val="center"/>
                </w:pPr>
              </w:pPrChange>
            </w:pPr>
            <w:del w:id="374" w:author="ltonin" w:date="2018-01-31T15:18:00Z">
              <w:r w:rsidRPr="00CD3FF3">
                <w:rPr>
                  <w:sz w:val="20"/>
                </w:rPr>
                <w:delText>Final A</w:delText>
              </w:r>
            </w:del>
            <w:ins w:id="375" w:author="ltonin" w:date="2018-01-31T15:18:00Z">
              <w:r w:rsidR="002F3453">
                <w:rPr>
                  <w:sz w:val="20"/>
                  <w:szCs w:val="20"/>
                </w:rPr>
                <w:t>123</w:t>
              </w:r>
            </w:ins>
          </w:p>
        </w:tc>
        <w:tc>
          <w:tcPr>
            <w:tcW w:w="3125" w:type="dxa"/>
            <w:tcBorders>
              <w:top w:val="nil"/>
              <w:left w:val="nil"/>
              <w:bottom w:val="nil"/>
              <w:right w:val="single" w:sz="7" w:space="0" w:color="000000"/>
            </w:tcBorders>
            <w:tcMar>
              <w:top w:w="0" w:type="dxa"/>
              <w:left w:w="0" w:type="dxa"/>
              <w:bottom w:w="0" w:type="dxa"/>
              <w:right w:w="0" w:type="dxa"/>
            </w:tcMar>
            <w:tcPrChange w:id="376" w:author="ltonin" w:date="2018-01-31T15:18:00Z">
              <w:tcPr>
                <w:tcW w:w="2340" w:type="dxa"/>
                <w:gridSpan w:val="2"/>
                <w:tcBorders>
                  <w:left w:val="single" w:sz="1" w:space="0" w:color="000000"/>
                  <w:bottom w:val="single" w:sz="1" w:space="0" w:color="000000"/>
                </w:tcBorders>
                <w:shd w:val="clear" w:color="auto" w:fill="auto"/>
              </w:tcPr>
            </w:tcPrChange>
          </w:tcPr>
          <w:p w14:paraId="7883CF51" w14:textId="1B45177F" w:rsidR="000D427E" w:rsidRDefault="00DD16C2">
            <w:pPr>
              <w:spacing w:before="60"/>
              <w:ind w:left="60"/>
              <w:jc w:val="center"/>
              <w:rPr>
                <w:sz w:val="20"/>
                <w:szCs w:val="20"/>
              </w:rPr>
              <w:pPrChange w:id="377" w:author="ltonin" w:date="2018-01-31T15:18:00Z">
                <w:pPr>
                  <w:pStyle w:val="TableContents"/>
                  <w:jc w:val="center"/>
                </w:pPr>
              </w:pPrChange>
            </w:pPr>
            <w:del w:id="378" w:author="ltonin" w:date="2018-01-31T15:18:00Z">
              <w:r w:rsidRPr="00CD3FF3">
                <w:rPr>
                  <w:sz w:val="20"/>
                </w:rPr>
                <w:delText>125</w:delText>
              </w:r>
            </w:del>
            <w:ins w:id="379" w:author="ltonin" w:date="2018-01-31T15:18:00Z">
              <w:r w:rsidR="002F3453">
                <w:rPr>
                  <w:sz w:val="20"/>
                  <w:szCs w:val="20"/>
                </w:rPr>
                <w:t>2</w:t>
              </w:r>
            </w:ins>
          </w:p>
        </w:tc>
        <w:tc>
          <w:tcPr>
            <w:tcW w:w="2348" w:type="dxa"/>
            <w:tcBorders>
              <w:left w:val="single" w:sz="1" w:space="0" w:color="000000"/>
              <w:bottom w:val="single" w:sz="1" w:space="0" w:color="000000"/>
              <w:right w:val="single" w:sz="1" w:space="0" w:color="000000"/>
            </w:tcBorders>
            <w:cellDel w:id="380" w:author="ltonin" w:date="2018-01-31T15:18:00Z"/>
            <w:tcPrChange w:id="381" w:author="ltonin" w:date="2018-01-31T15:18:00Z">
              <w:tcPr>
                <w:tcW w:w="2348" w:type="dxa"/>
                <w:tcBorders>
                  <w:left w:val="single" w:sz="1" w:space="0" w:color="000000"/>
                  <w:bottom w:val="single" w:sz="1" w:space="0" w:color="000000"/>
                  <w:right w:val="single" w:sz="1" w:space="0" w:color="000000"/>
                </w:tcBorders>
                <w:shd w:val="clear" w:color="auto" w:fill="auto"/>
                <w:cellDel w:id="382" w:author="ltonin" w:date="2018-01-31T15:18:00Z"/>
              </w:tcPr>
            </w:tcPrChange>
          </w:tcPr>
          <w:p w14:paraId="014A8533" w14:textId="77777777" w:rsidR="00DD16C2" w:rsidRPr="00CD3FF3" w:rsidRDefault="00DD16C2" w:rsidP="004774A6">
            <w:pPr>
              <w:pStyle w:val="TableContents"/>
              <w:jc w:val="center"/>
              <w:rPr>
                <w:sz w:val="20"/>
              </w:rPr>
            </w:pPr>
            <w:del w:id="383" w:author="ltonin" w:date="2018-01-31T15:18:00Z">
              <w:r w:rsidRPr="00CD3FF3">
                <w:rPr>
                  <w:sz w:val="20"/>
                </w:rPr>
                <w:delText>1</w:delText>
              </w:r>
            </w:del>
          </w:p>
        </w:tc>
      </w:tr>
    </w:tbl>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340"/>
        <w:gridCol w:w="2340"/>
        <w:gridCol w:w="2340"/>
        <w:gridCol w:w="2348"/>
      </w:tblGrid>
      <w:tr w:rsidR="00DD16C2" w:rsidRPr="00CD3FF3" w14:paraId="141CBC4E" w14:textId="77777777" w:rsidTr="004774A6">
        <w:trPr>
          <w:del w:id="384" w:author="ltonin" w:date="2018-01-31T15:18:00Z"/>
        </w:trPr>
        <w:tc>
          <w:tcPr>
            <w:tcW w:w="2340" w:type="dxa"/>
            <w:tcBorders>
              <w:left w:val="single" w:sz="1" w:space="0" w:color="000000"/>
              <w:bottom w:val="single" w:sz="1" w:space="0" w:color="000000"/>
            </w:tcBorders>
            <w:shd w:val="clear" w:color="auto" w:fill="auto"/>
          </w:tcPr>
          <w:p w14:paraId="7BB1116A" w14:textId="77777777" w:rsidR="00DD16C2" w:rsidRPr="00CD3FF3" w:rsidRDefault="00DD16C2" w:rsidP="004774A6">
            <w:pPr>
              <w:pStyle w:val="TableContents"/>
              <w:jc w:val="center"/>
              <w:rPr>
                <w:del w:id="385" w:author="ltonin" w:date="2018-01-31T15:18:00Z"/>
                <w:sz w:val="20"/>
              </w:rPr>
            </w:pPr>
            <w:del w:id="386" w:author="ltonin" w:date="2018-01-31T15:18:00Z">
              <w:r w:rsidRPr="00CD3FF3">
                <w:rPr>
                  <w:sz w:val="20"/>
                </w:rPr>
                <w:delText>Neurobotics</w:delText>
              </w:r>
            </w:del>
          </w:p>
        </w:tc>
        <w:tc>
          <w:tcPr>
            <w:tcW w:w="2340" w:type="dxa"/>
            <w:tcBorders>
              <w:left w:val="single" w:sz="1" w:space="0" w:color="000000"/>
              <w:bottom w:val="single" w:sz="1" w:space="0" w:color="000000"/>
            </w:tcBorders>
            <w:shd w:val="clear" w:color="auto" w:fill="auto"/>
          </w:tcPr>
          <w:p w14:paraId="52F60106" w14:textId="77777777" w:rsidR="00DD16C2" w:rsidRPr="00CD3FF3" w:rsidRDefault="00DD16C2" w:rsidP="004774A6">
            <w:pPr>
              <w:pStyle w:val="TableContents"/>
              <w:jc w:val="center"/>
              <w:rPr>
                <w:del w:id="387" w:author="ltonin" w:date="2018-01-31T15:18:00Z"/>
                <w:sz w:val="20"/>
              </w:rPr>
            </w:pPr>
            <w:del w:id="388" w:author="ltonin" w:date="2018-01-31T15:18:00Z">
              <w:r w:rsidRPr="00CD3FF3">
                <w:rPr>
                  <w:sz w:val="20"/>
                </w:rPr>
                <w:delText>Final B</w:delText>
              </w:r>
            </w:del>
          </w:p>
        </w:tc>
        <w:tc>
          <w:tcPr>
            <w:tcW w:w="2340" w:type="dxa"/>
            <w:tcBorders>
              <w:left w:val="single" w:sz="1" w:space="0" w:color="000000"/>
              <w:bottom w:val="single" w:sz="1" w:space="0" w:color="000000"/>
            </w:tcBorders>
            <w:shd w:val="clear" w:color="auto" w:fill="auto"/>
          </w:tcPr>
          <w:p w14:paraId="42922436" w14:textId="77777777" w:rsidR="00DD16C2" w:rsidRPr="00CD3FF3" w:rsidRDefault="00DD16C2" w:rsidP="004774A6">
            <w:pPr>
              <w:pStyle w:val="TableContents"/>
              <w:jc w:val="center"/>
              <w:rPr>
                <w:del w:id="389" w:author="ltonin" w:date="2018-01-31T15:18:00Z"/>
                <w:sz w:val="20"/>
              </w:rPr>
            </w:pPr>
            <w:del w:id="390" w:author="ltonin" w:date="2018-01-31T15:18:00Z">
              <w:r w:rsidRPr="00CD3FF3">
                <w:rPr>
                  <w:sz w:val="20"/>
                </w:rPr>
                <w:delText>132</w:delText>
              </w:r>
            </w:del>
          </w:p>
        </w:tc>
        <w:tc>
          <w:tcPr>
            <w:tcW w:w="2348" w:type="dxa"/>
            <w:tcBorders>
              <w:left w:val="single" w:sz="1" w:space="0" w:color="000000"/>
              <w:bottom w:val="single" w:sz="1" w:space="0" w:color="000000"/>
              <w:right w:val="single" w:sz="1" w:space="0" w:color="000000"/>
            </w:tcBorders>
            <w:shd w:val="clear" w:color="auto" w:fill="auto"/>
          </w:tcPr>
          <w:p w14:paraId="7B840E12" w14:textId="77777777" w:rsidR="00DD16C2" w:rsidRPr="00CD3FF3" w:rsidRDefault="00DD16C2" w:rsidP="004774A6">
            <w:pPr>
              <w:pStyle w:val="TableContents"/>
              <w:jc w:val="center"/>
              <w:rPr>
                <w:del w:id="391" w:author="ltonin" w:date="2018-01-31T15:18:00Z"/>
                <w:sz w:val="20"/>
              </w:rPr>
            </w:pPr>
            <w:del w:id="392" w:author="ltonin" w:date="2018-01-31T15:18:00Z">
              <w:r w:rsidRPr="00CD3FF3">
                <w:rPr>
                  <w:sz w:val="20"/>
                </w:rPr>
                <w:delText>5</w:delText>
              </w:r>
            </w:del>
          </w:p>
        </w:tc>
      </w:tr>
    </w:tbl>
    <w:tbl>
      <w:tblPr>
        <w:tblStyle w:val="a"/>
        <w:tblW w:w="9375" w:type="dxa"/>
        <w:tblInd w:w="9" w:type="dxa"/>
        <w:tblBorders>
          <w:top w:val="nil"/>
          <w:left w:val="nil"/>
          <w:bottom w:val="nil"/>
          <w:right w:val="nil"/>
          <w:insideH w:val="nil"/>
          <w:insideV w:val="nil"/>
        </w:tblBorders>
        <w:tblLayout w:type="fixed"/>
        <w:tblLook w:val="0600" w:firstRow="0" w:lastRow="0" w:firstColumn="0" w:lastColumn="0" w:noHBand="1" w:noVBand="1"/>
        <w:tblPrChange w:id="393" w:author="ltonin" w:date="2018-01-31T15:18:00Z">
          <w:tblPr>
            <w:tblW w:w="0" w:type="auto"/>
            <w:tblInd w:w="55" w:type="dxa"/>
            <w:tblLayout w:type="fixed"/>
            <w:tblCellMar>
              <w:top w:w="55" w:type="dxa"/>
              <w:left w:w="55" w:type="dxa"/>
              <w:bottom w:w="55" w:type="dxa"/>
              <w:right w:w="55" w:type="dxa"/>
            </w:tblCellMar>
            <w:tblLook w:val="0000" w:firstRow="0" w:lastRow="0" w:firstColumn="0" w:lastColumn="0" w:noHBand="0" w:noVBand="0"/>
          </w:tblPr>
        </w:tblPrChange>
      </w:tblPr>
      <w:tblGrid>
        <w:gridCol w:w="785"/>
        <w:gridCol w:w="2340"/>
        <w:gridCol w:w="3125"/>
        <w:gridCol w:w="3125"/>
        <w:tblGridChange w:id="394">
          <w:tblGrid>
            <w:gridCol w:w="2340"/>
            <w:gridCol w:w="2340"/>
            <w:gridCol w:w="2340"/>
            <w:gridCol w:w="2348"/>
          </w:tblGrid>
        </w:tblGridChange>
      </w:tblGrid>
      <w:tr w:rsidR="000D427E" w14:paraId="56A0A977" w14:textId="77777777">
        <w:tc>
          <w:tcPr>
            <w:tcW w:w="3125" w:type="dxa"/>
            <w:tcBorders>
              <w:top w:val="nil"/>
              <w:left w:val="single" w:sz="7" w:space="0" w:color="000000"/>
              <w:bottom w:val="nil"/>
              <w:right w:val="single" w:sz="7" w:space="0" w:color="000000"/>
            </w:tcBorders>
            <w:tcMar>
              <w:top w:w="0" w:type="dxa"/>
              <w:left w:w="0" w:type="dxa"/>
              <w:bottom w:w="0" w:type="dxa"/>
              <w:right w:w="0" w:type="dxa"/>
            </w:tcMar>
            <w:tcPrChange w:id="395" w:author="ltonin" w:date="2018-01-31T15:18:00Z">
              <w:tcPr>
                <w:tcW w:w="2340" w:type="dxa"/>
                <w:tcBorders>
                  <w:left w:val="single" w:sz="1" w:space="0" w:color="000000"/>
                  <w:bottom w:val="single" w:sz="1" w:space="0" w:color="000000"/>
                </w:tcBorders>
                <w:shd w:val="clear" w:color="auto" w:fill="auto"/>
              </w:tcPr>
            </w:tcPrChange>
          </w:tcPr>
          <w:p w14:paraId="0AEF3C86" w14:textId="77777777" w:rsidR="000D427E" w:rsidRDefault="002F3453">
            <w:pPr>
              <w:spacing w:before="60"/>
              <w:ind w:left="60"/>
              <w:jc w:val="center"/>
              <w:rPr>
                <w:sz w:val="20"/>
                <w:szCs w:val="20"/>
              </w:rPr>
              <w:pPrChange w:id="396" w:author="ltonin" w:date="2018-01-31T15:18:00Z">
                <w:pPr>
                  <w:pStyle w:val="TableContents"/>
                  <w:jc w:val="center"/>
                </w:pPr>
              </w:pPrChange>
            </w:pPr>
            <w:r>
              <w:rPr>
                <w:sz w:val="20"/>
                <w:szCs w:val="20"/>
              </w:rPr>
              <w:t>BrainGain</w:t>
            </w:r>
          </w:p>
        </w:tc>
        <w:tc>
          <w:tcPr>
            <w:tcW w:w="2340" w:type="dxa"/>
            <w:tcBorders>
              <w:left w:val="single" w:sz="1" w:space="0" w:color="000000"/>
              <w:bottom w:val="single" w:sz="1" w:space="0" w:color="000000"/>
            </w:tcBorders>
            <w:cellDel w:id="397" w:author="ltonin" w:date="2018-01-31T15:18:00Z"/>
            <w:tcPrChange w:id="398" w:author="ltonin" w:date="2018-01-31T15:18:00Z">
              <w:tcPr>
                <w:tcW w:w="2340" w:type="dxa"/>
                <w:tcBorders>
                  <w:left w:val="single" w:sz="1" w:space="0" w:color="000000"/>
                  <w:bottom w:val="single" w:sz="1" w:space="0" w:color="000000"/>
                </w:tcBorders>
                <w:shd w:val="clear" w:color="auto" w:fill="auto"/>
                <w:cellDel w:id="399" w:author="ltonin" w:date="2018-01-31T15:18:00Z"/>
              </w:tcPr>
            </w:tcPrChange>
          </w:tcPr>
          <w:p w14:paraId="76B832B6" w14:textId="77777777" w:rsidR="00DD16C2" w:rsidRPr="00CD3FF3" w:rsidRDefault="00DD16C2" w:rsidP="004774A6">
            <w:pPr>
              <w:pStyle w:val="TableContents"/>
              <w:jc w:val="center"/>
              <w:rPr>
                <w:sz w:val="20"/>
              </w:rPr>
            </w:pPr>
            <w:del w:id="400" w:author="ltonin" w:date="2018-01-31T15:18:00Z">
              <w:r w:rsidRPr="00CD3FF3">
                <w:rPr>
                  <w:sz w:val="20"/>
                </w:rPr>
                <w:delText>Qualifier</w:delText>
              </w:r>
            </w:del>
          </w:p>
        </w:tc>
        <w:tc>
          <w:tcPr>
            <w:tcW w:w="3125" w:type="dxa"/>
            <w:tcBorders>
              <w:top w:val="nil"/>
              <w:left w:val="nil"/>
              <w:bottom w:val="nil"/>
              <w:right w:val="single" w:sz="7" w:space="0" w:color="000000"/>
            </w:tcBorders>
            <w:tcMar>
              <w:top w:w="0" w:type="dxa"/>
              <w:left w:w="0" w:type="dxa"/>
              <w:bottom w:w="0" w:type="dxa"/>
              <w:right w:w="0" w:type="dxa"/>
            </w:tcMar>
            <w:tcPrChange w:id="401" w:author="ltonin" w:date="2018-01-31T15:18:00Z">
              <w:tcPr>
                <w:tcW w:w="2340" w:type="dxa"/>
                <w:tcBorders>
                  <w:left w:val="single" w:sz="1" w:space="0" w:color="000000"/>
                  <w:bottom w:val="single" w:sz="1" w:space="0" w:color="000000"/>
                </w:tcBorders>
                <w:shd w:val="clear" w:color="auto" w:fill="auto"/>
              </w:tcPr>
            </w:tcPrChange>
          </w:tcPr>
          <w:p w14:paraId="16F18DDD" w14:textId="5EF5FF8A" w:rsidR="000D427E" w:rsidRDefault="002F3453">
            <w:pPr>
              <w:spacing w:before="60"/>
              <w:ind w:left="60"/>
              <w:jc w:val="center"/>
              <w:rPr>
                <w:sz w:val="20"/>
                <w:szCs w:val="20"/>
              </w:rPr>
              <w:pPrChange w:id="402" w:author="ltonin" w:date="2018-01-31T15:18:00Z">
                <w:pPr>
                  <w:pStyle w:val="TableContents"/>
                  <w:jc w:val="center"/>
                </w:pPr>
              </w:pPrChange>
            </w:pPr>
            <w:r>
              <w:rPr>
                <w:sz w:val="20"/>
                <w:szCs w:val="20"/>
              </w:rPr>
              <w:t>135</w:t>
            </w:r>
          </w:p>
        </w:tc>
        <w:tc>
          <w:tcPr>
            <w:tcW w:w="3125" w:type="dxa"/>
            <w:tcBorders>
              <w:top w:val="nil"/>
              <w:left w:val="nil"/>
              <w:bottom w:val="nil"/>
              <w:right w:val="single" w:sz="7" w:space="0" w:color="000000"/>
            </w:tcBorders>
            <w:tcMar>
              <w:top w:w="0" w:type="dxa"/>
              <w:left w:w="0" w:type="dxa"/>
              <w:bottom w:w="0" w:type="dxa"/>
              <w:right w:w="0" w:type="dxa"/>
            </w:tcMar>
            <w:tcPrChange w:id="403" w:author="ltonin" w:date="2018-01-31T15:18:00Z">
              <w:tcPr>
                <w:tcW w:w="2348" w:type="dxa"/>
                <w:tcBorders>
                  <w:left w:val="single" w:sz="1" w:space="0" w:color="000000"/>
                  <w:bottom w:val="single" w:sz="1" w:space="0" w:color="000000"/>
                  <w:right w:val="single" w:sz="1" w:space="0" w:color="000000"/>
                </w:tcBorders>
                <w:shd w:val="clear" w:color="auto" w:fill="auto"/>
              </w:tcPr>
            </w:tcPrChange>
          </w:tcPr>
          <w:p w14:paraId="4BDC1F11" w14:textId="62E2C9CD" w:rsidR="000D427E" w:rsidRDefault="00DD16C2">
            <w:pPr>
              <w:spacing w:before="60"/>
              <w:ind w:left="60"/>
              <w:jc w:val="center"/>
              <w:rPr>
                <w:sz w:val="20"/>
                <w:szCs w:val="20"/>
              </w:rPr>
              <w:pPrChange w:id="404" w:author="ltonin" w:date="2018-01-31T15:18:00Z">
                <w:pPr>
                  <w:pStyle w:val="TableContents"/>
                  <w:jc w:val="center"/>
                </w:pPr>
              </w:pPrChange>
            </w:pPr>
            <w:del w:id="405" w:author="ltonin" w:date="2018-01-31T15:18:00Z">
              <w:r w:rsidRPr="00CD3FF3">
                <w:rPr>
                  <w:sz w:val="20"/>
                </w:rPr>
                <w:delText>2</w:delText>
              </w:r>
            </w:del>
            <w:ins w:id="406" w:author="ltonin" w:date="2018-01-31T15:18:00Z">
              <w:r w:rsidR="002F3453">
                <w:rPr>
                  <w:sz w:val="20"/>
                  <w:szCs w:val="20"/>
                </w:rPr>
                <w:t>3</w:t>
              </w:r>
            </w:ins>
          </w:p>
        </w:tc>
      </w:tr>
    </w:tbl>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340"/>
        <w:gridCol w:w="2340"/>
        <w:gridCol w:w="2340"/>
        <w:gridCol w:w="2348"/>
      </w:tblGrid>
      <w:tr w:rsidR="00DD16C2" w:rsidRPr="00CD3FF3" w14:paraId="2A63CFF7" w14:textId="77777777" w:rsidTr="004774A6">
        <w:trPr>
          <w:del w:id="407" w:author="ltonin" w:date="2018-01-31T15:18:00Z"/>
        </w:trPr>
        <w:tc>
          <w:tcPr>
            <w:tcW w:w="2340" w:type="dxa"/>
            <w:tcBorders>
              <w:left w:val="single" w:sz="1" w:space="0" w:color="000000"/>
              <w:bottom w:val="single" w:sz="1" w:space="0" w:color="000000"/>
            </w:tcBorders>
            <w:shd w:val="clear" w:color="auto" w:fill="auto"/>
          </w:tcPr>
          <w:p w14:paraId="3164AC11" w14:textId="77777777" w:rsidR="00DD16C2" w:rsidRPr="00CD3FF3" w:rsidRDefault="00DD16C2" w:rsidP="004774A6">
            <w:pPr>
              <w:pStyle w:val="TableContents"/>
              <w:jc w:val="center"/>
              <w:rPr>
                <w:del w:id="408" w:author="ltonin" w:date="2018-01-31T15:18:00Z"/>
                <w:sz w:val="20"/>
              </w:rPr>
            </w:pPr>
            <w:del w:id="409" w:author="ltonin" w:date="2018-01-31T15:18:00Z">
              <w:r w:rsidRPr="00CD3FF3">
                <w:rPr>
                  <w:sz w:val="20"/>
                </w:rPr>
                <w:delText>NeuroCONCISE</w:delText>
              </w:r>
            </w:del>
          </w:p>
        </w:tc>
        <w:tc>
          <w:tcPr>
            <w:tcW w:w="2340" w:type="dxa"/>
            <w:tcBorders>
              <w:left w:val="single" w:sz="1" w:space="0" w:color="000000"/>
              <w:bottom w:val="single" w:sz="1" w:space="0" w:color="000000"/>
            </w:tcBorders>
            <w:shd w:val="clear" w:color="auto" w:fill="auto"/>
          </w:tcPr>
          <w:p w14:paraId="7E29E5E8" w14:textId="77777777" w:rsidR="00DD16C2" w:rsidRPr="00CD3FF3" w:rsidRDefault="00DD16C2" w:rsidP="004774A6">
            <w:pPr>
              <w:pStyle w:val="TableContents"/>
              <w:jc w:val="center"/>
              <w:rPr>
                <w:del w:id="410" w:author="ltonin" w:date="2018-01-31T15:18:00Z"/>
                <w:sz w:val="20"/>
              </w:rPr>
            </w:pPr>
            <w:del w:id="411" w:author="ltonin" w:date="2018-01-31T15:18:00Z">
              <w:r w:rsidRPr="00CD3FF3">
                <w:rPr>
                  <w:sz w:val="20"/>
                </w:rPr>
                <w:delText>Final B</w:delText>
              </w:r>
            </w:del>
          </w:p>
        </w:tc>
        <w:tc>
          <w:tcPr>
            <w:tcW w:w="2340" w:type="dxa"/>
            <w:tcBorders>
              <w:left w:val="single" w:sz="1" w:space="0" w:color="000000"/>
              <w:bottom w:val="single" w:sz="1" w:space="0" w:color="000000"/>
            </w:tcBorders>
            <w:shd w:val="clear" w:color="auto" w:fill="auto"/>
          </w:tcPr>
          <w:p w14:paraId="2865FE67" w14:textId="77777777" w:rsidR="00DD16C2" w:rsidRPr="00CD3FF3" w:rsidRDefault="00DD16C2" w:rsidP="004774A6">
            <w:pPr>
              <w:pStyle w:val="TableContents"/>
              <w:jc w:val="center"/>
              <w:rPr>
                <w:del w:id="412" w:author="ltonin" w:date="2018-01-31T15:18:00Z"/>
                <w:sz w:val="20"/>
              </w:rPr>
            </w:pPr>
            <w:del w:id="413" w:author="ltonin" w:date="2018-01-31T15:18:00Z">
              <w:r w:rsidRPr="00CD3FF3">
                <w:rPr>
                  <w:sz w:val="20"/>
                </w:rPr>
                <w:delText>136</w:delText>
              </w:r>
            </w:del>
          </w:p>
        </w:tc>
        <w:tc>
          <w:tcPr>
            <w:tcW w:w="2348" w:type="dxa"/>
            <w:tcBorders>
              <w:left w:val="single" w:sz="1" w:space="0" w:color="000000"/>
              <w:bottom w:val="single" w:sz="1" w:space="0" w:color="000000"/>
              <w:right w:val="single" w:sz="1" w:space="0" w:color="000000"/>
            </w:tcBorders>
            <w:shd w:val="clear" w:color="auto" w:fill="auto"/>
          </w:tcPr>
          <w:p w14:paraId="6BDD787A" w14:textId="77777777" w:rsidR="00DD16C2" w:rsidRPr="00CD3FF3" w:rsidRDefault="00DD16C2" w:rsidP="004774A6">
            <w:pPr>
              <w:pStyle w:val="TableContents"/>
              <w:jc w:val="center"/>
              <w:rPr>
                <w:del w:id="414" w:author="ltonin" w:date="2018-01-31T15:18:00Z"/>
                <w:sz w:val="20"/>
              </w:rPr>
            </w:pPr>
            <w:del w:id="415" w:author="ltonin" w:date="2018-01-31T15:18:00Z">
              <w:r w:rsidRPr="00CD3FF3">
                <w:rPr>
                  <w:sz w:val="20"/>
                </w:rPr>
                <w:delText>6</w:delText>
              </w:r>
            </w:del>
          </w:p>
        </w:tc>
      </w:tr>
      <w:tr w:rsidR="00DD16C2" w:rsidRPr="00CD3FF3" w14:paraId="22C3257A" w14:textId="77777777" w:rsidTr="004774A6">
        <w:trPr>
          <w:del w:id="416" w:author="ltonin" w:date="2018-01-31T15:18:00Z"/>
        </w:trPr>
        <w:tc>
          <w:tcPr>
            <w:tcW w:w="2340" w:type="dxa"/>
            <w:tcBorders>
              <w:left w:val="single" w:sz="1" w:space="0" w:color="000000"/>
              <w:bottom w:val="single" w:sz="1" w:space="0" w:color="000000"/>
            </w:tcBorders>
            <w:shd w:val="clear" w:color="auto" w:fill="auto"/>
          </w:tcPr>
          <w:p w14:paraId="522E0315" w14:textId="77777777" w:rsidR="00DD16C2" w:rsidRPr="00CD3FF3" w:rsidRDefault="00DD16C2" w:rsidP="004774A6">
            <w:pPr>
              <w:pStyle w:val="TableContents"/>
              <w:jc w:val="center"/>
              <w:rPr>
                <w:del w:id="417" w:author="ltonin" w:date="2018-01-31T15:18:00Z"/>
                <w:sz w:val="20"/>
              </w:rPr>
            </w:pPr>
            <w:del w:id="418" w:author="ltonin" w:date="2018-01-31T15:18:00Z">
              <w:r w:rsidRPr="00CD3FF3">
                <w:rPr>
                  <w:sz w:val="20"/>
                </w:rPr>
                <w:delText>Athena-Minerva</w:delText>
              </w:r>
            </w:del>
          </w:p>
        </w:tc>
        <w:tc>
          <w:tcPr>
            <w:tcW w:w="2340" w:type="dxa"/>
            <w:tcBorders>
              <w:left w:val="single" w:sz="1" w:space="0" w:color="000000"/>
              <w:bottom w:val="single" w:sz="1" w:space="0" w:color="000000"/>
            </w:tcBorders>
            <w:shd w:val="clear" w:color="auto" w:fill="auto"/>
          </w:tcPr>
          <w:p w14:paraId="4A3919FD" w14:textId="77777777" w:rsidR="00DD16C2" w:rsidRPr="00CD3FF3" w:rsidRDefault="00DD16C2" w:rsidP="004774A6">
            <w:pPr>
              <w:pStyle w:val="TableContents"/>
              <w:jc w:val="center"/>
              <w:rPr>
                <w:del w:id="419" w:author="ltonin" w:date="2018-01-31T15:18:00Z"/>
                <w:sz w:val="20"/>
              </w:rPr>
            </w:pPr>
            <w:del w:id="420" w:author="ltonin" w:date="2018-01-31T15:18:00Z">
              <w:r w:rsidRPr="00CD3FF3">
                <w:rPr>
                  <w:sz w:val="20"/>
                </w:rPr>
                <w:delText>Final B</w:delText>
              </w:r>
            </w:del>
          </w:p>
        </w:tc>
        <w:tc>
          <w:tcPr>
            <w:tcW w:w="2340" w:type="dxa"/>
            <w:tcBorders>
              <w:left w:val="single" w:sz="1" w:space="0" w:color="000000"/>
              <w:bottom w:val="single" w:sz="1" w:space="0" w:color="000000"/>
            </w:tcBorders>
            <w:shd w:val="clear" w:color="auto" w:fill="auto"/>
          </w:tcPr>
          <w:p w14:paraId="0BA6E531" w14:textId="77777777" w:rsidR="00DD16C2" w:rsidRPr="00CD3FF3" w:rsidRDefault="00DD16C2" w:rsidP="004774A6">
            <w:pPr>
              <w:pStyle w:val="TableContents"/>
              <w:jc w:val="center"/>
              <w:rPr>
                <w:del w:id="421" w:author="ltonin" w:date="2018-01-31T15:18:00Z"/>
                <w:sz w:val="20"/>
              </w:rPr>
            </w:pPr>
            <w:del w:id="422" w:author="ltonin" w:date="2018-01-31T15:18:00Z">
              <w:r w:rsidRPr="00CD3FF3">
                <w:rPr>
                  <w:sz w:val="20"/>
                </w:rPr>
                <w:delText>146</w:delText>
              </w:r>
            </w:del>
          </w:p>
        </w:tc>
        <w:tc>
          <w:tcPr>
            <w:tcW w:w="2348" w:type="dxa"/>
            <w:tcBorders>
              <w:left w:val="single" w:sz="1" w:space="0" w:color="000000"/>
              <w:bottom w:val="single" w:sz="1" w:space="0" w:color="000000"/>
              <w:right w:val="single" w:sz="1" w:space="0" w:color="000000"/>
            </w:tcBorders>
            <w:shd w:val="clear" w:color="auto" w:fill="auto"/>
          </w:tcPr>
          <w:p w14:paraId="1CB339F5" w14:textId="77777777" w:rsidR="00DD16C2" w:rsidRPr="00CD3FF3" w:rsidRDefault="00DD16C2" w:rsidP="004774A6">
            <w:pPr>
              <w:pStyle w:val="TableContents"/>
              <w:jc w:val="center"/>
              <w:rPr>
                <w:del w:id="423" w:author="ltonin" w:date="2018-01-31T15:18:00Z"/>
                <w:sz w:val="20"/>
              </w:rPr>
            </w:pPr>
            <w:del w:id="424" w:author="ltonin" w:date="2018-01-31T15:18:00Z">
              <w:r w:rsidRPr="00CD3FF3">
                <w:rPr>
                  <w:sz w:val="20"/>
                </w:rPr>
                <w:delText>7</w:delText>
              </w:r>
            </w:del>
          </w:p>
        </w:tc>
      </w:tr>
    </w:tbl>
    <w:tbl>
      <w:tblPr>
        <w:tblStyle w:val="a"/>
        <w:tblW w:w="9375" w:type="dxa"/>
        <w:tblInd w:w="9" w:type="dxa"/>
        <w:tblBorders>
          <w:top w:val="nil"/>
          <w:left w:val="nil"/>
          <w:bottom w:val="nil"/>
          <w:right w:val="nil"/>
          <w:insideH w:val="nil"/>
          <w:insideV w:val="nil"/>
        </w:tblBorders>
        <w:tblLayout w:type="fixed"/>
        <w:tblLook w:val="0600" w:firstRow="0" w:lastRow="0" w:firstColumn="0" w:lastColumn="0" w:noHBand="1" w:noVBand="1"/>
        <w:tblPrChange w:id="425" w:author="ltonin" w:date="2018-01-31T15:18:00Z">
          <w:tblPr>
            <w:tblW w:w="0" w:type="auto"/>
            <w:tblInd w:w="55" w:type="dxa"/>
            <w:tblLayout w:type="fixed"/>
            <w:tblCellMar>
              <w:top w:w="55" w:type="dxa"/>
              <w:left w:w="55" w:type="dxa"/>
              <w:bottom w:w="55" w:type="dxa"/>
              <w:right w:w="55" w:type="dxa"/>
            </w:tblCellMar>
            <w:tblLook w:val="0000" w:firstRow="0" w:lastRow="0" w:firstColumn="0" w:lastColumn="0" w:noHBand="0" w:noVBand="0"/>
          </w:tblPr>
        </w:tblPrChange>
      </w:tblPr>
      <w:tblGrid>
        <w:gridCol w:w="785"/>
        <w:gridCol w:w="2340"/>
        <w:gridCol w:w="3125"/>
        <w:gridCol w:w="3125"/>
        <w:tblGridChange w:id="426">
          <w:tblGrid>
            <w:gridCol w:w="2340"/>
            <w:gridCol w:w="2340"/>
            <w:gridCol w:w="2340"/>
            <w:gridCol w:w="2348"/>
          </w:tblGrid>
        </w:tblGridChange>
      </w:tblGrid>
      <w:tr w:rsidR="000D427E" w14:paraId="27C6D30D" w14:textId="77777777">
        <w:tc>
          <w:tcPr>
            <w:tcW w:w="3125" w:type="dxa"/>
            <w:tcBorders>
              <w:top w:val="nil"/>
              <w:left w:val="single" w:sz="7" w:space="0" w:color="000000"/>
              <w:bottom w:val="nil"/>
              <w:right w:val="single" w:sz="7" w:space="0" w:color="000000"/>
            </w:tcBorders>
            <w:tcMar>
              <w:top w:w="0" w:type="dxa"/>
              <w:left w:w="0" w:type="dxa"/>
              <w:bottom w:w="0" w:type="dxa"/>
              <w:right w:w="0" w:type="dxa"/>
            </w:tcMar>
            <w:tcPrChange w:id="427" w:author="ltonin" w:date="2018-01-31T15:18:00Z">
              <w:tcPr>
                <w:tcW w:w="2340" w:type="dxa"/>
                <w:tcBorders>
                  <w:left w:val="single" w:sz="1" w:space="0" w:color="000000"/>
                  <w:bottom w:val="single" w:sz="1" w:space="0" w:color="000000"/>
                </w:tcBorders>
                <w:shd w:val="clear" w:color="auto" w:fill="auto"/>
              </w:tcPr>
            </w:tcPrChange>
          </w:tcPr>
          <w:p w14:paraId="6C920F59" w14:textId="77777777" w:rsidR="000D427E" w:rsidRDefault="002F3453">
            <w:pPr>
              <w:spacing w:before="60"/>
              <w:ind w:left="60"/>
              <w:jc w:val="center"/>
              <w:rPr>
                <w:sz w:val="20"/>
                <w:szCs w:val="20"/>
              </w:rPr>
              <w:pPrChange w:id="428" w:author="ltonin" w:date="2018-01-31T15:18:00Z">
                <w:pPr>
                  <w:pStyle w:val="TableContents"/>
                  <w:jc w:val="center"/>
                </w:pPr>
              </w:pPrChange>
            </w:pPr>
            <w:r>
              <w:rPr>
                <w:sz w:val="20"/>
                <w:szCs w:val="20"/>
              </w:rPr>
              <w:t>BrainStormers</w:t>
            </w:r>
          </w:p>
        </w:tc>
        <w:tc>
          <w:tcPr>
            <w:tcW w:w="2340" w:type="dxa"/>
            <w:tcBorders>
              <w:left w:val="single" w:sz="1" w:space="0" w:color="000000"/>
              <w:bottom w:val="single" w:sz="1" w:space="0" w:color="000000"/>
            </w:tcBorders>
            <w:cellDel w:id="429" w:author="ltonin" w:date="2018-01-31T15:18:00Z"/>
            <w:tcPrChange w:id="430" w:author="ltonin" w:date="2018-01-31T15:18:00Z">
              <w:tcPr>
                <w:tcW w:w="2340" w:type="dxa"/>
                <w:tcBorders>
                  <w:left w:val="single" w:sz="1" w:space="0" w:color="000000"/>
                  <w:bottom w:val="single" w:sz="1" w:space="0" w:color="000000"/>
                </w:tcBorders>
                <w:shd w:val="clear" w:color="auto" w:fill="auto"/>
                <w:cellDel w:id="431" w:author="ltonin" w:date="2018-01-31T15:18:00Z"/>
              </w:tcPr>
            </w:tcPrChange>
          </w:tcPr>
          <w:p w14:paraId="47A0DF08" w14:textId="77777777" w:rsidR="00DD16C2" w:rsidRPr="00CD3FF3" w:rsidRDefault="00DD16C2" w:rsidP="004774A6">
            <w:pPr>
              <w:pStyle w:val="TableContents"/>
              <w:jc w:val="center"/>
              <w:rPr>
                <w:sz w:val="20"/>
              </w:rPr>
            </w:pPr>
            <w:del w:id="432" w:author="ltonin" w:date="2018-01-31T15:18:00Z">
              <w:r w:rsidRPr="00CD3FF3">
                <w:rPr>
                  <w:sz w:val="20"/>
                </w:rPr>
                <w:delText>Qualifier</w:delText>
              </w:r>
            </w:del>
          </w:p>
        </w:tc>
        <w:tc>
          <w:tcPr>
            <w:tcW w:w="3125" w:type="dxa"/>
            <w:tcBorders>
              <w:top w:val="nil"/>
              <w:left w:val="nil"/>
              <w:bottom w:val="nil"/>
              <w:right w:val="single" w:sz="7" w:space="0" w:color="000000"/>
            </w:tcBorders>
            <w:tcMar>
              <w:top w:w="0" w:type="dxa"/>
              <w:left w:w="0" w:type="dxa"/>
              <w:bottom w:w="0" w:type="dxa"/>
              <w:right w:w="0" w:type="dxa"/>
            </w:tcMar>
            <w:tcPrChange w:id="433" w:author="ltonin" w:date="2018-01-31T15:18:00Z">
              <w:tcPr>
                <w:tcW w:w="2340" w:type="dxa"/>
                <w:tcBorders>
                  <w:left w:val="single" w:sz="1" w:space="0" w:color="000000"/>
                  <w:bottom w:val="single" w:sz="1" w:space="0" w:color="000000"/>
                </w:tcBorders>
                <w:shd w:val="clear" w:color="auto" w:fill="auto"/>
              </w:tcPr>
            </w:tcPrChange>
          </w:tcPr>
          <w:p w14:paraId="3A63B05C" w14:textId="32CF013A" w:rsidR="000D427E" w:rsidRDefault="002F3453">
            <w:pPr>
              <w:spacing w:before="60"/>
              <w:ind w:left="60"/>
              <w:jc w:val="center"/>
              <w:rPr>
                <w:sz w:val="20"/>
                <w:szCs w:val="20"/>
              </w:rPr>
              <w:pPrChange w:id="434" w:author="ltonin" w:date="2018-01-31T15:18:00Z">
                <w:pPr>
                  <w:pStyle w:val="TableContents"/>
                  <w:jc w:val="center"/>
                </w:pPr>
              </w:pPrChange>
            </w:pPr>
            <w:r>
              <w:rPr>
                <w:sz w:val="20"/>
                <w:szCs w:val="20"/>
              </w:rPr>
              <w:t>146</w:t>
            </w:r>
          </w:p>
        </w:tc>
        <w:tc>
          <w:tcPr>
            <w:tcW w:w="3125" w:type="dxa"/>
            <w:tcBorders>
              <w:top w:val="nil"/>
              <w:left w:val="nil"/>
              <w:bottom w:val="nil"/>
              <w:right w:val="single" w:sz="7" w:space="0" w:color="000000"/>
            </w:tcBorders>
            <w:tcMar>
              <w:top w:w="0" w:type="dxa"/>
              <w:left w:w="0" w:type="dxa"/>
              <w:bottom w:w="0" w:type="dxa"/>
              <w:right w:w="0" w:type="dxa"/>
            </w:tcMar>
            <w:tcPrChange w:id="435" w:author="ltonin" w:date="2018-01-31T15:18:00Z">
              <w:tcPr>
                <w:tcW w:w="2348" w:type="dxa"/>
                <w:tcBorders>
                  <w:left w:val="single" w:sz="1" w:space="0" w:color="000000"/>
                  <w:bottom w:val="single" w:sz="1" w:space="0" w:color="000000"/>
                  <w:right w:val="single" w:sz="1" w:space="0" w:color="000000"/>
                </w:tcBorders>
                <w:shd w:val="clear" w:color="auto" w:fill="auto"/>
              </w:tcPr>
            </w:tcPrChange>
          </w:tcPr>
          <w:p w14:paraId="1D7189F9" w14:textId="17AD5665" w:rsidR="000D427E" w:rsidRDefault="00DD16C2">
            <w:pPr>
              <w:spacing w:before="60"/>
              <w:ind w:left="60"/>
              <w:jc w:val="center"/>
              <w:rPr>
                <w:sz w:val="20"/>
                <w:szCs w:val="20"/>
              </w:rPr>
              <w:pPrChange w:id="436" w:author="ltonin" w:date="2018-01-31T15:18:00Z">
                <w:pPr>
                  <w:pStyle w:val="TableContents"/>
                  <w:jc w:val="center"/>
                </w:pPr>
              </w:pPrChange>
            </w:pPr>
            <w:del w:id="437" w:author="ltonin" w:date="2018-01-31T15:18:00Z">
              <w:r w:rsidRPr="00CD3FF3">
                <w:rPr>
                  <w:sz w:val="20"/>
                </w:rPr>
                <w:delText>3</w:delText>
              </w:r>
            </w:del>
            <w:ins w:id="438" w:author="ltonin" w:date="2018-01-31T15:18:00Z">
              <w:r w:rsidR="002F3453">
                <w:rPr>
                  <w:sz w:val="20"/>
                  <w:szCs w:val="20"/>
                </w:rPr>
                <w:t>4</w:t>
              </w:r>
            </w:ins>
          </w:p>
        </w:tc>
      </w:tr>
      <w:tr w:rsidR="000D427E" w14:paraId="10A815A3" w14:textId="77777777">
        <w:tc>
          <w:tcPr>
            <w:tcW w:w="3125" w:type="dxa"/>
            <w:tcBorders>
              <w:top w:val="nil"/>
              <w:left w:val="single" w:sz="7" w:space="0" w:color="000000"/>
              <w:bottom w:val="nil"/>
              <w:right w:val="single" w:sz="7" w:space="0" w:color="000000"/>
            </w:tcBorders>
            <w:tcMar>
              <w:top w:w="0" w:type="dxa"/>
              <w:left w:w="0" w:type="dxa"/>
              <w:bottom w:w="0" w:type="dxa"/>
              <w:right w:w="0" w:type="dxa"/>
            </w:tcMar>
            <w:tcPrChange w:id="439" w:author="ltonin" w:date="2018-01-31T15:18:00Z">
              <w:tcPr>
                <w:tcW w:w="2340" w:type="dxa"/>
                <w:tcBorders>
                  <w:left w:val="single" w:sz="1" w:space="0" w:color="000000"/>
                  <w:bottom w:val="single" w:sz="1" w:space="0" w:color="000000"/>
                </w:tcBorders>
                <w:shd w:val="clear" w:color="auto" w:fill="auto"/>
              </w:tcPr>
            </w:tcPrChange>
          </w:tcPr>
          <w:p w14:paraId="119B590A" w14:textId="77777777" w:rsidR="000D427E" w:rsidRDefault="002F3453">
            <w:pPr>
              <w:spacing w:before="60"/>
              <w:ind w:left="60"/>
              <w:jc w:val="center"/>
              <w:rPr>
                <w:sz w:val="20"/>
                <w:szCs w:val="20"/>
              </w:rPr>
              <w:pPrChange w:id="440" w:author="ltonin" w:date="2018-01-31T15:18:00Z">
                <w:pPr>
                  <w:pStyle w:val="TableContents"/>
                  <w:jc w:val="center"/>
                </w:pPr>
              </w:pPrChange>
            </w:pPr>
            <w:r>
              <w:rPr>
                <w:sz w:val="20"/>
                <w:szCs w:val="20"/>
              </w:rPr>
              <w:t>Athena-Minerva</w:t>
            </w:r>
          </w:p>
        </w:tc>
        <w:tc>
          <w:tcPr>
            <w:tcW w:w="2340" w:type="dxa"/>
            <w:tcBorders>
              <w:left w:val="single" w:sz="1" w:space="0" w:color="000000"/>
              <w:bottom w:val="single" w:sz="1" w:space="0" w:color="000000"/>
            </w:tcBorders>
            <w:cellDel w:id="441" w:author="ltonin" w:date="2018-01-31T15:18:00Z"/>
            <w:tcPrChange w:id="442" w:author="ltonin" w:date="2018-01-31T15:18:00Z">
              <w:tcPr>
                <w:tcW w:w="2340" w:type="dxa"/>
                <w:tcBorders>
                  <w:left w:val="single" w:sz="1" w:space="0" w:color="000000"/>
                  <w:bottom w:val="single" w:sz="1" w:space="0" w:color="000000"/>
                </w:tcBorders>
                <w:shd w:val="clear" w:color="auto" w:fill="auto"/>
                <w:cellDel w:id="443" w:author="ltonin" w:date="2018-01-31T15:18:00Z"/>
              </w:tcPr>
            </w:tcPrChange>
          </w:tcPr>
          <w:p w14:paraId="6E1C13CB" w14:textId="77777777" w:rsidR="00DD16C2" w:rsidRPr="00CD3FF3" w:rsidRDefault="00DD16C2" w:rsidP="004774A6">
            <w:pPr>
              <w:pStyle w:val="TableContents"/>
              <w:jc w:val="center"/>
              <w:rPr>
                <w:sz w:val="20"/>
              </w:rPr>
            </w:pPr>
            <w:del w:id="444" w:author="ltonin" w:date="2018-01-31T15:18:00Z">
              <w:r w:rsidRPr="00CD3FF3">
                <w:rPr>
                  <w:sz w:val="20"/>
                </w:rPr>
                <w:delText>Qualifier</w:delText>
              </w:r>
            </w:del>
          </w:p>
        </w:tc>
        <w:tc>
          <w:tcPr>
            <w:tcW w:w="3125" w:type="dxa"/>
            <w:tcBorders>
              <w:top w:val="nil"/>
              <w:left w:val="nil"/>
              <w:bottom w:val="nil"/>
              <w:right w:val="single" w:sz="7" w:space="0" w:color="000000"/>
            </w:tcBorders>
            <w:tcMar>
              <w:top w:w="0" w:type="dxa"/>
              <w:left w:w="0" w:type="dxa"/>
              <w:bottom w:w="0" w:type="dxa"/>
              <w:right w:w="0" w:type="dxa"/>
            </w:tcMar>
            <w:tcPrChange w:id="445" w:author="ltonin" w:date="2018-01-31T15:18:00Z">
              <w:tcPr>
                <w:tcW w:w="2340" w:type="dxa"/>
                <w:tcBorders>
                  <w:left w:val="single" w:sz="1" w:space="0" w:color="000000"/>
                  <w:bottom w:val="single" w:sz="1" w:space="0" w:color="000000"/>
                </w:tcBorders>
                <w:shd w:val="clear" w:color="auto" w:fill="auto"/>
              </w:tcPr>
            </w:tcPrChange>
          </w:tcPr>
          <w:p w14:paraId="0FB39AC5" w14:textId="611C289B" w:rsidR="000D427E" w:rsidRDefault="002F3453">
            <w:pPr>
              <w:spacing w:before="60"/>
              <w:ind w:left="60"/>
              <w:jc w:val="center"/>
              <w:rPr>
                <w:sz w:val="20"/>
                <w:szCs w:val="20"/>
              </w:rPr>
              <w:pPrChange w:id="446" w:author="ltonin" w:date="2018-01-31T15:18:00Z">
                <w:pPr>
                  <w:pStyle w:val="TableContents"/>
                  <w:jc w:val="center"/>
                </w:pPr>
              </w:pPrChange>
            </w:pPr>
            <w:r>
              <w:rPr>
                <w:sz w:val="20"/>
                <w:szCs w:val="20"/>
              </w:rPr>
              <w:t>148</w:t>
            </w:r>
          </w:p>
        </w:tc>
        <w:tc>
          <w:tcPr>
            <w:tcW w:w="3125" w:type="dxa"/>
            <w:tcBorders>
              <w:top w:val="nil"/>
              <w:left w:val="nil"/>
              <w:bottom w:val="nil"/>
              <w:right w:val="single" w:sz="7" w:space="0" w:color="000000"/>
            </w:tcBorders>
            <w:tcMar>
              <w:top w:w="0" w:type="dxa"/>
              <w:left w:w="0" w:type="dxa"/>
              <w:bottom w:w="0" w:type="dxa"/>
              <w:right w:w="0" w:type="dxa"/>
            </w:tcMar>
            <w:tcPrChange w:id="447" w:author="ltonin" w:date="2018-01-31T15:18:00Z">
              <w:tcPr>
                <w:tcW w:w="2348" w:type="dxa"/>
                <w:tcBorders>
                  <w:left w:val="single" w:sz="1" w:space="0" w:color="000000"/>
                  <w:bottom w:val="single" w:sz="1" w:space="0" w:color="000000"/>
                  <w:right w:val="single" w:sz="1" w:space="0" w:color="000000"/>
                </w:tcBorders>
                <w:shd w:val="clear" w:color="auto" w:fill="auto"/>
              </w:tcPr>
            </w:tcPrChange>
          </w:tcPr>
          <w:p w14:paraId="78452BA3" w14:textId="33A0C5C7" w:rsidR="000D427E" w:rsidRDefault="00DD16C2">
            <w:pPr>
              <w:spacing w:before="60"/>
              <w:ind w:left="60"/>
              <w:jc w:val="center"/>
              <w:rPr>
                <w:sz w:val="20"/>
                <w:szCs w:val="20"/>
              </w:rPr>
              <w:pPrChange w:id="448" w:author="ltonin" w:date="2018-01-31T15:18:00Z">
                <w:pPr>
                  <w:pStyle w:val="TableContents"/>
                  <w:jc w:val="center"/>
                </w:pPr>
              </w:pPrChange>
            </w:pPr>
            <w:del w:id="449" w:author="ltonin" w:date="2018-01-31T15:18:00Z">
              <w:r w:rsidRPr="00CD3FF3">
                <w:rPr>
                  <w:sz w:val="20"/>
                </w:rPr>
                <w:delText>7</w:delText>
              </w:r>
            </w:del>
            <w:ins w:id="450" w:author="ltonin" w:date="2018-01-31T15:18:00Z">
              <w:r w:rsidR="002F3453">
                <w:rPr>
                  <w:sz w:val="20"/>
                  <w:szCs w:val="20"/>
                </w:rPr>
                <w:t>5</w:t>
              </w:r>
            </w:ins>
          </w:p>
        </w:tc>
      </w:tr>
      <w:tr w:rsidR="000D427E" w14:paraId="574599D8" w14:textId="77777777">
        <w:tc>
          <w:tcPr>
            <w:tcW w:w="3125" w:type="dxa"/>
            <w:tcBorders>
              <w:top w:val="nil"/>
              <w:left w:val="single" w:sz="7" w:space="0" w:color="000000"/>
              <w:bottom w:val="nil"/>
              <w:right w:val="single" w:sz="7" w:space="0" w:color="000000"/>
            </w:tcBorders>
            <w:tcMar>
              <w:top w:w="0" w:type="dxa"/>
              <w:left w:w="0" w:type="dxa"/>
              <w:bottom w:w="0" w:type="dxa"/>
              <w:right w:w="0" w:type="dxa"/>
            </w:tcMar>
            <w:tcPrChange w:id="451" w:author="ltonin" w:date="2018-01-31T15:18:00Z">
              <w:tcPr>
                <w:tcW w:w="2340" w:type="dxa"/>
                <w:tcBorders>
                  <w:left w:val="single" w:sz="1" w:space="0" w:color="000000"/>
                  <w:bottom w:val="single" w:sz="1" w:space="0" w:color="000000"/>
                </w:tcBorders>
                <w:shd w:val="clear" w:color="auto" w:fill="auto"/>
              </w:tcPr>
            </w:tcPrChange>
          </w:tcPr>
          <w:p w14:paraId="1B52C6CA" w14:textId="77777777" w:rsidR="000D427E" w:rsidRDefault="002F3453">
            <w:pPr>
              <w:spacing w:before="60"/>
              <w:ind w:left="60"/>
              <w:jc w:val="center"/>
              <w:rPr>
                <w:sz w:val="20"/>
                <w:szCs w:val="20"/>
              </w:rPr>
              <w:pPrChange w:id="452" w:author="ltonin" w:date="2018-01-31T15:18:00Z">
                <w:pPr>
                  <w:pStyle w:val="TableContents"/>
                  <w:jc w:val="center"/>
                </w:pPr>
              </w:pPrChange>
            </w:pPr>
            <w:r>
              <w:rPr>
                <w:sz w:val="20"/>
                <w:szCs w:val="20"/>
              </w:rPr>
              <w:t>OpenBMI</w:t>
            </w:r>
          </w:p>
        </w:tc>
        <w:tc>
          <w:tcPr>
            <w:tcW w:w="2340" w:type="dxa"/>
            <w:tcBorders>
              <w:left w:val="single" w:sz="1" w:space="0" w:color="000000"/>
              <w:bottom w:val="single" w:sz="1" w:space="0" w:color="000000"/>
            </w:tcBorders>
            <w:cellDel w:id="453" w:author="ltonin" w:date="2018-01-31T15:18:00Z"/>
            <w:tcPrChange w:id="454" w:author="ltonin" w:date="2018-01-31T15:18:00Z">
              <w:tcPr>
                <w:tcW w:w="2340" w:type="dxa"/>
                <w:tcBorders>
                  <w:left w:val="single" w:sz="1" w:space="0" w:color="000000"/>
                  <w:bottom w:val="single" w:sz="1" w:space="0" w:color="000000"/>
                </w:tcBorders>
                <w:shd w:val="clear" w:color="auto" w:fill="auto"/>
                <w:cellDel w:id="455" w:author="ltonin" w:date="2018-01-31T15:18:00Z"/>
              </w:tcPr>
            </w:tcPrChange>
          </w:tcPr>
          <w:p w14:paraId="12D43C34" w14:textId="77777777" w:rsidR="00DD16C2" w:rsidRPr="00CD3FF3" w:rsidRDefault="00DD16C2" w:rsidP="004774A6">
            <w:pPr>
              <w:pStyle w:val="TableContents"/>
              <w:jc w:val="center"/>
              <w:rPr>
                <w:sz w:val="20"/>
              </w:rPr>
            </w:pPr>
            <w:del w:id="456" w:author="ltonin" w:date="2018-01-31T15:18:00Z">
              <w:r w:rsidRPr="00CD3FF3">
                <w:rPr>
                  <w:sz w:val="20"/>
                </w:rPr>
                <w:delText>Final B</w:delText>
              </w:r>
            </w:del>
          </w:p>
        </w:tc>
        <w:tc>
          <w:tcPr>
            <w:tcW w:w="3125" w:type="dxa"/>
            <w:tcBorders>
              <w:top w:val="nil"/>
              <w:left w:val="nil"/>
              <w:bottom w:val="nil"/>
              <w:right w:val="single" w:sz="7" w:space="0" w:color="000000"/>
            </w:tcBorders>
            <w:tcMar>
              <w:top w:w="0" w:type="dxa"/>
              <w:left w:w="0" w:type="dxa"/>
              <w:bottom w:w="0" w:type="dxa"/>
              <w:right w:w="0" w:type="dxa"/>
            </w:tcMar>
            <w:tcPrChange w:id="457" w:author="ltonin" w:date="2018-01-31T15:18:00Z">
              <w:tcPr>
                <w:tcW w:w="2340" w:type="dxa"/>
                <w:tcBorders>
                  <w:left w:val="single" w:sz="1" w:space="0" w:color="000000"/>
                  <w:bottom w:val="single" w:sz="1" w:space="0" w:color="000000"/>
                </w:tcBorders>
                <w:shd w:val="clear" w:color="auto" w:fill="auto"/>
              </w:tcPr>
            </w:tcPrChange>
          </w:tcPr>
          <w:p w14:paraId="51A0EC2D" w14:textId="2A342C66" w:rsidR="000D427E" w:rsidRDefault="002F3453">
            <w:pPr>
              <w:spacing w:before="60"/>
              <w:ind w:left="60"/>
              <w:jc w:val="center"/>
              <w:rPr>
                <w:sz w:val="20"/>
                <w:szCs w:val="20"/>
              </w:rPr>
              <w:pPrChange w:id="458" w:author="ltonin" w:date="2018-01-31T15:18:00Z">
                <w:pPr>
                  <w:pStyle w:val="TableContents"/>
                  <w:jc w:val="center"/>
                </w:pPr>
              </w:pPrChange>
            </w:pPr>
            <w:r>
              <w:rPr>
                <w:sz w:val="20"/>
                <w:szCs w:val="20"/>
              </w:rPr>
              <w:t>149</w:t>
            </w:r>
          </w:p>
        </w:tc>
        <w:tc>
          <w:tcPr>
            <w:tcW w:w="3125" w:type="dxa"/>
            <w:tcBorders>
              <w:top w:val="nil"/>
              <w:left w:val="nil"/>
              <w:bottom w:val="nil"/>
              <w:right w:val="single" w:sz="7" w:space="0" w:color="000000"/>
            </w:tcBorders>
            <w:tcMar>
              <w:top w:w="0" w:type="dxa"/>
              <w:left w:w="0" w:type="dxa"/>
              <w:bottom w:w="0" w:type="dxa"/>
              <w:right w:w="0" w:type="dxa"/>
            </w:tcMar>
            <w:tcPrChange w:id="459" w:author="ltonin" w:date="2018-01-31T15:18:00Z">
              <w:tcPr>
                <w:tcW w:w="2348" w:type="dxa"/>
                <w:tcBorders>
                  <w:left w:val="single" w:sz="1" w:space="0" w:color="000000"/>
                  <w:bottom w:val="single" w:sz="1" w:space="0" w:color="000000"/>
                  <w:right w:val="single" w:sz="1" w:space="0" w:color="000000"/>
                </w:tcBorders>
                <w:shd w:val="clear" w:color="auto" w:fill="auto"/>
              </w:tcPr>
            </w:tcPrChange>
          </w:tcPr>
          <w:p w14:paraId="25916E6A" w14:textId="1931738B" w:rsidR="000D427E" w:rsidRDefault="00DD16C2">
            <w:pPr>
              <w:spacing w:before="60"/>
              <w:ind w:left="60"/>
              <w:jc w:val="center"/>
              <w:rPr>
                <w:sz w:val="20"/>
                <w:szCs w:val="20"/>
              </w:rPr>
              <w:pPrChange w:id="460" w:author="ltonin" w:date="2018-01-31T15:18:00Z">
                <w:pPr>
                  <w:pStyle w:val="TableContents"/>
                  <w:jc w:val="center"/>
                </w:pPr>
              </w:pPrChange>
            </w:pPr>
            <w:del w:id="461" w:author="ltonin" w:date="2018-01-31T15:18:00Z">
              <w:r w:rsidRPr="00CD3FF3">
                <w:rPr>
                  <w:sz w:val="20"/>
                </w:rPr>
                <w:delText>8</w:delText>
              </w:r>
            </w:del>
            <w:ins w:id="462" w:author="ltonin" w:date="2018-01-31T15:18:00Z">
              <w:r w:rsidR="002F3453">
                <w:rPr>
                  <w:sz w:val="20"/>
                  <w:szCs w:val="20"/>
                </w:rPr>
                <w:t>6</w:t>
              </w:r>
            </w:ins>
          </w:p>
        </w:tc>
      </w:tr>
    </w:tbl>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340"/>
        <w:gridCol w:w="2340"/>
        <w:gridCol w:w="2340"/>
        <w:gridCol w:w="2348"/>
      </w:tblGrid>
      <w:tr w:rsidR="00DD16C2" w:rsidRPr="00CD3FF3" w14:paraId="320169A4" w14:textId="77777777" w:rsidTr="004774A6">
        <w:trPr>
          <w:del w:id="463" w:author="ltonin" w:date="2018-01-31T15:18:00Z"/>
        </w:trPr>
        <w:tc>
          <w:tcPr>
            <w:tcW w:w="2340" w:type="dxa"/>
            <w:tcBorders>
              <w:left w:val="single" w:sz="1" w:space="0" w:color="000000"/>
              <w:bottom w:val="single" w:sz="1" w:space="0" w:color="000000"/>
            </w:tcBorders>
            <w:shd w:val="clear" w:color="auto" w:fill="auto"/>
          </w:tcPr>
          <w:p w14:paraId="192A5FC2" w14:textId="77777777" w:rsidR="00DD16C2" w:rsidRPr="00CD3FF3" w:rsidRDefault="00DD16C2" w:rsidP="004774A6">
            <w:pPr>
              <w:pStyle w:val="TableContents"/>
              <w:jc w:val="center"/>
              <w:rPr>
                <w:del w:id="464" w:author="ltonin" w:date="2018-01-31T15:18:00Z"/>
                <w:sz w:val="20"/>
              </w:rPr>
            </w:pPr>
            <w:del w:id="465" w:author="ltonin" w:date="2018-01-31T15:18:00Z">
              <w:r w:rsidRPr="00CD3FF3">
                <w:rPr>
                  <w:sz w:val="20"/>
                </w:rPr>
                <w:delText>OpenBMI</w:delText>
              </w:r>
            </w:del>
          </w:p>
        </w:tc>
        <w:tc>
          <w:tcPr>
            <w:tcW w:w="2340" w:type="dxa"/>
            <w:tcBorders>
              <w:left w:val="single" w:sz="1" w:space="0" w:color="000000"/>
              <w:bottom w:val="single" w:sz="1" w:space="0" w:color="000000"/>
            </w:tcBorders>
            <w:shd w:val="clear" w:color="auto" w:fill="auto"/>
          </w:tcPr>
          <w:p w14:paraId="09A85B2A" w14:textId="77777777" w:rsidR="00DD16C2" w:rsidRPr="00CD3FF3" w:rsidRDefault="00DD16C2" w:rsidP="004774A6">
            <w:pPr>
              <w:pStyle w:val="TableContents"/>
              <w:jc w:val="center"/>
              <w:rPr>
                <w:del w:id="466" w:author="ltonin" w:date="2018-01-31T15:18:00Z"/>
                <w:sz w:val="20"/>
              </w:rPr>
            </w:pPr>
            <w:del w:id="467" w:author="ltonin" w:date="2018-01-31T15:18:00Z">
              <w:r w:rsidRPr="00CD3FF3">
                <w:rPr>
                  <w:sz w:val="20"/>
                </w:rPr>
                <w:delText>Qualifier</w:delText>
              </w:r>
            </w:del>
          </w:p>
        </w:tc>
        <w:tc>
          <w:tcPr>
            <w:tcW w:w="2340" w:type="dxa"/>
            <w:tcBorders>
              <w:left w:val="single" w:sz="1" w:space="0" w:color="000000"/>
              <w:bottom w:val="single" w:sz="1" w:space="0" w:color="000000"/>
            </w:tcBorders>
            <w:shd w:val="clear" w:color="auto" w:fill="auto"/>
          </w:tcPr>
          <w:p w14:paraId="1ABE0AE4" w14:textId="77777777" w:rsidR="00DD16C2" w:rsidRPr="00CD3FF3" w:rsidRDefault="00DD16C2" w:rsidP="004774A6">
            <w:pPr>
              <w:pStyle w:val="TableContents"/>
              <w:jc w:val="center"/>
              <w:rPr>
                <w:del w:id="468" w:author="ltonin" w:date="2018-01-31T15:18:00Z"/>
                <w:sz w:val="20"/>
              </w:rPr>
            </w:pPr>
            <w:del w:id="469" w:author="ltonin" w:date="2018-01-31T15:18:00Z">
              <w:r w:rsidRPr="00CD3FF3">
                <w:rPr>
                  <w:sz w:val="20"/>
                </w:rPr>
                <w:delText>149</w:delText>
              </w:r>
            </w:del>
          </w:p>
        </w:tc>
        <w:tc>
          <w:tcPr>
            <w:tcW w:w="2348" w:type="dxa"/>
            <w:tcBorders>
              <w:left w:val="single" w:sz="1" w:space="0" w:color="000000"/>
              <w:bottom w:val="single" w:sz="1" w:space="0" w:color="000000"/>
              <w:right w:val="single" w:sz="1" w:space="0" w:color="000000"/>
            </w:tcBorders>
            <w:shd w:val="clear" w:color="auto" w:fill="auto"/>
          </w:tcPr>
          <w:p w14:paraId="07B47BE3" w14:textId="77777777" w:rsidR="00DD16C2" w:rsidRPr="00CD3FF3" w:rsidRDefault="00DD16C2" w:rsidP="004774A6">
            <w:pPr>
              <w:pStyle w:val="TableContents"/>
              <w:jc w:val="center"/>
              <w:rPr>
                <w:del w:id="470" w:author="ltonin" w:date="2018-01-31T15:18:00Z"/>
                <w:sz w:val="20"/>
              </w:rPr>
            </w:pPr>
            <w:del w:id="471" w:author="ltonin" w:date="2018-01-31T15:18:00Z">
              <w:r w:rsidRPr="00CD3FF3">
                <w:rPr>
                  <w:sz w:val="20"/>
                </w:rPr>
                <w:delText>8</w:delText>
              </w:r>
            </w:del>
          </w:p>
        </w:tc>
      </w:tr>
      <w:tr w:rsidR="00DD16C2" w:rsidRPr="00CD3FF3" w14:paraId="75B710A3" w14:textId="77777777" w:rsidTr="004774A6">
        <w:trPr>
          <w:del w:id="472" w:author="ltonin" w:date="2018-01-31T15:18:00Z"/>
        </w:trPr>
        <w:tc>
          <w:tcPr>
            <w:tcW w:w="2340" w:type="dxa"/>
            <w:tcBorders>
              <w:left w:val="single" w:sz="1" w:space="0" w:color="000000"/>
              <w:bottom w:val="single" w:sz="1" w:space="0" w:color="000000"/>
            </w:tcBorders>
            <w:shd w:val="clear" w:color="auto" w:fill="auto"/>
          </w:tcPr>
          <w:p w14:paraId="7B3E7890" w14:textId="77777777" w:rsidR="00DD16C2" w:rsidRPr="00CD3FF3" w:rsidRDefault="00DD16C2" w:rsidP="004774A6">
            <w:pPr>
              <w:pStyle w:val="TableContents"/>
              <w:jc w:val="center"/>
              <w:rPr>
                <w:del w:id="473" w:author="ltonin" w:date="2018-01-31T15:18:00Z"/>
                <w:sz w:val="20"/>
              </w:rPr>
            </w:pPr>
            <w:del w:id="474" w:author="ltonin" w:date="2018-01-31T15:18:00Z">
              <w:r w:rsidRPr="00CD3FF3">
                <w:rPr>
                  <w:sz w:val="20"/>
                </w:rPr>
                <w:delText>BrainGain</w:delText>
              </w:r>
            </w:del>
          </w:p>
        </w:tc>
        <w:tc>
          <w:tcPr>
            <w:tcW w:w="2340" w:type="dxa"/>
            <w:tcBorders>
              <w:left w:val="single" w:sz="1" w:space="0" w:color="000000"/>
              <w:bottom w:val="single" w:sz="1" w:space="0" w:color="000000"/>
            </w:tcBorders>
            <w:shd w:val="clear" w:color="auto" w:fill="auto"/>
          </w:tcPr>
          <w:p w14:paraId="26A4312A" w14:textId="77777777" w:rsidR="00DD16C2" w:rsidRPr="00CD3FF3" w:rsidRDefault="00DD16C2" w:rsidP="004774A6">
            <w:pPr>
              <w:pStyle w:val="TableContents"/>
              <w:jc w:val="center"/>
              <w:rPr>
                <w:del w:id="475" w:author="ltonin" w:date="2018-01-31T15:18:00Z"/>
                <w:sz w:val="20"/>
              </w:rPr>
            </w:pPr>
            <w:del w:id="476" w:author="ltonin" w:date="2018-01-31T15:18:00Z">
              <w:r w:rsidRPr="00CD3FF3">
                <w:rPr>
                  <w:sz w:val="20"/>
                </w:rPr>
                <w:delText>Final A</w:delText>
              </w:r>
            </w:del>
          </w:p>
        </w:tc>
        <w:tc>
          <w:tcPr>
            <w:tcW w:w="2340" w:type="dxa"/>
            <w:tcBorders>
              <w:left w:val="single" w:sz="1" w:space="0" w:color="000000"/>
              <w:bottom w:val="single" w:sz="1" w:space="0" w:color="000000"/>
            </w:tcBorders>
            <w:shd w:val="clear" w:color="auto" w:fill="auto"/>
          </w:tcPr>
          <w:p w14:paraId="03FECDB0" w14:textId="77777777" w:rsidR="00DD16C2" w:rsidRPr="00CD3FF3" w:rsidRDefault="00DD16C2" w:rsidP="004774A6">
            <w:pPr>
              <w:pStyle w:val="TableContents"/>
              <w:jc w:val="center"/>
              <w:rPr>
                <w:del w:id="477" w:author="ltonin" w:date="2018-01-31T15:18:00Z"/>
                <w:sz w:val="20"/>
              </w:rPr>
            </w:pPr>
            <w:del w:id="478" w:author="ltonin" w:date="2018-01-31T15:18:00Z">
              <w:r w:rsidRPr="00CD3FF3">
                <w:rPr>
                  <w:sz w:val="20"/>
                </w:rPr>
                <w:delText>156</w:delText>
              </w:r>
            </w:del>
          </w:p>
        </w:tc>
        <w:tc>
          <w:tcPr>
            <w:tcW w:w="2348" w:type="dxa"/>
            <w:tcBorders>
              <w:left w:val="single" w:sz="1" w:space="0" w:color="000000"/>
              <w:bottom w:val="single" w:sz="1" w:space="0" w:color="000000"/>
              <w:right w:val="single" w:sz="1" w:space="0" w:color="000000"/>
            </w:tcBorders>
            <w:shd w:val="clear" w:color="auto" w:fill="auto"/>
          </w:tcPr>
          <w:p w14:paraId="6125799B" w14:textId="77777777" w:rsidR="00DD16C2" w:rsidRPr="00CD3FF3" w:rsidRDefault="00DD16C2" w:rsidP="004774A6">
            <w:pPr>
              <w:pStyle w:val="TableContents"/>
              <w:jc w:val="center"/>
              <w:rPr>
                <w:del w:id="479" w:author="ltonin" w:date="2018-01-31T15:18:00Z"/>
                <w:sz w:val="20"/>
              </w:rPr>
            </w:pPr>
            <w:del w:id="480" w:author="ltonin" w:date="2018-01-31T15:18:00Z">
              <w:r w:rsidRPr="00CD3FF3">
                <w:rPr>
                  <w:sz w:val="20"/>
                </w:rPr>
                <w:delText>2</w:delText>
              </w:r>
            </w:del>
          </w:p>
        </w:tc>
      </w:tr>
    </w:tbl>
    <w:tbl>
      <w:tblPr>
        <w:tblStyle w:val="a"/>
        <w:tblW w:w="9375" w:type="dxa"/>
        <w:tblInd w:w="9" w:type="dxa"/>
        <w:tblBorders>
          <w:top w:val="nil"/>
          <w:left w:val="nil"/>
          <w:bottom w:val="nil"/>
          <w:right w:val="nil"/>
          <w:insideH w:val="nil"/>
          <w:insideV w:val="nil"/>
        </w:tblBorders>
        <w:tblLayout w:type="fixed"/>
        <w:tblLook w:val="0600" w:firstRow="0" w:lastRow="0" w:firstColumn="0" w:lastColumn="0" w:noHBand="1" w:noVBand="1"/>
        <w:tblPrChange w:id="481" w:author="ltonin" w:date="2018-01-31T15:18:00Z">
          <w:tblPr>
            <w:tblW w:w="0" w:type="auto"/>
            <w:tblInd w:w="55" w:type="dxa"/>
            <w:tblLayout w:type="fixed"/>
            <w:tblCellMar>
              <w:top w:w="55" w:type="dxa"/>
              <w:left w:w="55" w:type="dxa"/>
              <w:bottom w:w="55" w:type="dxa"/>
              <w:right w:w="55" w:type="dxa"/>
            </w:tblCellMar>
            <w:tblLook w:val="0000" w:firstRow="0" w:lastRow="0" w:firstColumn="0" w:lastColumn="0" w:noHBand="0" w:noVBand="0"/>
          </w:tblPr>
        </w:tblPrChange>
      </w:tblPr>
      <w:tblGrid>
        <w:gridCol w:w="785"/>
        <w:gridCol w:w="2340"/>
        <w:gridCol w:w="3125"/>
        <w:gridCol w:w="777"/>
        <w:gridCol w:w="2348"/>
        <w:tblGridChange w:id="482">
          <w:tblGrid>
            <w:gridCol w:w="18"/>
            <w:gridCol w:w="2322"/>
            <w:gridCol w:w="803"/>
            <w:gridCol w:w="1537"/>
            <w:gridCol w:w="1588"/>
            <w:gridCol w:w="752"/>
            <w:gridCol w:w="2348"/>
            <w:gridCol w:w="25"/>
          </w:tblGrid>
        </w:tblGridChange>
      </w:tblGrid>
      <w:tr w:rsidR="000D427E" w14:paraId="43299EB2" w14:textId="77777777">
        <w:trPr>
          <w:trPrChange w:id="483" w:author="ltonin" w:date="2018-01-31T15:18:00Z">
            <w:trPr>
              <w:gridAfter w:val="0"/>
            </w:trPr>
          </w:trPrChange>
        </w:trPr>
        <w:tc>
          <w:tcPr>
            <w:tcW w:w="3125" w:type="dxa"/>
            <w:tcBorders>
              <w:top w:val="nil"/>
              <w:left w:val="single" w:sz="7" w:space="0" w:color="000000"/>
              <w:bottom w:val="nil"/>
              <w:right w:val="single" w:sz="7" w:space="0" w:color="000000"/>
            </w:tcBorders>
            <w:tcMar>
              <w:top w:w="0" w:type="dxa"/>
              <w:left w:w="0" w:type="dxa"/>
              <w:bottom w:w="0" w:type="dxa"/>
              <w:right w:w="0" w:type="dxa"/>
            </w:tcMar>
            <w:tcPrChange w:id="484" w:author="ltonin" w:date="2018-01-31T15:18:00Z">
              <w:tcPr>
                <w:tcW w:w="2340" w:type="dxa"/>
                <w:gridSpan w:val="2"/>
                <w:tcBorders>
                  <w:left w:val="single" w:sz="1" w:space="0" w:color="000000"/>
                  <w:bottom w:val="single" w:sz="1" w:space="0" w:color="000000"/>
                </w:tcBorders>
                <w:shd w:val="clear" w:color="auto" w:fill="auto"/>
              </w:tcPr>
            </w:tcPrChange>
          </w:tcPr>
          <w:p w14:paraId="242BDC4C" w14:textId="0B063B8C" w:rsidR="000D427E" w:rsidRDefault="00DD16C2">
            <w:pPr>
              <w:spacing w:before="60"/>
              <w:ind w:left="60"/>
              <w:jc w:val="center"/>
              <w:rPr>
                <w:sz w:val="20"/>
                <w:szCs w:val="20"/>
              </w:rPr>
              <w:pPrChange w:id="485" w:author="ltonin" w:date="2018-01-31T15:18:00Z">
                <w:pPr>
                  <w:pStyle w:val="TableContents"/>
                  <w:jc w:val="center"/>
                </w:pPr>
              </w:pPrChange>
            </w:pPr>
            <w:del w:id="486" w:author="ltonin" w:date="2018-01-31T15:18:00Z">
              <w:r w:rsidRPr="00CD3FF3">
                <w:rPr>
                  <w:sz w:val="20"/>
                </w:rPr>
                <w:delText>BrainStormers</w:delText>
              </w:r>
            </w:del>
            <w:ins w:id="487" w:author="ltonin" w:date="2018-01-31T15:18:00Z">
              <w:r w:rsidR="002F3453">
                <w:rPr>
                  <w:sz w:val="20"/>
                  <w:szCs w:val="20"/>
                </w:rPr>
                <w:t>Neurobotics</w:t>
              </w:r>
            </w:ins>
          </w:p>
        </w:tc>
        <w:tc>
          <w:tcPr>
            <w:tcW w:w="2340" w:type="dxa"/>
            <w:tcBorders>
              <w:left w:val="single" w:sz="1" w:space="0" w:color="000000"/>
              <w:bottom w:val="single" w:sz="1" w:space="0" w:color="000000"/>
            </w:tcBorders>
            <w:cellDel w:id="488" w:author="ltonin" w:date="2018-01-31T15:18:00Z"/>
            <w:tcPrChange w:id="489" w:author="ltonin" w:date="2018-01-31T15:18:00Z">
              <w:tcPr>
                <w:tcW w:w="2340" w:type="dxa"/>
                <w:gridSpan w:val="2"/>
                <w:tcBorders>
                  <w:left w:val="single" w:sz="1" w:space="0" w:color="000000"/>
                  <w:bottom w:val="single" w:sz="1" w:space="0" w:color="000000"/>
                </w:tcBorders>
                <w:shd w:val="clear" w:color="auto" w:fill="auto"/>
                <w:cellDel w:id="490" w:author="ltonin" w:date="2018-01-31T15:18:00Z"/>
              </w:tcPr>
            </w:tcPrChange>
          </w:tcPr>
          <w:p w14:paraId="0684227A" w14:textId="77777777" w:rsidR="00DD16C2" w:rsidRPr="00CD3FF3" w:rsidRDefault="00DD16C2" w:rsidP="004774A6">
            <w:pPr>
              <w:pStyle w:val="TableContents"/>
              <w:jc w:val="center"/>
              <w:rPr>
                <w:sz w:val="20"/>
              </w:rPr>
            </w:pPr>
            <w:del w:id="491" w:author="ltonin" w:date="2018-01-31T15:18:00Z">
              <w:r w:rsidRPr="00CD3FF3">
                <w:rPr>
                  <w:sz w:val="20"/>
                </w:rPr>
                <w:delText>Final A</w:delText>
              </w:r>
            </w:del>
          </w:p>
        </w:tc>
        <w:tc>
          <w:tcPr>
            <w:tcW w:w="3125" w:type="dxa"/>
            <w:tcBorders>
              <w:top w:val="nil"/>
              <w:left w:val="nil"/>
              <w:bottom w:val="nil"/>
              <w:right w:val="single" w:sz="7" w:space="0" w:color="000000"/>
            </w:tcBorders>
            <w:tcMar>
              <w:top w:w="0" w:type="dxa"/>
              <w:left w:w="0" w:type="dxa"/>
              <w:bottom w:w="0" w:type="dxa"/>
              <w:right w:w="0" w:type="dxa"/>
            </w:tcMar>
            <w:tcPrChange w:id="492" w:author="ltonin" w:date="2018-01-31T15:18:00Z">
              <w:tcPr>
                <w:tcW w:w="2340" w:type="dxa"/>
                <w:gridSpan w:val="2"/>
                <w:tcBorders>
                  <w:left w:val="single" w:sz="1" w:space="0" w:color="000000"/>
                  <w:bottom w:val="single" w:sz="1" w:space="0" w:color="000000"/>
                </w:tcBorders>
                <w:shd w:val="clear" w:color="auto" w:fill="auto"/>
              </w:tcPr>
            </w:tcPrChange>
          </w:tcPr>
          <w:p w14:paraId="41AF0782" w14:textId="1A920568" w:rsidR="000D427E" w:rsidRDefault="002F3453">
            <w:pPr>
              <w:spacing w:before="60"/>
              <w:ind w:left="60"/>
              <w:jc w:val="center"/>
              <w:rPr>
                <w:sz w:val="20"/>
                <w:szCs w:val="20"/>
              </w:rPr>
              <w:pPrChange w:id="493" w:author="ltonin" w:date="2018-01-31T15:18:00Z">
                <w:pPr>
                  <w:pStyle w:val="TableContents"/>
                  <w:jc w:val="center"/>
                </w:pPr>
              </w:pPrChange>
            </w:pPr>
            <w:r>
              <w:rPr>
                <w:sz w:val="20"/>
                <w:szCs w:val="20"/>
              </w:rPr>
              <w:t>161</w:t>
            </w:r>
          </w:p>
        </w:tc>
        <w:tc>
          <w:tcPr>
            <w:tcW w:w="3125" w:type="dxa"/>
            <w:gridSpan w:val="2"/>
            <w:tcBorders>
              <w:top w:val="nil"/>
              <w:left w:val="nil"/>
              <w:bottom w:val="nil"/>
              <w:right w:val="single" w:sz="7" w:space="0" w:color="000000"/>
            </w:tcBorders>
            <w:tcMar>
              <w:top w:w="0" w:type="dxa"/>
              <w:left w:w="0" w:type="dxa"/>
              <w:bottom w:w="0" w:type="dxa"/>
              <w:right w:w="0" w:type="dxa"/>
            </w:tcMar>
            <w:tcPrChange w:id="494" w:author="ltonin" w:date="2018-01-31T15:18:00Z">
              <w:tcPr>
                <w:tcW w:w="2348" w:type="dxa"/>
                <w:tcBorders>
                  <w:left w:val="single" w:sz="1" w:space="0" w:color="000000"/>
                  <w:bottom w:val="single" w:sz="1" w:space="0" w:color="000000"/>
                  <w:right w:val="single" w:sz="1" w:space="0" w:color="000000"/>
                </w:tcBorders>
                <w:shd w:val="clear" w:color="auto" w:fill="auto"/>
              </w:tcPr>
            </w:tcPrChange>
          </w:tcPr>
          <w:p w14:paraId="72BFCD08" w14:textId="0C3C8B25" w:rsidR="000D427E" w:rsidRDefault="00DD16C2">
            <w:pPr>
              <w:spacing w:before="60"/>
              <w:ind w:left="60"/>
              <w:jc w:val="center"/>
              <w:rPr>
                <w:sz w:val="20"/>
                <w:szCs w:val="20"/>
              </w:rPr>
              <w:pPrChange w:id="495" w:author="ltonin" w:date="2018-01-31T15:18:00Z">
                <w:pPr>
                  <w:pStyle w:val="TableContents"/>
                  <w:jc w:val="center"/>
                </w:pPr>
              </w:pPrChange>
            </w:pPr>
            <w:del w:id="496" w:author="ltonin" w:date="2018-01-31T15:18:00Z">
              <w:r w:rsidRPr="00CD3FF3">
                <w:rPr>
                  <w:sz w:val="20"/>
                </w:rPr>
                <w:delText>3</w:delText>
              </w:r>
            </w:del>
            <w:ins w:id="497" w:author="ltonin" w:date="2018-01-31T15:18:00Z">
              <w:r w:rsidR="002F3453">
                <w:rPr>
                  <w:sz w:val="20"/>
                  <w:szCs w:val="20"/>
                </w:rPr>
                <w:t>7</w:t>
              </w:r>
            </w:ins>
          </w:p>
        </w:tc>
      </w:tr>
      <w:tr w:rsidR="000D427E" w14:paraId="48A27E82" w14:textId="77777777">
        <w:trPr>
          <w:trPrChange w:id="498" w:author="ltonin" w:date="2018-01-31T15:18:00Z">
            <w:trPr>
              <w:gridAfter w:val="0"/>
            </w:trPr>
          </w:trPrChange>
        </w:trPr>
        <w:tc>
          <w:tcPr>
            <w:tcW w:w="3125" w:type="dxa"/>
            <w:tcBorders>
              <w:top w:val="nil"/>
              <w:left w:val="single" w:sz="7" w:space="0" w:color="000000"/>
              <w:bottom w:val="nil"/>
              <w:right w:val="single" w:sz="7" w:space="0" w:color="000000"/>
            </w:tcBorders>
            <w:tcMar>
              <w:top w:w="0" w:type="dxa"/>
              <w:left w:w="0" w:type="dxa"/>
              <w:bottom w:w="0" w:type="dxa"/>
              <w:right w:w="0" w:type="dxa"/>
            </w:tcMar>
            <w:tcPrChange w:id="499" w:author="ltonin" w:date="2018-01-31T15:18:00Z">
              <w:tcPr>
                <w:tcW w:w="2340" w:type="dxa"/>
                <w:gridSpan w:val="2"/>
                <w:tcBorders>
                  <w:left w:val="single" w:sz="1" w:space="0" w:color="000000"/>
                  <w:bottom w:val="single" w:sz="1" w:space="0" w:color="000000"/>
                </w:tcBorders>
                <w:shd w:val="clear" w:color="auto" w:fill="auto"/>
              </w:tcPr>
            </w:tcPrChange>
          </w:tcPr>
          <w:p w14:paraId="2EB9F6FF" w14:textId="77777777" w:rsidR="000D427E" w:rsidRDefault="002F3453">
            <w:pPr>
              <w:spacing w:before="60"/>
              <w:ind w:left="60"/>
              <w:jc w:val="center"/>
              <w:rPr>
                <w:sz w:val="20"/>
                <w:szCs w:val="20"/>
              </w:rPr>
              <w:pPrChange w:id="500" w:author="ltonin" w:date="2018-01-31T15:18:00Z">
                <w:pPr>
                  <w:pStyle w:val="TableContents"/>
                  <w:jc w:val="center"/>
                </w:pPr>
              </w:pPrChange>
            </w:pPr>
            <w:r>
              <w:rPr>
                <w:sz w:val="20"/>
                <w:szCs w:val="20"/>
              </w:rPr>
              <w:t>NeuroCONCISE</w:t>
            </w:r>
          </w:p>
        </w:tc>
        <w:tc>
          <w:tcPr>
            <w:tcW w:w="2340" w:type="dxa"/>
            <w:tcBorders>
              <w:left w:val="single" w:sz="1" w:space="0" w:color="000000"/>
              <w:bottom w:val="single" w:sz="1" w:space="0" w:color="000000"/>
            </w:tcBorders>
            <w:cellDel w:id="501" w:author="ltonin" w:date="2018-01-31T15:18:00Z"/>
            <w:tcPrChange w:id="502" w:author="ltonin" w:date="2018-01-31T15:18:00Z">
              <w:tcPr>
                <w:tcW w:w="2340" w:type="dxa"/>
                <w:gridSpan w:val="2"/>
                <w:tcBorders>
                  <w:left w:val="single" w:sz="1" w:space="0" w:color="000000"/>
                  <w:bottom w:val="single" w:sz="1" w:space="0" w:color="000000"/>
                </w:tcBorders>
                <w:shd w:val="clear" w:color="auto" w:fill="auto"/>
                <w:cellDel w:id="503" w:author="ltonin" w:date="2018-01-31T15:18:00Z"/>
              </w:tcPr>
            </w:tcPrChange>
          </w:tcPr>
          <w:p w14:paraId="34E2207B" w14:textId="77777777" w:rsidR="00DD16C2" w:rsidRPr="00CD3FF3" w:rsidRDefault="00DD16C2" w:rsidP="004774A6">
            <w:pPr>
              <w:pStyle w:val="TableContents"/>
              <w:jc w:val="center"/>
              <w:rPr>
                <w:sz w:val="20"/>
              </w:rPr>
            </w:pPr>
            <w:del w:id="504" w:author="ltonin" w:date="2018-01-31T15:18:00Z">
              <w:r w:rsidRPr="00CD3FF3">
                <w:rPr>
                  <w:sz w:val="20"/>
                </w:rPr>
                <w:delText>Qualifier</w:delText>
              </w:r>
            </w:del>
          </w:p>
        </w:tc>
        <w:tc>
          <w:tcPr>
            <w:tcW w:w="3125" w:type="dxa"/>
            <w:tcBorders>
              <w:top w:val="nil"/>
              <w:left w:val="nil"/>
              <w:bottom w:val="nil"/>
              <w:right w:val="single" w:sz="7" w:space="0" w:color="000000"/>
            </w:tcBorders>
            <w:tcMar>
              <w:top w:w="0" w:type="dxa"/>
              <w:left w:w="0" w:type="dxa"/>
              <w:bottom w:w="0" w:type="dxa"/>
              <w:right w:w="0" w:type="dxa"/>
            </w:tcMar>
            <w:tcPrChange w:id="505" w:author="ltonin" w:date="2018-01-31T15:18:00Z">
              <w:tcPr>
                <w:tcW w:w="2340" w:type="dxa"/>
                <w:gridSpan w:val="2"/>
                <w:tcBorders>
                  <w:left w:val="single" w:sz="1" w:space="0" w:color="000000"/>
                  <w:bottom w:val="single" w:sz="1" w:space="0" w:color="000000"/>
                </w:tcBorders>
                <w:shd w:val="clear" w:color="auto" w:fill="auto"/>
              </w:tcPr>
            </w:tcPrChange>
          </w:tcPr>
          <w:p w14:paraId="2F45506E" w14:textId="134FFF83" w:rsidR="000D427E" w:rsidRDefault="002F3453">
            <w:pPr>
              <w:spacing w:before="60"/>
              <w:ind w:left="60"/>
              <w:jc w:val="center"/>
              <w:rPr>
                <w:sz w:val="20"/>
                <w:szCs w:val="20"/>
              </w:rPr>
              <w:pPrChange w:id="506" w:author="ltonin" w:date="2018-01-31T15:18:00Z">
                <w:pPr>
                  <w:pStyle w:val="TableContents"/>
                  <w:jc w:val="center"/>
                </w:pPr>
              </w:pPrChange>
            </w:pPr>
            <w:r>
              <w:rPr>
                <w:sz w:val="20"/>
                <w:szCs w:val="20"/>
              </w:rPr>
              <w:t>165</w:t>
            </w:r>
          </w:p>
        </w:tc>
        <w:tc>
          <w:tcPr>
            <w:tcW w:w="3125" w:type="dxa"/>
            <w:gridSpan w:val="2"/>
            <w:tcBorders>
              <w:top w:val="nil"/>
              <w:left w:val="nil"/>
              <w:bottom w:val="nil"/>
              <w:right w:val="single" w:sz="7" w:space="0" w:color="000000"/>
            </w:tcBorders>
            <w:tcMar>
              <w:top w:w="0" w:type="dxa"/>
              <w:left w:w="0" w:type="dxa"/>
              <w:bottom w:w="0" w:type="dxa"/>
              <w:right w:w="0" w:type="dxa"/>
            </w:tcMar>
            <w:tcPrChange w:id="507" w:author="ltonin" w:date="2018-01-31T15:18:00Z">
              <w:tcPr>
                <w:tcW w:w="2348" w:type="dxa"/>
                <w:tcBorders>
                  <w:left w:val="single" w:sz="1" w:space="0" w:color="000000"/>
                  <w:bottom w:val="single" w:sz="1" w:space="0" w:color="000000"/>
                  <w:right w:val="single" w:sz="1" w:space="0" w:color="000000"/>
                </w:tcBorders>
                <w:shd w:val="clear" w:color="auto" w:fill="auto"/>
              </w:tcPr>
            </w:tcPrChange>
          </w:tcPr>
          <w:p w14:paraId="112B63DB" w14:textId="3D5BCBE4" w:rsidR="000D427E" w:rsidRDefault="00DD16C2">
            <w:pPr>
              <w:spacing w:before="60"/>
              <w:ind w:left="60"/>
              <w:jc w:val="center"/>
              <w:rPr>
                <w:sz w:val="20"/>
                <w:szCs w:val="20"/>
              </w:rPr>
              <w:pPrChange w:id="508" w:author="ltonin" w:date="2018-01-31T15:18:00Z">
                <w:pPr>
                  <w:pStyle w:val="TableContents"/>
                  <w:jc w:val="center"/>
                </w:pPr>
              </w:pPrChange>
            </w:pPr>
            <w:del w:id="509" w:author="ltonin" w:date="2018-01-31T15:18:00Z">
              <w:r w:rsidRPr="00CD3FF3">
                <w:rPr>
                  <w:sz w:val="20"/>
                </w:rPr>
                <w:delText>6</w:delText>
              </w:r>
            </w:del>
            <w:ins w:id="510" w:author="ltonin" w:date="2018-01-31T15:18:00Z">
              <w:r w:rsidR="002F3453">
                <w:rPr>
                  <w:sz w:val="20"/>
                  <w:szCs w:val="20"/>
                </w:rPr>
                <w:t>8</w:t>
              </w:r>
            </w:ins>
          </w:p>
        </w:tc>
      </w:tr>
      <w:tr w:rsidR="000D427E" w14:paraId="053EF43A" w14:textId="77777777">
        <w:trPr>
          <w:trPrChange w:id="511" w:author="ltonin" w:date="2018-01-31T15:18:00Z">
            <w:trPr>
              <w:gridAfter w:val="0"/>
            </w:trPr>
          </w:trPrChange>
        </w:trPr>
        <w:tc>
          <w:tcPr>
            <w:tcW w:w="3125" w:type="dxa"/>
            <w:tcBorders>
              <w:top w:val="nil"/>
              <w:left w:val="single" w:sz="7" w:space="0" w:color="000000"/>
              <w:bottom w:val="nil"/>
              <w:right w:val="single" w:sz="7" w:space="0" w:color="000000"/>
            </w:tcBorders>
            <w:tcMar>
              <w:top w:w="0" w:type="dxa"/>
              <w:left w:w="0" w:type="dxa"/>
              <w:bottom w:w="0" w:type="dxa"/>
              <w:right w:w="0" w:type="dxa"/>
            </w:tcMar>
            <w:tcPrChange w:id="512" w:author="ltonin" w:date="2018-01-31T15:18:00Z">
              <w:tcPr>
                <w:tcW w:w="2340" w:type="dxa"/>
                <w:gridSpan w:val="2"/>
                <w:tcBorders>
                  <w:left w:val="single" w:sz="1" w:space="0" w:color="000000"/>
                  <w:bottom w:val="single" w:sz="1" w:space="0" w:color="000000"/>
                </w:tcBorders>
                <w:shd w:val="clear" w:color="auto" w:fill="auto"/>
              </w:tcPr>
            </w:tcPrChange>
          </w:tcPr>
          <w:p w14:paraId="1CDC12AD" w14:textId="77777777" w:rsidR="000D427E" w:rsidRDefault="002F3453">
            <w:pPr>
              <w:spacing w:before="60"/>
              <w:ind w:left="60"/>
              <w:jc w:val="center"/>
              <w:rPr>
                <w:sz w:val="20"/>
                <w:szCs w:val="20"/>
              </w:rPr>
              <w:pPrChange w:id="513" w:author="ltonin" w:date="2018-01-31T15:18:00Z">
                <w:pPr>
                  <w:pStyle w:val="TableContents"/>
                  <w:jc w:val="center"/>
                </w:pPr>
              </w:pPrChange>
            </w:pPr>
            <w:r>
              <w:rPr>
                <w:sz w:val="20"/>
                <w:szCs w:val="20"/>
              </w:rPr>
              <w:t>Mahidol BCI</w:t>
            </w:r>
          </w:p>
        </w:tc>
        <w:tc>
          <w:tcPr>
            <w:tcW w:w="2340" w:type="dxa"/>
            <w:tcBorders>
              <w:left w:val="single" w:sz="1" w:space="0" w:color="000000"/>
              <w:bottom w:val="single" w:sz="1" w:space="0" w:color="000000"/>
            </w:tcBorders>
            <w:cellDel w:id="514" w:author="ltonin" w:date="2018-01-31T15:18:00Z"/>
            <w:tcPrChange w:id="515" w:author="ltonin" w:date="2018-01-31T15:18:00Z">
              <w:tcPr>
                <w:tcW w:w="2340" w:type="dxa"/>
                <w:gridSpan w:val="2"/>
                <w:tcBorders>
                  <w:left w:val="single" w:sz="1" w:space="0" w:color="000000"/>
                  <w:bottom w:val="single" w:sz="1" w:space="0" w:color="000000"/>
                </w:tcBorders>
                <w:shd w:val="clear" w:color="auto" w:fill="auto"/>
                <w:cellDel w:id="516" w:author="ltonin" w:date="2018-01-31T15:18:00Z"/>
              </w:tcPr>
            </w:tcPrChange>
          </w:tcPr>
          <w:p w14:paraId="2938012D" w14:textId="77777777" w:rsidR="00DD16C2" w:rsidRPr="00CD3FF3" w:rsidRDefault="00DD16C2" w:rsidP="004774A6">
            <w:pPr>
              <w:pStyle w:val="TableContents"/>
              <w:jc w:val="center"/>
              <w:rPr>
                <w:sz w:val="20"/>
              </w:rPr>
            </w:pPr>
            <w:del w:id="517" w:author="ltonin" w:date="2018-01-31T15:18:00Z">
              <w:r w:rsidRPr="00CD3FF3">
                <w:rPr>
                  <w:sz w:val="20"/>
                </w:rPr>
                <w:delText>Qualifier</w:delText>
              </w:r>
            </w:del>
          </w:p>
        </w:tc>
        <w:tc>
          <w:tcPr>
            <w:tcW w:w="3125" w:type="dxa"/>
            <w:tcBorders>
              <w:top w:val="nil"/>
              <w:left w:val="nil"/>
              <w:bottom w:val="nil"/>
              <w:right w:val="single" w:sz="7" w:space="0" w:color="000000"/>
            </w:tcBorders>
            <w:tcMar>
              <w:top w:w="0" w:type="dxa"/>
              <w:left w:w="0" w:type="dxa"/>
              <w:bottom w:w="0" w:type="dxa"/>
              <w:right w:w="0" w:type="dxa"/>
            </w:tcMar>
            <w:tcPrChange w:id="518" w:author="ltonin" w:date="2018-01-31T15:18:00Z">
              <w:tcPr>
                <w:tcW w:w="2340" w:type="dxa"/>
                <w:gridSpan w:val="2"/>
                <w:tcBorders>
                  <w:left w:val="single" w:sz="1" w:space="0" w:color="000000"/>
                  <w:bottom w:val="single" w:sz="1" w:space="0" w:color="000000"/>
                </w:tcBorders>
                <w:shd w:val="clear" w:color="auto" w:fill="auto"/>
              </w:tcPr>
            </w:tcPrChange>
          </w:tcPr>
          <w:p w14:paraId="41C53B55" w14:textId="698DDCE1" w:rsidR="000D427E" w:rsidRDefault="002F3453">
            <w:pPr>
              <w:spacing w:before="60"/>
              <w:ind w:left="60"/>
              <w:jc w:val="center"/>
              <w:rPr>
                <w:sz w:val="20"/>
                <w:szCs w:val="20"/>
              </w:rPr>
              <w:pPrChange w:id="519" w:author="ltonin" w:date="2018-01-31T15:18:00Z">
                <w:pPr>
                  <w:pStyle w:val="TableContents"/>
                  <w:jc w:val="center"/>
                </w:pPr>
              </w:pPrChange>
            </w:pPr>
            <w:r>
              <w:rPr>
                <w:sz w:val="20"/>
                <w:szCs w:val="20"/>
              </w:rPr>
              <w:t>167</w:t>
            </w:r>
          </w:p>
        </w:tc>
        <w:tc>
          <w:tcPr>
            <w:tcW w:w="3125" w:type="dxa"/>
            <w:gridSpan w:val="2"/>
            <w:tcBorders>
              <w:top w:val="nil"/>
              <w:left w:val="nil"/>
              <w:bottom w:val="nil"/>
              <w:right w:val="single" w:sz="7" w:space="0" w:color="000000"/>
            </w:tcBorders>
            <w:tcMar>
              <w:top w:w="0" w:type="dxa"/>
              <w:left w:w="0" w:type="dxa"/>
              <w:bottom w:w="0" w:type="dxa"/>
              <w:right w:w="0" w:type="dxa"/>
            </w:tcMar>
            <w:tcPrChange w:id="520" w:author="ltonin" w:date="2018-01-31T15:18:00Z">
              <w:tcPr>
                <w:tcW w:w="2348" w:type="dxa"/>
                <w:tcBorders>
                  <w:left w:val="single" w:sz="1" w:space="0" w:color="000000"/>
                  <w:bottom w:val="single" w:sz="1" w:space="0" w:color="000000"/>
                  <w:right w:val="single" w:sz="1" w:space="0" w:color="000000"/>
                </w:tcBorders>
                <w:shd w:val="clear" w:color="auto" w:fill="auto"/>
              </w:tcPr>
            </w:tcPrChange>
          </w:tcPr>
          <w:p w14:paraId="46820678" w14:textId="77777777" w:rsidR="000D427E" w:rsidRDefault="002F3453">
            <w:pPr>
              <w:spacing w:before="60"/>
              <w:ind w:left="60"/>
              <w:jc w:val="center"/>
              <w:rPr>
                <w:sz w:val="20"/>
                <w:szCs w:val="20"/>
              </w:rPr>
              <w:pPrChange w:id="521" w:author="ltonin" w:date="2018-01-31T15:18:00Z">
                <w:pPr>
                  <w:pStyle w:val="TableContents"/>
                  <w:jc w:val="center"/>
                </w:pPr>
              </w:pPrChange>
            </w:pPr>
            <w:r>
              <w:rPr>
                <w:sz w:val="20"/>
                <w:szCs w:val="20"/>
              </w:rPr>
              <w:t>9</w:t>
            </w:r>
          </w:p>
        </w:tc>
      </w:tr>
      <w:tr w:rsidR="000D427E" w14:paraId="0EFCFD6B" w14:textId="77777777">
        <w:trPr>
          <w:trPrChange w:id="522" w:author="ltonin" w:date="2018-01-31T15:18:00Z">
            <w:trPr>
              <w:gridAfter w:val="0"/>
            </w:trPr>
          </w:trPrChange>
        </w:trPr>
        <w:tc>
          <w:tcPr>
            <w:tcW w:w="3125" w:type="dxa"/>
            <w:tcBorders>
              <w:top w:val="nil"/>
              <w:left w:val="single" w:sz="7" w:space="0" w:color="000000"/>
              <w:bottom w:val="nil"/>
              <w:right w:val="single" w:sz="7" w:space="0" w:color="000000"/>
            </w:tcBorders>
            <w:tcMar>
              <w:top w:w="0" w:type="dxa"/>
              <w:left w:w="0" w:type="dxa"/>
              <w:bottom w:w="0" w:type="dxa"/>
              <w:right w:w="0" w:type="dxa"/>
            </w:tcMar>
            <w:tcPrChange w:id="523" w:author="ltonin" w:date="2018-01-31T15:18:00Z">
              <w:tcPr>
                <w:tcW w:w="2340" w:type="dxa"/>
                <w:gridSpan w:val="2"/>
                <w:tcBorders>
                  <w:left w:val="single" w:sz="1" w:space="0" w:color="000000"/>
                  <w:bottom w:val="single" w:sz="1" w:space="0" w:color="000000"/>
                </w:tcBorders>
                <w:shd w:val="clear" w:color="auto" w:fill="auto"/>
              </w:tcPr>
            </w:tcPrChange>
          </w:tcPr>
          <w:p w14:paraId="5B2C053F" w14:textId="77777777" w:rsidR="000D427E" w:rsidRDefault="002F3453">
            <w:pPr>
              <w:spacing w:before="60"/>
              <w:ind w:left="60"/>
              <w:jc w:val="center"/>
              <w:rPr>
                <w:sz w:val="20"/>
                <w:szCs w:val="20"/>
              </w:rPr>
              <w:pPrChange w:id="524" w:author="ltonin" w:date="2018-01-31T15:18:00Z">
                <w:pPr>
                  <w:pStyle w:val="TableContents"/>
                  <w:jc w:val="center"/>
                </w:pPr>
              </w:pPrChange>
            </w:pPr>
            <w:r>
              <w:rPr>
                <w:sz w:val="20"/>
                <w:szCs w:val="20"/>
              </w:rPr>
              <w:t>Ebrainers</w:t>
            </w:r>
          </w:p>
        </w:tc>
        <w:tc>
          <w:tcPr>
            <w:tcW w:w="2340" w:type="dxa"/>
            <w:tcBorders>
              <w:left w:val="single" w:sz="1" w:space="0" w:color="000000"/>
              <w:bottom w:val="single" w:sz="1" w:space="0" w:color="000000"/>
            </w:tcBorders>
            <w:cellDel w:id="525" w:author="ltonin" w:date="2018-01-31T15:18:00Z"/>
            <w:tcPrChange w:id="526" w:author="ltonin" w:date="2018-01-31T15:18:00Z">
              <w:tcPr>
                <w:tcW w:w="2340" w:type="dxa"/>
                <w:gridSpan w:val="2"/>
                <w:tcBorders>
                  <w:left w:val="single" w:sz="1" w:space="0" w:color="000000"/>
                  <w:bottom w:val="single" w:sz="1" w:space="0" w:color="000000"/>
                </w:tcBorders>
                <w:shd w:val="clear" w:color="auto" w:fill="auto"/>
                <w:cellDel w:id="527" w:author="ltonin" w:date="2018-01-31T15:18:00Z"/>
              </w:tcPr>
            </w:tcPrChange>
          </w:tcPr>
          <w:p w14:paraId="6013573E" w14:textId="77777777" w:rsidR="00DD16C2" w:rsidRPr="00CD3FF3" w:rsidRDefault="00DD16C2" w:rsidP="004774A6">
            <w:pPr>
              <w:pStyle w:val="TableContents"/>
              <w:jc w:val="center"/>
              <w:rPr>
                <w:sz w:val="20"/>
              </w:rPr>
            </w:pPr>
            <w:del w:id="528" w:author="ltonin" w:date="2018-01-31T15:18:00Z">
              <w:r w:rsidRPr="00CD3FF3">
                <w:rPr>
                  <w:sz w:val="20"/>
                </w:rPr>
                <w:delText>Qualifier</w:delText>
              </w:r>
            </w:del>
          </w:p>
        </w:tc>
        <w:tc>
          <w:tcPr>
            <w:tcW w:w="3125" w:type="dxa"/>
            <w:tcBorders>
              <w:top w:val="nil"/>
              <w:left w:val="nil"/>
              <w:bottom w:val="nil"/>
              <w:right w:val="single" w:sz="7" w:space="0" w:color="000000"/>
            </w:tcBorders>
            <w:tcMar>
              <w:top w:w="0" w:type="dxa"/>
              <w:left w:w="0" w:type="dxa"/>
              <w:bottom w:w="0" w:type="dxa"/>
              <w:right w:w="0" w:type="dxa"/>
            </w:tcMar>
            <w:tcPrChange w:id="529" w:author="ltonin" w:date="2018-01-31T15:18:00Z">
              <w:tcPr>
                <w:tcW w:w="2340" w:type="dxa"/>
                <w:gridSpan w:val="2"/>
                <w:tcBorders>
                  <w:left w:val="single" w:sz="1" w:space="0" w:color="000000"/>
                  <w:bottom w:val="single" w:sz="1" w:space="0" w:color="000000"/>
                </w:tcBorders>
                <w:shd w:val="clear" w:color="auto" w:fill="auto"/>
              </w:tcPr>
            </w:tcPrChange>
          </w:tcPr>
          <w:p w14:paraId="42D23A39" w14:textId="588D14B4" w:rsidR="000D427E" w:rsidRDefault="002F3453">
            <w:pPr>
              <w:spacing w:before="60"/>
              <w:ind w:left="60"/>
              <w:jc w:val="center"/>
              <w:rPr>
                <w:sz w:val="20"/>
                <w:szCs w:val="20"/>
              </w:rPr>
              <w:pPrChange w:id="530" w:author="ltonin" w:date="2018-01-31T15:18:00Z">
                <w:pPr>
                  <w:pStyle w:val="TableContents"/>
                  <w:jc w:val="center"/>
                </w:pPr>
              </w:pPrChange>
            </w:pPr>
            <w:r>
              <w:rPr>
                <w:sz w:val="20"/>
                <w:szCs w:val="20"/>
              </w:rPr>
              <w:t>186</w:t>
            </w:r>
          </w:p>
        </w:tc>
        <w:tc>
          <w:tcPr>
            <w:tcW w:w="3125" w:type="dxa"/>
            <w:gridSpan w:val="2"/>
            <w:tcBorders>
              <w:top w:val="nil"/>
              <w:left w:val="nil"/>
              <w:bottom w:val="nil"/>
              <w:right w:val="single" w:sz="7" w:space="0" w:color="000000"/>
            </w:tcBorders>
            <w:tcMar>
              <w:top w:w="0" w:type="dxa"/>
              <w:left w:w="0" w:type="dxa"/>
              <w:bottom w:w="0" w:type="dxa"/>
              <w:right w:w="0" w:type="dxa"/>
            </w:tcMar>
            <w:tcPrChange w:id="531" w:author="ltonin" w:date="2018-01-31T15:18:00Z">
              <w:tcPr>
                <w:tcW w:w="2348" w:type="dxa"/>
                <w:tcBorders>
                  <w:left w:val="single" w:sz="1" w:space="0" w:color="000000"/>
                  <w:bottom w:val="single" w:sz="1" w:space="0" w:color="000000"/>
                  <w:right w:val="single" w:sz="1" w:space="0" w:color="000000"/>
                </w:tcBorders>
                <w:shd w:val="clear" w:color="auto" w:fill="auto"/>
              </w:tcPr>
            </w:tcPrChange>
          </w:tcPr>
          <w:p w14:paraId="16106B9C" w14:textId="77777777" w:rsidR="000D427E" w:rsidRDefault="002F3453">
            <w:pPr>
              <w:spacing w:before="60"/>
              <w:ind w:left="60"/>
              <w:jc w:val="center"/>
              <w:rPr>
                <w:sz w:val="20"/>
                <w:szCs w:val="20"/>
              </w:rPr>
              <w:pPrChange w:id="532" w:author="ltonin" w:date="2018-01-31T15:18:00Z">
                <w:pPr>
                  <w:pStyle w:val="TableContents"/>
                  <w:jc w:val="center"/>
                </w:pPr>
              </w:pPrChange>
            </w:pPr>
            <w:r>
              <w:rPr>
                <w:sz w:val="20"/>
                <w:szCs w:val="20"/>
              </w:rPr>
              <w:t>10</w:t>
            </w:r>
          </w:p>
        </w:tc>
      </w:tr>
      <w:tr w:rsidR="000D427E" w14:paraId="781C63FC" w14:textId="77777777">
        <w:trPr>
          <w:ins w:id="533" w:author="ltonin" w:date="2018-01-31T15:18:00Z"/>
        </w:trPr>
        <w:tc>
          <w:tcPr>
            <w:tcW w:w="3125" w:type="dxa"/>
            <w:gridSpan w:val="2"/>
            <w:tcBorders>
              <w:top w:val="nil"/>
              <w:left w:val="single" w:sz="7" w:space="0" w:color="000000"/>
              <w:bottom w:val="nil"/>
              <w:right w:val="single" w:sz="7" w:space="0" w:color="000000"/>
            </w:tcBorders>
            <w:tcMar>
              <w:top w:w="0" w:type="dxa"/>
              <w:left w:w="0" w:type="dxa"/>
              <w:bottom w:w="0" w:type="dxa"/>
              <w:right w:w="0" w:type="dxa"/>
            </w:tcMar>
          </w:tcPr>
          <w:p w14:paraId="1A9298C3" w14:textId="77777777" w:rsidR="000D427E" w:rsidRDefault="002F3453">
            <w:pPr>
              <w:spacing w:before="60"/>
              <w:ind w:left="60"/>
              <w:jc w:val="center"/>
              <w:rPr>
                <w:ins w:id="534" w:author="ltonin" w:date="2018-01-31T15:18:00Z"/>
                <w:sz w:val="20"/>
                <w:szCs w:val="20"/>
              </w:rPr>
            </w:pPr>
            <w:ins w:id="535" w:author="ltonin" w:date="2018-01-31T15:18:00Z">
              <w:r>
                <w:rPr>
                  <w:sz w:val="20"/>
                  <w:szCs w:val="20"/>
                </w:rPr>
                <w:t>MIRAGE91</w:t>
              </w:r>
            </w:ins>
          </w:p>
          <w:p w14:paraId="04FB2EBC" w14:textId="77777777" w:rsidR="000D427E" w:rsidRDefault="002F3453">
            <w:pPr>
              <w:spacing w:before="60"/>
              <w:ind w:left="60"/>
              <w:jc w:val="center"/>
              <w:rPr>
                <w:ins w:id="536" w:author="ltonin" w:date="2018-01-31T15:18:00Z"/>
                <w:sz w:val="20"/>
                <w:szCs w:val="20"/>
              </w:rPr>
            </w:pPr>
            <w:ins w:id="537" w:author="ltonin" w:date="2018-01-31T15:18:00Z">
              <w:r>
                <w:rPr>
                  <w:sz w:val="20"/>
                  <w:szCs w:val="20"/>
                </w:rPr>
                <w:t>ENS Lyon</w:t>
              </w:r>
            </w:ins>
          </w:p>
        </w:tc>
        <w:tc>
          <w:tcPr>
            <w:tcW w:w="3125" w:type="dxa"/>
            <w:tcBorders>
              <w:top w:val="nil"/>
              <w:left w:val="nil"/>
              <w:bottom w:val="nil"/>
              <w:right w:val="single" w:sz="7" w:space="0" w:color="000000"/>
            </w:tcBorders>
            <w:tcMar>
              <w:top w:w="0" w:type="dxa"/>
              <w:left w:w="0" w:type="dxa"/>
              <w:bottom w:w="0" w:type="dxa"/>
              <w:right w:w="0" w:type="dxa"/>
            </w:tcMar>
          </w:tcPr>
          <w:p w14:paraId="333C971F" w14:textId="77777777" w:rsidR="000D427E" w:rsidRDefault="002F3453">
            <w:pPr>
              <w:spacing w:before="60"/>
              <w:ind w:left="60"/>
              <w:jc w:val="center"/>
              <w:rPr>
                <w:ins w:id="538" w:author="ltonin" w:date="2018-01-31T15:18:00Z"/>
                <w:sz w:val="20"/>
                <w:szCs w:val="20"/>
              </w:rPr>
            </w:pPr>
            <w:ins w:id="539" w:author="ltonin" w:date="2018-01-31T15:18:00Z">
              <w:r>
                <w:rPr>
                  <w:sz w:val="20"/>
                  <w:szCs w:val="20"/>
                </w:rPr>
                <w:t>196</w:t>
              </w:r>
            </w:ins>
          </w:p>
          <w:p w14:paraId="367E5C46" w14:textId="77777777" w:rsidR="000D427E" w:rsidRDefault="002F3453">
            <w:pPr>
              <w:spacing w:before="60"/>
              <w:ind w:left="60"/>
              <w:jc w:val="center"/>
              <w:rPr>
                <w:ins w:id="540" w:author="ltonin" w:date="2018-01-31T15:18:00Z"/>
                <w:sz w:val="20"/>
                <w:szCs w:val="20"/>
              </w:rPr>
            </w:pPr>
            <w:ins w:id="541" w:author="ltonin" w:date="2018-01-31T15:18:00Z">
              <w:r>
                <w:rPr>
                  <w:sz w:val="20"/>
                  <w:szCs w:val="20"/>
                </w:rPr>
                <w:t>N/A</w:t>
              </w:r>
            </w:ins>
          </w:p>
        </w:tc>
        <w:tc>
          <w:tcPr>
            <w:tcW w:w="3125" w:type="dxa"/>
            <w:gridSpan w:val="2"/>
            <w:tcBorders>
              <w:top w:val="nil"/>
              <w:left w:val="nil"/>
              <w:bottom w:val="nil"/>
              <w:right w:val="single" w:sz="7" w:space="0" w:color="000000"/>
            </w:tcBorders>
            <w:tcMar>
              <w:top w:w="0" w:type="dxa"/>
              <w:left w:w="0" w:type="dxa"/>
              <w:bottom w:w="0" w:type="dxa"/>
              <w:right w:w="0" w:type="dxa"/>
            </w:tcMar>
          </w:tcPr>
          <w:p w14:paraId="28A6C55E" w14:textId="77777777" w:rsidR="000D427E" w:rsidRDefault="002F3453">
            <w:pPr>
              <w:spacing w:before="60"/>
              <w:ind w:left="60"/>
              <w:jc w:val="center"/>
              <w:rPr>
                <w:ins w:id="542" w:author="ltonin" w:date="2018-01-31T15:18:00Z"/>
                <w:sz w:val="20"/>
                <w:szCs w:val="20"/>
              </w:rPr>
            </w:pPr>
            <w:ins w:id="543" w:author="ltonin" w:date="2018-01-31T15:18:00Z">
              <w:r>
                <w:rPr>
                  <w:sz w:val="20"/>
                  <w:szCs w:val="20"/>
                </w:rPr>
                <w:t>11</w:t>
              </w:r>
            </w:ins>
          </w:p>
          <w:p w14:paraId="20EE7C1F" w14:textId="77777777" w:rsidR="000D427E" w:rsidRDefault="002F3453">
            <w:pPr>
              <w:spacing w:before="60"/>
              <w:ind w:left="60"/>
              <w:jc w:val="center"/>
              <w:rPr>
                <w:ins w:id="544" w:author="ltonin" w:date="2018-01-31T15:18:00Z"/>
                <w:sz w:val="20"/>
                <w:szCs w:val="20"/>
              </w:rPr>
            </w:pPr>
            <w:ins w:id="545" w:author="ltonin" w:date="2018-01-31T15:18:00Z">
              <w:r>
                <w:rPr>
                  <w:sz w:val="20"/>
                  <w:szCs w:val="20"/>
                </w:rPr>
                <w:t>Raced out of competition - Pilot ineligible</w:t>
              </w:r>
            </w:ins>
          </w:p>
        </w:tc>
      </w:tr>
      <w:tr w:rsidR="000D427E" w14:paraId="07E50E2F" w14:textId="77777777">
        <w:trPr>
          <w:ins w:id="546" w:author="ltonin" w:date="2018-01-31T15:18:00Z"/>
        </w:trPr>
        <w:tc>
          <w:tcPr>
            <w:tcW w:w="3125" w:type="dxa"/>
            <w:gridSpan w:val="2"/>
            <w:tcBorders>
              <w:top w:val="nil"/>
              <w:left w:val="single" w:sz="7" w:space="0" w:color="000000"/>
              <w:bottom w:val="single" w:sz="24" w:space="0" w:color="000000"/>
              <w:right w:val="single" w:sz="7" w:space="0" w:color="000000"/>
            </w:tcBorders>
            <w:tcMar>
              <w:top w:w="0" w:type="dxa"/>
              <w:left w:w="0" w:type="dxa"/>
              <w:bottom w:w="0" w:type="dxa"/>
              <w:right w:w="0" w:type="dxa"/>
            </w:tcMar>
          </w:tcPr>
          <w:p w14:paraId="7434B99F" w14:textId="77777777" w:rsidR="000D427E" w:rsidRDefault="002F3453">
            <w:pPr>
              <w:spacing w:before="60"/>
              <w:ind w:left="60"/>
              <w:jc w:val="center"/>
              <w:rPr>
                <w:ins w:id="547" w:author="ltonin" w:date="2018-01-31T15:18:00Z"/>
                <w:sz w:val="12"/>
                <w:szCs w:val="12"/>
              </w:rPr>
            </w:pPr>
            <w:ins w:id="548" w:author="ltonin" w:date="2018-01-31T15:18:00Z">
              <w:r>
                <w:rPr>
                  <w:sz w:val="12"/>
                  <w:szCs w:val="12"/>
                </w:rPr>
                <w:t xml:space="preserve"> </w:t>
              </w:r>
            </w:ins>
          </w:p>
        </w:tc>
        <w:tc>
          <w:tcPr>
            <w:tcW w:w="3125" w:type="dxa"/>
            <w:tcBorders>
              <w:top w:val="nil"/>
              <w:left w:val="nil"/>
              <w:bottom w:val="single" w:sz="24" w:space="0" w:color="000000"/>
              <w:right w:val="single" w:sz="7" w:space="0" w:color="000000"/>
            </w:tcBorders>
            <w:tcMar>
              <w:top w:w="0" w:type="dxa"/>
              <w:left w:w="0" w:type="dxa"/>
              <w:bottom w:w="0" w:type="dxa"/>
              <w:right w:w="0" w:type="dxa"/>
            </w:tcMar>
          </w:tcPr>
          <w:p w14:paraId="25C20B5D" w14:textId="77777777" w:rsidR="000D427E" w:rsidRDefault="002F3453">
            <w:pPr>
              <w:spacing w:before="60"/>
              <w:ind w:left="60"/>
              <w:jc w:val="center"/>
              <w:rPr>
                <w:ins w:id="549" w:author="ltonin" w:date="2018-01-31T15:18:00Z"/>
                <w:sz w:val="12"/>
                <w:szCs w:val="12"/>
              </w:rPr>
            </w:pPr>
            <w:ins w:id="550" w:author="ltonin" w:date="2018-01-31T15:18:00Z">
              <w:r>
                <w:rPr>
                  <w:sz w:val="12"/>
                  <w:szCs w:val="12"/>
                </w:rPr>
                <w:t xml:space="preserve"> </w:t>
              </w:r>
            </w:ins>
          </w:p>
        </w:tc>
        <w:tc>
          <w:tcPr>
            <w:tcW w:w="3125" w:type="dxa"/>
            <w:gridSpan w:val="2"/>
            <w:tcBorders>
              <w:top w:val="nil"/>
              <w:left w:val="nil"/>
              <w:bottom w:val="single" w:sz="24" w:space="0" w:color="000000"/>
              <w:right w:val="single" w:sz="7" w:space="0" w:color="000000"/>
            </w:tcBorders>
            <w:tcMar>
              <w:top w:w="0" w:type="dxa"/>
              <w:left w:w="0" w:type="dxa"/>
              <w:bottom w:w="0" w:type="dxa"/>
              <w:right w:w="0" w:type="dxa"/>
            </w:tcMar>
          </w:tcPr>
          <w:p w14:paraId="203AB957" w14:textId="77777777" w:rsidR="000D427E" w:rsidRDefault="002F3453">
            <w:pPr>
              <w:spacing w:before="60"/>
              <w:ind w:left="60"/>
              <w:jc w:val="center"/>
              <w:rPr>
                <w:ins w:id="551" w:author="ltonin" w:date="2018-01-31T15:18:00Z"/>
                <w:sz w:val="12"/>
                <w:szCs w:val="12"/>
              </w:rPr>
            </w:pPr>
            <w:ins w:id="552" w:author="ltonin" w:date="2018-01-31T15:18:00Z">
              <w:r>
                <w:rPr>
                  <w:sz w:val="12"/>
                  <w:szCs w:val="12"/>
                </w:rPr>
                <w:t xml:space="preserve"> </w:t>
              </w:r>
            </w:ins>
          </w:p>
        </w:tc>
      </w:tr>
      <w:tr w:rsidR="000D427E" w14:paraId="2A5FE038" w14:textId="77777777">
        <w:trPr>
          <w:ins w:id="553" w:author="ltonin" w:date="2018-01-31T15:18:00Z"/>
        </w:trPr>
        <w:tc>
          <w:tcPr>
            <w:tcW w:w="3125" w:type="dxa"/>
            <w:gridSpan w:val="2"/>
            <w:tcBorders>
              <w:top w:val="nil"/>
              <w:left w:val="single" w:sz="7" w:space="0" w:color="000001"/>
              <w:bottom w:val="nil"/>
              <w:right w:val="nil"/>
            </w:tcBorders>
            <w:shd w:val="clear" w:color="auto" w:fill="E7E6E6"/>
            <w:tcMar>
              <w:top w:w="0" w:type="dxa"/>
              <w:left w:w="0" w:type="dxa"/>
              <w:bottom w:w="0" w:type="dxa"/>
              <w:right w:w="0" w:type="dxa"/>
            </w:tcMar>
          </w:tcPr>
          <w:p w14:paraId="795DD0CD" w14:textId="77777777" w:rsidR="000D427E" w:rsidRDefault="002F3453">
            <w:pPr>
              <w:spacing w:before="60"/>
              <w:ind w:left="60"/>
              <w:jc w:val="center"/>
              <w:rPr>
                <w:ins w:id="554" w:author="ltonin" w:date="2018-01-31T15:18:00Z"/>
                <w:b/>
                <w:sz w:val="20"/>
                <w:szCs w:val="20"/>
              </w:rPr>
            </w:pPr>
            <w:ins w:id="555" w:author="ltonin" w:date="2018-01-31T15:18:00Z">
              <w:r>
                <w:rPr>
                  <w:b/>
                  <w:sz w:val="20"/>
                  <w:szCs w:val="20"/>
                </w:rPr>
                <w:t>Final A</w:t>
              </w:r>
            </w:ins>
          </w:p>
        </w:tc>
        <w:tc>
          <w:tcPr>
            <w:tcW w:w="3125" w:type="dxa"/>
            <w:tcBorders>
              <w:top w:val="nil"/>
              <w:left w:val="nil"/>
              <w:bottom w:val="nil"/>
              <w:right w:val="nil"/>
            </w:tcBorders>
            <w:shd w:val="clear" w:color="auto" w:fill="E7E6E6"/>
            <w:tcMar>
              <w:top w:w="0" w:type="dxa"/>
              <w:left w:w="0" w:type="dxa"/>
              <w:bottom w:w="0" w:type="dxa"/>
              <w:right w:w="0" w:type="dxa"/>
            </w:tcMar>
          </w:tcPr>
          <w:p w14:paraId="1F203D5D" w14:textId="77777777" w:rsidR="000D427E" w:rsidRDefault="002F3453">
            <w:pPr>
              <w:spacing w:before="60"/>
              <w:ind w:left="60"/>
              <w:jc w:val="center"/>
              <w:rPr>
                <w:ins w:id="556" w:author="ltonin" w:date="2018-01-31T15:18:00Z"/>
                <w:b/>
                <w:sz w:val="20"/>
                <w:szCs w:val="20"/>
              </w:rPr>
            </w:pPr>
            <w:ins w:id="557" w:author="ltonin" w:date="2018-01-31T15:18:00Z">
              <w:r>
                <w:rPr>
                  <w:b/>
                  <w:sz w:val="20"/>
                  <w:szCs w:val="20"/>
                </w:rPr>
                <w:t xml:space="preserve"> </w:t>
              </w:r>
            </w:ins>
          </w:p>
        </w:tc>
        <w:tc>
          <w:tcPr>
            <w:tcW w:w="3125" w:type="dxa"/>
            <w:gridSpan w:val="2"/>
            <w:tcBorders>
              <w:top w:val="nil"/>
              <w:left w:val="nil"/>
              <w:bottom w:val="nil"/>
              <w:right w:val="single" w:sz="7" w:space="0" w:color="000001"/>
            </w:tcBorders>
            <w:shd w:val="clear" w:color="auto" w:fill="E7E6E6"/>
            <w:tcMar>
              <w:top w:w="0" w:type="dxa"/>
              <w:left w:w="0" w:type="dxa"/>
              <w:bottom w:w="0" w:type="dxa"/>
              <w:right w:w="0" w:type="dxa"/>
            </w:tcMar>
          </w:tcPr>
          <w:p w14:paraId="32DEDA0D" w14:textId="77777777" w:rsidR="000D427E" w:rsidRDefault="002F3453">
            <w:pPr>
              <w:spacing w:before="60"/>
              <w:ind w:left="60"/>
              <w:jc w:val="center"/>
              <w:rPr>
                <w:ins w:id="558" w:author="ltonin" w:date="2018-01-31T15:18:00Z"/>
                <w:b/>
                <w:sz w:val="20"/>
                <w:szCs w:val="20"/>
              </w:rPr>
            </w:pPr>
            <w:ins w:id="559" w:author="ltonin" w:date="2018-01-31T15:18:00Z">
              <w:r>
                <w:rPr>
                  <w:b/>
                  <w:sz w:val="20"/>
                  <w:szCs w:val="20"/>
                </w:rPr>
                <w:t xml:space="preserve"> </w:t>
              </w:r>
            </w:ins>
          </w:p>
        </w:tc>
      </w:tr>
      <w:tr w:rsidR="000D427E" w14:paraId="75AA59D0" w14:textId="77777777">
        <w:trPr>
          <w:ins w:id="560" w:author="ltonin" w:date="2018-01-31T15:18:00Z"/>
        </w:trPr>
        <w:tc>
          <w:tcPr>
            <w:tcW w:w="3125" w:type="dxa"/>
            <w:gridSpan w:val="2"/>
            <w:tcBorders>
              <w:top w:val="nil"/>
              <w:left w:val="single" w:sz="7" w:space="0" w:color="000000"/>
              <w:bottom w:val="nil"/>
              <w:right w:val="single" w:sz="7" w:space="0" w:color="000000"/>
            </w:tcBorders>
            <w:tcMar>
              <w:top w:w="0" w:type="dxa"/>
              <w:left w:w="0" w:type="dxa"/>
              <w:bottom w:w="0" w:type="dxa"/>
              <w:right w:w="0" w:type="dxa"/>
            </w:tcMar>
          </w:tcPr>
          <w:p w14:paraId="3B29805D" w14:textId="77777777" w:rsidR="000D427E" w:rsidRDefault="002F3453">
            <w:pPr>
              <w:spacing w:before="60"/>
              <w:ind w:left="60"/>
              <w:jc w:val="center"/>
              <w:rPr>
                <w:ins w:id="561" w:author="ltonin" w:date="2018-01-31T15:18:00Z"/>
                <w:sz w:val="12"/>
                <w:szCs w:val="12"/>
              </w:rPr>
            </w:pPr>
            <w:ins w:id="562" w:author="ltonin" w:date="2018-01-31T15:18:00Z">
              <w:r>
                <w:rPr>
                  <w:sz w:val="12"/>
                  <w:szCs w:val="12"/>
                </w:rPr>
                <w:t xml:space="preserve"> </w:t>
              </w:r>
            </w:ins>
          </w:p>
        </w:tc>
        <w:tc>
          <w:tcPr>
            <w:tcW w:w="3125" w:type="dxa"/>
            <w:tcBorders>
              <w:top w:val="nil"/>
              <w:left w:val="nil"/>
              <w:bottom w:val="nil"/>
              <w:right w:val="single" w:sz="7" w:space="0" w:color="000000"/>
            </w:tcBorders>
            <w:tcMar>
              <w:top w:w="0" w:type="dxa"/>
              <w:left w:w="0" w:type="dxa"/>
              <w:bottom w:w="0" w:type="dxa"/>
              <w:right w:w="0" w:type="dxa"/>
            </w:tcMar>
          </w:tcPr>
          <w:p w14:paraId="422E3638" w14:textId="77777777" w:rsidR="000D427E" w:rsidRDefault="002F3453">
            <w:pPr>
              <w:spacing w:before="60"/>
              <w:ind w:left="60"/>
              <w:jc w:val="center"/>
              <w:rPr>
                <w:ins w:id="563" w:author="ltonin" w:date="2018-01-31T15:18:00Z"/>
                <w:sz w:val="12"/>
                <w:szCs w:val="12"/>
              </w:rPr>
            </w:pPr>
            <w:ins w:id="564" w:author="ltonin" w:date="2018-01-31T15:18:00Z">
              <w:r>
                <w:rPr>
                  <w:sz w:val="12"/>
                  <w:szCs w:val="12"/>
                </w:rPr>
                <w:t xml:space="preserve"> </w:t>
              </w:r>
            </w:ins>
          </w:p>
        </w:tc>
        <w:tc>
          <w:tcPr>
            <w:tcW w:w="3125" w:type="dxa"/>
            <w:gridSpan w:val="2"/>
            <w:tcBorders>
              <w:top w:val="nil"/>
              <w:left w:val="nil"/>
              <w:bottom w:val="nil"/>
              <w:right w:val="single" w:sz="7" w:space="0" w:color="000000"/>
            </w:tcBorders>
            <w:tcMar>
              <w:top w:w="0" w:type="dxa"/>
              <w:left w:w="0" w:type="dxa"/>
              <w:bottom w:w="0" w:type="dxa"/>
              <w:right w:w="0" w:type="dxa"/>
            </w:tcMar>
          </w:tcPr>
          <w:p w14:paraId="01E2D24C" w14:textId="77777777" w:rsidR="000D427E" w:rsidRDefault="002F3453">
            <w:pPr>
              <w:spacing w:before="60"/>
              <w:ind w:left="60"/>
              <w:jc w:val="center"/>
              <w:rPr>
                <w:ins w:id="565" w:author="ltonin" w:date="2018-01-31T15:18:00Z"/>
                <w:sz w:val="12"/>
                <w:szCs w:val="12"/>
              </w:rPr>
            </w:pPr>
            <w:ins w:id="566" w:author="ltonin" w:date="2018-01-31T15:18:00Z">
              <w:r>
                <w:rPr>
                  <w:sz w:val="12"/>
                  <w:szCs w:val="12"/>
                </w:rPr>
                <w:t xml:space="preserve"> </w:t>
              </w:r>
            </w:ins>
          </w:p>
        </w:tc>
      </w:tr>
      <w:tr w:rsidR="000D427E" w14:paraId="36BCCD4D" w14:textId="77777777">
        <w:trPr>
          <w:ins w:id="567" w:author="ltonin" w:date="2018-01-31T15:18:00Z"/>
        </w:trPr>
        <w:tc>
          <w:tcPr>
            <w:tcW w:w="3125" w:type="dxa"/>
            <w:gridSpan w:val="2"/>
            <w:tcBorders>
              <w:top w:val="nil"/>
              <w:left w:val="single" w:sz="7" w:space="0" w:color="000000"/>
              <w:bottom w:val="nil"/>
              <w:right w:val="single" w:sz="7" w:space="0" w:color="000000"/>
            </w:tcBorders>
            <w:tcMar>
              <w:top w:w="0" w:type="dxa"/>
              <w:left w:w="0" w:type="dxa"/>
              <w:bottom w:w="0" w:type="dxa"/>
              <w:right w:w="0" w:type="dxa"/>
            </w:tcMar>
          </w:tcPr>
          <w:p w14:paraId="23448737" w14:textId="77777777" w:rsidR="000D427E" w:rsidRDefault="002F3453">
            <w:pPr>
              <w:spacing w:before="60"/>
              <w:ind w:left="60"/>
              <w:jc w:val="center"/>
              <w:rPr>
                <w:ins w:id="568" w:author="ltonin" w:date="2018-01-31T15:18:00Z"/>
                <w:sz w:val="20"/>
                <w:szCs w:val="20"/>
              </w:rPr>
            </w:pPr>
            <w:ins w:id="569" w:author="ltonin" w:date="2018-01-31T15:18:00Z">
              <w:r>
                <w:rPr>
                  <w:sz w:val="20"/>
                  <w:szCs w:val="20"/>
                </w:rPr>
                <w:t>Brain Tweakers (P2)</w:t>
              </w:r>
            </w:ins>
          </w:p>
        </w:tc>
        <w:tc>
          <w:tcPr>
            <w:tcW w:w="3125" w:type="dxa"/>
            <w:tcBorders>
              <w:top w:val="nil"/>
              <w:left w:val="nil"/>
              <w:bottom w:val="nil"/>
              <w:right w:val="single" w:sz="7" w:space="0" w:color="000000"/>
            </w:tcBorders>
            <w:tcMar>
              <w:top w:w="0" w:type="dxa"/>
              <w:left w:w="0" w:type="dxa"/>
              <w:bottom w:w="0" w:type="dxa"/>
              <w:right w:w="0" w:type="dxa"/>
            </w:tcMar>
          </w:tcPr>
          <w:p w14:paraId="1703FCC2" w14:textId="77777777" w:rsidR="000D427E" w:rsidRDefault="002F3453">
            <w:pPr>
              <w:spacing w:before="60"/>
              <w:ind w:left="60"/>
              <w:jc w:val="center"/>
              <w:rPr>
                <w:ins w:id="570" w:author="ltonin" w:date="2018-01-31T15:18:00Z"/>
                <w:sz w:val="20"/>
                <w:szCs w:val="20"/>
              </w:rPr>
            </w:pPr>
            <w:ins w:id="571" w:author="ltonin" w:date="2018-01-31T15:18:00Z">
              <w:r>
                <w:rPr>
                  <w:sz w:val="20"/>
                  <w:szCs w:val="20"/>
                </w:rPr>
                <w:t>125</w:t>
              </w:r>
            </w:ins>
          </w:p>
        </w:tc>
        <w:tc>
          <w:tcPr>
            <w:tcW w:w="3125" w:type="dxa"/>
            <w:gridSpan w:val="2"/>
            <w:tcBorders>
              <w:top w:val="nil"/>
              <w:left w:val="nil"/>
              <w:bottom w:val="nil"/>
              <w:right w:val="single" w:sz="7" w:space="0" w:color="000000"/>
            </w:tcBorders>
            <w:tcMar>
              <w:top w:w="0" w:type="dxa"/>
              <w:left w:w="0" w:type="dxa"/>
              <w:bottom w:w="0" w:type="dxa"/>
              <w:right w:w="0" w:type="dxa"/>
            </w:tcMar>
          </w:tcPr>
          <w:p w14:paraId="0F0465A9" w14:textId="77777777" w:rsidR="000D427E" w:rsidRDefault="002F3453">
            <w:pPr>
              <w:spacing w:before="60"/>
              <w:ind w:left="60"/>
              <w:jc w:val="center"/>
              <w:rPr>
                <w:ins w:id="572" w:author="ltonin" w:date="2018-01-31T15:18:00Z"/>
                <w:sz w:val="20"/>
                <w:szCs w:val="20"/>
              </w:rPr>
            </w:pPr>
            <w:ins w:id="573" w:author="ltonin" w:date="2018-01-31T15:18:00Z">
              <w:r>
                <w:rPr>
                  <w:sz w:val="20"/>
                  <w:szCs w:val="20"/>
                </w:rPr>
                <w:t>1</w:t>
              </w:r>
            </w:ins>
          </w:p>
        </w:tc>
      </w:tr>
      <w:tr w:rsidR="000D427E" w14:paraId="7971C049" w14:textId="77777777">
        <w:trPr>
          <w:ins w:id="574" w:author="ltonin" w:date="2018-01-31T15:18:00Z"/>
        </w:trPr>
        <w:tc>
          <w:tcPr>
            <w:tcW w:w="3125" w:type="dxa"/>
            <w:gridSpan w:val="2"/>
            <w:tcBorders>
              <w:top w:val="nil"/>
              <w:left w:val="single" w:sz="7" w:space="0" w:color="000000"/>
              <w:bottom w:val="nil"/>
              <w:right w:val="single" w:sz="7" w:space="0" w:color="000000"/>
            </w:tcBorders>
            <w:tcMar>
              <w:top w:w="0" w:type="dxa"/>
              <w:left w:w="0" w:type="dxa"/>
              <w:bottom w:w="0" w:type="dxa"/>
              <w:right w:w="0" w:type="dxa"/>
            </w:tcMar>
          </w:tcPr>
          <w:p w14:paraId="041CD2B3" w14:textId="77777777" w:rsidR="000D427E" w:rsidRDefault="002F3453">
            <w:pPr>
              <w:spacing w:before="60"/>
              <w:ind w:left="60"/>
              <w:jc w:val="center"/>
              <w:rPr>
                <w:ins w:id="575" w:author="ltonin" w:date="2018-01-31T15:18:00Z"/>
                <w:sz w:val="20"/>
                <w:szCs w:val="20"/>
              </w:rPr>
            </w:pPr>
            <w:ins w:id="576" w:author="ltonin" w:date="2018-01-31T15:18:00Z">
              <w:r>
                <w:rPr>
                  <w:sz w:val="20"/>
                  <w:szCs w:val="20"/>
                </w:rPr>
                <w:t>BrainGain</w:t>
              </w:r>
            </w:ins>
          </w:p>
        </w:tc>
        <w:tc>
          <w:tcPr>
            <w:tcW w:w="3125" w:type="dxa"/>
            <w:tcBorders>
              <w:top w:val="nil"/>
              <w:left w:val="nil"/>
              <w:bottom w:val="nil"/>
              <w:right w:val="single" w:sz="7" w:space="0" w:color="000000"/>
            </w:tcBorders>
            <w:tcMar>
              <w:top w:w="0" w:type="dxa"/>
              <w:left w:w="0" w:type="dxa"/>
              <w:bottom w:w="0" w:type="dxa"/>
              <w:right w:w="0" w:type="dxa"/>
            </w:tcMar>
          </w:tcPr>
          <w:p w14:paraId="60CBDAB1" w14:textId="77777777" w:rsidR="000D427E" w:rsidRDefault="002F3453">
            <w:pPr>
              <w:spacing w:before="60"/>
              <w:ind w:left="60"/>
              <w:jc w:val="center"/>
              <w:rPr>
                <w:ins w:id="577" w:author="ltonin" w:date="2018-01-31T15:18:00Z"/>
                <w:sz w:val="20"/>
                <w:szCs w:val="20"/>
              </w:rPr>
            </w:pPr>
            <w:ins w:id="578" w:author="ltonin" w:date="2018-01-31T15:18:00Z">
              <w:r>
                <w:rPr>
                  <w:sz w:val="20"/>
                  <w:szCs w:val="20"/>
                </w:rPr>
                <w:t>156</w:t>
              </w:r>
            </w:ins>
          </w:p>
        </w:tc>
        <w:tc>
          <w:tcPr>
            <w:tcW w:w="3125" w:type="dxa"/>
            <w:gridSpan w:val="2"/>
            <w:tcBorders>
              <w:top w:val="nil"/>
              <w:left w:val="nil"/>
              <w:bottom w:val="nil"/>
              <w:right w:val="single" w:sz="7" w:space="0" w:color="000000"/>
            </w:tcBorders>
            <w:tcMar>
              <w:top w:w="0" w:type="dxa"/>
              <w:left w:w="0" w:type="dxa"/>
              <w:bottom w:w="0" w:type="dxa"/>
              <w:right w:w="0" w:type="dxa"/>
            </w:tcMar>
          </w:tcPr>
          <w:p w14:paraId="0791A4F3" w14:textId="77777777" w:rsidR="000D427E" w:rsidRDefault="002F3453">
            <w:pPr>
              <w:spacing w:before="60"/>
              <w:ind w:left="60"/>
              <w:jc w:val="center"/>
              <w:rPr>
                <w:ins w:id="579" w:author="ltonin" w:date="2018-01-31T15:18:00Z"/>
                <w:sz w:val="20"/>
                <w:szCs w:val="20"/>
              </w:rPr>
            </w:pPr>
            <w:ins w:id="580" w:author="ltonin" w:date="2018-01-31T15:18:00Z">
              <w:r>
                <w:rPr>
                  <w:sz w:val="20"/>
                  <w:szCs w:val="20"/>
                </w:rPr>
                <w:t>2</w:t>
              </w:r>
            </w:ins>
          </w:p>
        </w:tc>
      </w:tr>
      <w:tr w:rsidR="000D427E" w14:paraId="3B2E49DA" w14:textId="77777777">
        <w:trPr>
          <w:ins w:id="581" w:author="ltonin" w:date="2018-01-31T15:18:00Z"/>
        </w:trPr>
        <w:tc>
          <w:tcPr>
            <w:tcW w:w="3125" w:type="dxa"/>
            <w:gridSpan w:val="2"/>
            <w:tcBorders>
              <w:top w:val="nil"/>
              <w:left w:val="single" w:sz="7" w:space="0" w:color="000000"/>
              <w:bottom w:val="nil"/>
              <w:right w:val="single" w:sz="7" w:space="0" w:color="000000"/>
            </w:tcBorders>
            <w:tcMar>
              <w:top w:w="0" w:type="dxa"/>
              <w:left w:w="0" w:type="dxa"/>
              <w:bottom w:w="0" w:type="dxa"/>
              <w:right w:w="0" w:type="dxa"/>
            </w:tcMar>
          </w:tcPr>
          <w:p w14:paraId="1BEAB1B3" w14:textId="77777777" w:rsidR="000D427E" w:rsidRDefault="002F3453">
            <w:pPr>
              <w:spacing w:before="60"/>
              <w:ind w:left="60"/>
              <w:jc w:val="center"/>
              <w:rPr>
                <w:ins w:id="582" w:author="ltonin" w:date="2018-01-31T15:18:00Z"/>
                <w:sz w:val="20"/>
                <w:szCs w:val="20"/>
              </w:rPr>
            </w:pPr>
            <w:ins w:id="583" w:author="ltonin" w:date="2018-01-31T15:18:00Z">
              <w:r>
                <w:rPr>
                  <w:sz w:val="20"/>
                  <w:szCs w:val="20"/>
                </w:rPr>
                <w:t>BrainStormers</w:t>
              </w:r>
            </w:ins>
          </w:p>
        </w:tc>
        <w:tc>
          <w:tcPr>
            <w:tcW w:w="3125" w:type="dxa"/>
            <w:tcBorders>
              <w:top w:val="nil"/>
              <w:left w:val="nil"/>
              <w:bottom w:val="nil"/>
              <w:right w:val="single" w:sz="7" w:space="0" w:color="000000"/>
            </w:tcBorders>
            <w:tcMar>
              <w:top w:w="0" w:type="dxa"/>
              <w:left w:w="0" w:type="dxa"/>
              <w:bottom w:w="0" w:type="dxa"/>
              <w:right w:w="0" w:type="dxa"/>
            </w:tcMar>
          </w:tcPr>
          <w:p w14:paraId="15AFD933" w14:textId="77777777" w:rsidR="000D427E" w:rsidRDefault="002F3453">
            <w:pPr>
              <w:spacing w:before="60"/>
              <w:ind w:left="60"/>
              <w:jc w:val="center"/>
              <w:rPr>
                <w:ins w:id="584" w:author="ltonin" w:date="2018-01-31T15:18:00Z"/>
                <w:sz w:val="20"/>
                <w:szCs w:val="20"/>
              </w:rPr>
            </w:pPr>
            <w:ins w:id="585" w:author="ltonin" w:date="2018-01-31T15:18:00Z">
              <w:r>
                <w:rPr>
                  <w:sz w:val="20"/>
                  <w:szCs w:val="20"/>
                </w:rPr>
                <w:t>161</w:t>
              </w:r>
            </w:ins>
          </w:p>
        </w:tc>
        <w:tc>
          <w:tcPr>
            <w:tcW w:w="3125" w:type="dxa"/>
            <w:gridSpan w:val="2"/>
            <w:tcBorders>
              <w:top w:val="nil"/>
              <w:left w:val="nil"/>
              <w:bottom w:val="nil"/>
              <w:right w:val="single" w:sz="7" w:space="0" w:color="000000"/>
            </w:tcBorders>
            <w:tcMar>
              <w:top w:w="0" w:type="dxa"/>
              <w:left w:w="0" w:type="dxa"/>
              <w:bottom w:w="0" w:type="dxa"/>
              <w:right w:w="0" w:type="dxa"/>
            </w:tcMar>
          </w:tcPr>
          <w:p w14:paraId="162C43B6" w14:textId="77777777" w:rsidR="000D427E" w:rsidRDefault="002F3453">
            <w:pPr>
              <w:spacing w:before="60"/>
              <w:ind w:left="60"/>
              <w:jc w:val="center"/>
              <w:rPr>
                <w:ins w:id="586" w:author="ltonin" w:date="2018-01-31T15:18:00Z"/>
                <w:sz w:val="20"/>
                <w:szCs w:val="20"/>
              </w:rPr>
            </w:pPr>
            <w:ins w:id="587" w:author="ltonin" w:date="2018-01-31T15:18:00Z">
              <w:r>
                <w:rPr>
                  <w:sz w:val="20"/>
                  <w:szCs w:val="20"/>
                </w:rPr>
                <w:t>3</w:t>
              </w:r>
            </w:ins>
          </w:p>
        </w:tc>
      </w:tr>
      <w:tr w:rsidR="000D427E" w14:paraId="5E086B73" w14:textId="77777777">
        <w:trPr>
          <w:trPrChange w:id="588" w:author="ltonin" w:date="2018-01-31T15:18:00Z">
            <w:trPr>
              <w:gridAfter w:val="0"/>
            </w:trPr>
          </w:trPrChange>
        </w:trPr>
        <w:tc>
          <w:tcPr>
            <w:tcW w:w="3125" w:type="dxa"/>
            <w:tcBorders>
              <w:top w:val="nil"/>
              <w:left w:val="single" w:sz="7" w:space="0" w:color="000000"/>
              <w:bottom w:val="nil"/>
              <w:right w:val="single" w:sz="7" w:space="0" w:color="000000"/>
            </w:tcBorders>
            <w:tcMar>
              <w:top w:w="0" w:type="dxa"/>
              <w:left w:w="0" w:type="dxa"/>
              <w:bottom w:w="0" w:type="dxa"/>
              <w:right w:w="0" w:type="dxa"/>
            </w:tcMar>
            <w:tcPrChange w:id="589" w:author="ltonin" w:date="2018-01-31T15:18:00Z">
              <w:tcPr>
                <w:tcW w:w="2340" w:type="dxa"/>
                <w:gridSpan w:val="2"/>
                <w:tcBorders>
                  <w:left w:val="single" w:sz="1" w:space="0" w:color="000000"/>
                  <w:bottom w:val="single" w:sz="1" w:space="0" w:color="000000"/>
                </w:tcBorders>
                <w:shd w:val="clear" w:color="auto" w:fill="auto"/>
              </w:tcPr>
            </w:tcPrChange>
          </w:tcPr>
          <w:p w14:paraId="79D3F487" w14:textId="77777777" w:rsidR="000D427E" w:rsidRDefault="002F3453">
            <w:pPr>
              <w:spacing w:before="60"/>
              <w:ind w:left="60"/>
              <w:jc w:val="center"/>
              <w:rPr>
                <w:sz w:val="20"/>
                <w:szCs w:val="20"/>
              </w:rPr>
              <w:pPrChange w:id="590" w:author="ltonin" w:date="2018-01-31T15:18:00Z">
                <w:pPr>
                  <w:pStyle w:val="TableContents"/>
                  <w:jc w:val="center"/>
                </w:pPr>
              </w:pPrChange>
            </w:pPr>
            <w:r>
              <w:rPr>
                <w:sz w:val="20"/>
                <w:szCs w:val="20"/>
              </w:rPr>
              <w:t>Brain Tweakers (P1)</w:t>
            </w:r>
          </w:p>
        </w:tc>
        <w:tc>
          <w:tcPr>
            <w:tcW w:w="2340" w:type="dxa"/>
            <w:tcBorders>
              <w:left w:val="single" w:sz="1" w:space="0" w:color="000000"/>
              <w:bottom w:val="single" w:sz="1" w:space="0" w:color="000000"/>
            </w:tcBorders>
            <w:cellDel w:id="591" w:author="ltonin" w:date="2018-01-31T15:18:00Z"/>
            <w:tcPrChange w:id="592" w:author="ltonin" w:date="2018-01-31T15:18:00Z">
              <w:tcPr>
                <w:tcW w:w="2340" w:type="dxa"/>
                <w:gridSpan w:val="2"/>
                <w:tcBorders>
                  <w:left w:val="single" w:sz="1" w:space="0" w:color="000000"/>
                  <w:bottom w:val="single" w:sz="1" w:space="0" w:color="000000"/>
                </w:tcBorders>
                <w:shd w:val="clear" w:color="auto" w:fill="auto"/>
                <w:cellDel w:id="593" w:author="ltonin" w:date="2018-01-31T15:18:00Z"/>
              </w:tcPr>
            </w:tcPrChange>
          </w:tcPr>
          <w:p w14:paraId="63575AD1" w14:textId="77777777" w:rsidR="00DD16C2" w:rsidRPr="00CD3FF3" w:rsidRDefault="00DD16C2" w:rsidP="004774A6">
            <w:pPr>
              <w:pStyle w:val="TableContents"/>
              <w:jc w:val="center"/>
              <w:rPr>
                <w:sz w:val="20"/>
              </w:rPr>
            </w:pPr>
            <w:del w:id="594" w:author="ltonin" w:date="2018-01-31T15:18:00Z">
              <w:r w:rsidRPr="00CD3FF3">
                <w:rPr>
                  <w:sz w:val="20"/>
                </w:rPr>
                <w:delText>Final A</w:delText>
              </w:r>
            </w:del>
          </w:p>
        </w:tc>
        <w:tc>
          <w:tcPr>
            <w:tcW w:w="3125" w:type="dxa"/>
            <w:tcBorders>
              <w:top w:val="nil"/>
              <w:left w:val="nil"/>
              <w:bottom w:val="nil"/>
              <w:right w:val="single" w:sz="7" w:space="0" w:color="000000"/>
            </w:tcBorders>
            <w:tcMar>
              <w:top w:w="0" w:type="dxa"/>
              <w:left w:w="0" w:type="dxa"/>
              <w:bottom w:w="0" w:type="dxa"/>
              <w:right w:w="0" w:type="dxa"/>
            </w:tcMar>
            <w:tcPrChange w:id="595" w:author="ltonin" w:date="2018-01-31T15:18:00Z">
              <w:tcPr>
                <w:tcW w:w="2340" w:type="dxa"/>
                <w:gridSpan w:val="2"/>
                <w:tcBorders>
                  <w:left w:val="single" w:sz="1" w:space="0" w:color="000000"/>
                  <w:bottom w:val="single" w:sz="1" w:space="0" w:color="000000"/>
                </w:tcBorders>
                <w:shd w:val="clear" w:color="auto" w:fill="auto"/>
              </w:tcPr>
            </w:tcPrChange>
          </w:tcPr>
          <w:p w14:paraId="5358D20F" w14:textId="24881260" w:rsidR="000D427E" w:rsidRDefault="002F3453">
            <w:pPr>
              <w:spacing w:before="60"/>
              <w:ind w:left="60"/>
              <w:jc w:val="center"/>
              <w:rPr>
                <w:sz w:val="20"/>
                <w:szCs w:val="20"/>
              </w:rPr>
              <w:pPrChange w:id="596" w:author="ltonin" w:date="2018-01-31T15:18:00Z">
                <w:pPr>
                  <w:pStyle w:val="TableContents"/>
                  <w:jc w:val="center"/>
                </w:pPr>
              </w:pPrChange>
            </w:pPr>
            <w:r>
              <w:rPr>
                <w:sz w:val="20"/>
                <w:szCs w:val="20"/>
              </w:rPr>
              <w:t>190</w:t>
            </w:r>
          </w:p>
        </w:tc>
        <w:tc>
          <w:tcPr>
            <w:tcW w:w="3125" w:type="dxa"/>
            <w:gridSpan w:val="2"/>
            <w:tcBorders>
              <w:top w:val="nil"/>
              <w:left w:val="nil"/>
              <w:bottom w:val="nil"/>
              <w:right w:val="single" w:sz="7" w:space="0" w:color="000000"/>
            </w:tcBorders>
            <w:tcMar>
              <w:top w:w="0" w:type="dxa"/>
              <w:left w:w="0" w:type="dxa"/>
              <w:bottom w:w="0" w:type="dxa"/>
              <w:right w:w="0" w:type="dxa"/>
            </w:tcMar>
            <w:tcPrChange w:id="597" w:author="ltonin" w:date="2018-01-31T15:18:00Z">
              <w:tcPr>
                <w:tcW w:w="2348" w:type="dxa"/>
                <w:tcBorders>
                  <w:left w:val="single" w:sz="1" w:space="0" w:color="000000"/>
                  <w:bottom w:val="single" w:sz="1" w:space="0" w:color="000000"/>
                  <w:right w:val="single" w:sz="1" w:space="0" w:color="000000"/>
                </w:tcBorders>
                <w:shd w:val="clear" w:color="auto" w:fill="auto"/>
              </w:tcPr>
            </w:tcPrChange>
          </w:tcPr>
          <w:p w14:paraId="117F5C66" w14:textId="77777777" w:rsidR="000D427E" w:rsidRDefault="002F3453">
            <w:pPr>
              <w:spacing w:before="60"/>
              <w:ind w:left="60"/>
              <w:jc w:val="center"/>
              <w:rPr>
                <w:sz w:val="20"/>
                <w:szCs w:val="20"/>
              </w:rPr>
              <w:pPrChange w:id="598" w:author="ltonin" w:date="2018-01-31T15:18:00Z">
                <w:pPr>
                  <w:pStyle w:val="TableContents"/>
                  <w:jc w:val="center"/>
                </w:pPr>
              </w:pPrChange>
            </w:pPr>
            <w:r>
              <w:rPr>
                <w:sz w:val="20"/>
                <w:szCs w:val="20"/>
              </w:rPr>
              <w:t>4</w:t>
            </w:r>
          </w:p>
        </w:tc>
      </w:tr>
      <w:tr w:rsidR="000D427E" w14:paraId="5EC12D1E" w14:textId="2A589CEE">
        <w:trPr>
          <w:trPrChange w:id="599" w:author="ltonin" w:date="2018-01-31T15:18:00Z">
            <w:trPr>
              <w:gridAfter w:val="0"/>
            </w:trPr>
          </w:trPrChange>
        </w:trPr>
        <w:tc>
          <w:tcPr>
            <w:tcW w:w="3125" w:type="dxa"/>
            <w:gridSpan w:val="2"/>
            <w:tcBorders>
              <w:top w:val="nil"/>
              <w:left w:val="single" w:sz="7" w:space="0" w:color="000000"/>
              <w:bottom w:val="single" w:sz="24" w:space="0" w:color="000000"/>
              <w:right w:val="single" w:sz="7" w:space="0" w:color="000000"/>
            </w:tcBorders>
            <w:tcMar>
              <w:top w:w="0" w:type="dxa"/>
              <w:left w:w="0" w:type="dxa"/>
              <w:bottom w:w="0" w:type="dxa"/>
              <w:right w:w="0" w:type="dxa"/>
            </w:tcMar>
            <w:tcPrChange w:id="600" w:author="ltonin" w:date="2018-01-31T15:18:00Z">
              <w:tcPr>
                <w:tcW w:w="2340" w:type="dxa"/>
                <w:gridSpan w:val="2"/>
                <w:tcBorders>
                  <w:left w:val="single" w:sz="1" w:space="0" w:color="000000"/>
                  <w:bottom w:val="single" w:sz="1" w:space="0" w:color="000000"/>
                </w:tcBorders>
                <w:shd w:val="clear" w:color="auto" w:fill="auto"/>
              </w:tcPr>
            </w:tcPrChange>
          </w:tcPr>
          <w:p w14:paraId="040F160A" w14:textId="0C32C46A" w:rsidR="000D427E" w:rsidRDefault="00DD16C2">
            <w:pPr>
              <w:spacing w:before="60"/>
              <w:ind w:left="60"/>
              <w:jc w:val="center"/>
              <w:rPr>
                <w:sz w:val="12"/>
                <w:rPrChange w:id="601" w:author="ltonin" w:date="2018-01-31T15:18:00Z">
                  <w:rPr>
                    <w:sz w:val="20"/>
                  </w:rPr>
                </w:rPrChange>
              </w:rPr>
              <w:pPrChange w:id="602" w:author="ltonin" w:date="2018-01-31T15:18:00Z">
                <w:pPr>
                  <w:pStyle w:val="TableContents"/>
                  <w:jc w:val="center"/>
                </w:pPr>
              </w:pPrChange>
            </w:pPr>
            <w:del w:id="603" w:author="ltonin" w:date="2018-01-31T15:18:00Z">
              <w:r w:rsidRPr="00CD3FF3">
                <w:rPr>
                  <w:sz w:val="20"/>
                </w:rPr>
                <w:delText>MIRAGE 91</w:delText>
              </w:r>
            </w:del>
            <w:ins w:id="604" w:author="ltonin" w:date="2018-01-31T15:18:00Z">
              <w:r w:rsidR="002F3453">
                <w:rPr>
                  <w:sz w:val="12"/>
                  <w:szCs w:val="12"/>
                </w:rPr>
                <w:t xml:space="preserve"> </w:t>
              </w:r>
            </w:ins>
          </w:p>
        </w:tc>
        <w:tc>
          <w:tcPr>
            <w:tcW w:w="3125" w:type="dxa"/>
            <w:tcBorders>
              <w:top w:val="nil"/>
              <w:left w:val="nil"/>
              <w:bottom w:val="single" w:sz="24" w:space="0" w:color="000000"/>
              <w:right w:val="single" w:sz="7" w:space="0" w:color="000000"/>
            </w:tcBorders>
            <w:tcMar>
              <w:top w:w="0" w:type="dxa"/>
              <w:left w:w="0" w:type="dxa"/>
              <w:bottom w:w="0" w:type="dxa"/>
              <w:right w:w="0" w:type="dxa"/>
            </w:tcMar>
            <w:tcPrChange w:id="605" w:author="ltonin" w:date="2018-01-31T15:18:00Z">
              <w:tcPr>
                <w:tcW w:w="2340" w:type="dxa"/>
                <w:gridSpan w:val="2"/>
                <w:tcBorders>
                  <w:left w:val="single" w:sz="1" w:space="0" w:color="000000"/>
                  <w:bottom w:val="single" w:sz="1" w:space="0" w:color="000000"/>
                </w:tcBorders>
                <w:shd w:val="clear" w:color="auto" w:fill="auto"/>
              </w:tcPr>
            </w:tcPrChange>
          </w:tcPr>
          <w:p w14:paraId="51CD2964" w14:textId="12A5BF1F" w:rsidR="000D427E" w:rsidRDefault="00DD16C2">
            <w:pPr>
              <w:spacing w:before="60"/>
              <w:ind w:left="60"/>
              <w:jc w:val="center"/>
              <w:rPr>
                <w:sz w:val="12"/>
                <w:rPrChange w:id="606" w:author="ltonin" w:date="2018-01-31T15:18:00Z">
                  <w:rPr>
                    <w:sz w:val="20"/>
                  </w:rPr>
                </w:rPrChange>
              </w:rPr>
              <w:pPrChange w:id="607" w:author="ltonin" w:date="2018-01-31T15:18:00Z">
                <w:pPr>
                  <w:pStyle w:val="TableContents"/>
                  <w:jc w:val="center"/>
                </w:pPr>
              </w:pPrChange>
            </w:pPr>
            <w:del w:id="608" w:author="ltonin" w:date="2018-01-31T15:18:00Z">
              <w:r w:rsidRPr="00CD3FF3">
                <w:rPr>
                  <w:sz w:val="20"/>
                </w:rPr>
                <w:delText>Qualifier</w:delText>
              </w:r>
            </w:del>
            <w:ins w:id="609" w:author="ltonin" w:date="2018-01-31T15:18:00Z">
              <w:r w:rsidR="002F3453">
                <w:rPr>
                  <w:sz w:val="12"/>
                  <w:szCs w:val="12"/>
                </w:rPr>
                <w:t xml:space="preserve"> </w:t>
              </w:r>
            </w:ins>
          </w:p>
        </w:tc>
        <w:tc>
          <w:tcPr>
            <w:tcW w:w="3125" w:type="dxa"/>
            <w:tcBorders>
              <w:top w:val="nil"/>
              <w:left w:val="nil"/>
              <w:bottom w:val="single" w:sz="24" w:space="0" w:color="000000"/>
              <w:right w:val="single" w:sz="7" w:space="0" w:color="000000"/>
            </w:tcBorders>
            <w:tcMar>
              <w:top w:w="0" w:type="dxa"/>
              <w:left w:w="0" w:type="dxa"/>
              <w:bottom w:w="0" w:type="dxa"/>
              <w:right w:w="0" w:type="dxa"/>
            </w:tcMar>
            <w:tcPrChange w:id="610" w:author="ltonin" w:date="2018-01-31T15:18:00Z">
              <w:tcPr>
                <w:tcW w:w="2340" w:type="dxa"/>
                <w:gridSpan w:val="2"/>
                <w:tcBorders>
                  <w:left w:val="single" w:sz="1" w:space="0" w:color="000000"/>
                  <w:bottom w:val="single" w:sz="1" w:space="0" w:color="000000"/>
                </w:tcBorders>
                <w:shd w:val="clear" w:color="auto" w:fill="auto"/>
              </w:tcPr>
            </w:tcPrChange>
          </w:tcPr>
          <w:p w14:paraId="46B9BE2A" w14:textId="7BA1CCF8" w:rsidR="000D427E" w:rsidRDefault="00DD16C2">
            <w:pPr>
              <w:spacing w:before="60"/>
              <w:ind w:left="60"/>
              <w:jc w:val="center"/>
              <w:rPr>
                <w:sz w:val="12"/>
                <w:rPrChange w:id="611" w:author="ltonin" w:date="2018-01-31T15:18:00Z">
                  <w:rPr>
                    <w:sz w:val="20"/>
                  </w:rPr>
                </w:rPrChange>
              </w:rPr>
              <w:pPrChange w:id="612" w:author="ltonin" w:date="2018-01-31T15:18:00Z">
                <w:pPr>
                  <w:pStyle w:val="TableContents"/>
                  <w:jc w:val="center"/>
                </w:pPr>
              </w:pPrChange>
            </w:pPr>
            <w:del w:id="613" w:author="ltonin" w:date="2018-01-31T15:18:00Z">
              <w:r w:rsidRPr="00CD3FF3">
                <w:rPr>
                  <w:sz w:val="20"/>
                </w:rPr>
                <w:delText>196</w:delText>
              </w:r>
            </w:del>
            <w:ins w:id="614" w:author="ltonin" w:date="2018-01-31T15:18:00Z">
              <w:r w:rsidR="002F3453">
                <w:rPr>
                  <w:sz w:val="12"/>
                  <w:szCs w:val="12"/>
                </w:rPr>
                <w:t xml:space="preserve"> </w:t>
              </w:r>
            </w:ins>
          </w:p>
        </w:tc>
        <w:tc>
          <w:tcPr>
            <w:tcW w:w="2348" w:type="dxa"/>
            <w:tcBorders>
              <w:left w:val="single" w:sz="1" w:space="0" w:color="000000"/>
              <w:bottom w:val="single" w:sz="1" w:space="0" w:color="000000"/>
              <w:right w:val="single" w:sz="1" w:space="0" w:color="000000"/>
            </w:tcBorders>
            <w:cellDel w:id="615" w:author="ltonin" w:date="2018-01-31T15:18:00Z"/>
            <w:tcPrChange w:id="616" w:author="ltonin" w:date="2018-01-31T15:18:00Z">
              <w:tcPr>
                <w:tcW w:w="2348" w:type="dxa"/>
                <w:tcBorders>
                  <w:left w:val="single" w:sz="1" w:space="0" w:color="000000"/>
                  <w:bottom w:val="single" w:sz="1" w:space="0" w:color="000000"/>
                  <w:right w:val="single" w:sz="1" w:space="0" w:color="000000"/>
                </w:tcBorders>
                <w:shd w:val="clear" w:color="auto" w:fill="auto"/>
                <w:cellDel w:id="617" w:author="ltonin" w:date="2018-01-31T15:18:00Z"/>
              </w:tcPr>
            </w:tcPrChange>
          </w:tcPr>
          <w:p w14:paraId="70838EF7" w14:textId="77777777" w:rsidR="00DD16C2" w:rsidRPr="00CD3FF3" w:rsidRDefault="00DD16C2" w:rsidP="004774A6">
            <w:pPr>
              <w:pStyle w:val="TableContents"/>
              <w:jc w:val="center"/>
              <w:rPr>
                <w:sz w:val="20"/>
              </w:rPr>
            </w:pPr>
            <w:del w:id="618" w:author="ltonin" w:date="2018-01-31T15:18:00Z">
              <w:r w:rsidRPr="00CD3FF3">
                <w:rPr>
                  <w:sz w:val="20"/>
                </w:rPr>
                <w:delText>11</w:delText>
              </w:r>
            </w:del>
          </w:p>
        </w:tc>
      </w:tr>
      <w:tr w:rsidR="000D427E" w14:paraId="2EF64412" w14:textId="77777777">
        <w:trPr>
          <w:ins w:id="619" w:author="ltonin" w:date="2018-01-31T15:18:00Z"/>
        </w:trPr>
        <w:tc>
          <w:tcPr>
            <w:tcW w:w="3125" w:type="dxa"/>
            <w:gridSpan w:val="2"/>
            <w:tcBorders>
              <w:top w:val="nil"/>
              <w:left w:val="single" w:sz="7" w:space="0" w:color="000001"/>
              <w:bottom w:val="nil"/>
              <w:right w:val="nil"/>
            </w:tcBorders>
            <w:shd w:val="clear" w:color="auto" w:fill="E7E6E6"/>
            <w:tcMar>
              <w:top w:w="0" w:type="dxa"/>
              <w:left w:w="0" w:type="dxa"/>
              <w:bottom w:w="0" w:type="dxa"/>
              <w:right w:w="0" w:type="dxa"/>
            </w:tcMar>
          </w:tcPr>
          <w:p w14:paraId="33ECCC43" w14:textId="77777777" w:rsidR="000D427E" w:rsidRDefault="002F3453">
            <w:pPr>
              <w:spacing w:before="60"/>
              <w:ind w:left="60"/>
              <w:jc w:val="center"/>
              <w:rPr>
                <w:ins w:id="620" w:author="ltonin" w:date="2018-01-31T15:18:00Z"/>
                <w:b/>
                <w:sz w:val="20"/>
                <w:szCs w:val="20"/>
              </w:rPr>
            </w:pPr>
            <w:ins w:id="621" w:author="ltonin" w:date="2018-01-31T15:18:00Z">
              <w:r>
                <w:rPr>
                  <w:b/>
                  <w:sz w:val="20"/>
                  <w:szCs w:val="20"/>
                </w:rPr>
                <w:t>Final B</w:t>
              </w:r>
            </w:ins>
          </w:p>
        </w:tc>
        <w:tc>
          <w:tcPr>
            <w:tcW w:w="3125" w:type="dxa"/>
            <w:tcBorders>
              <w:top w:val="nil"/>
              <w:left w:val="nil"/>
              <w:bottom w:val="nil"/>
              <w:right w:val="nil"/>
            </w:tcBorders>
            <w:shd w:val="clear" w:color="auto" w:fill="E7E6E6"/>
            <w:tcMar>
              <w:top w:w="0" w:type="dxa"/>
              <w:left w:w="0" w:type="dxa"/>
              <w:bottom w:w="0" w:type="dxa"/>
              <w:right w:w="0" w:type="dxa"/>
            </w:tcMar>
          </w:tcPr>
          <w:p w14:paraId="1E65038E" w14:textId="77777777" w:rsidR="000D427E" w:rsidRDefault="002F3453">
            <w:pPr>
              <w:spacing w:before="60"/>
              <w:ind w:left="60"/>
              <w:jc w:val="center"/>
              <w:rPr>
                <w:ins w:id="622" w:author="ltonin" w:date="2018-01-31T15:18:00Z"/>
                <w:sz w:val="20"/>
                <w:szCs w:val="20"/>
              </w:rPr>
            </w:pPr>
            <w:ins w:id="623" w:author="ltonin" w:date="2018-01-31T15:18:00Z">
              <w:r>
                <w:rPr>
                  <w:sz w:val="20"/>
                  <w:szCs w:val="20"/>
                </w:rPr>
                <w:t xml:space="preserve"> </w:t>
              </w:r>
            </w:ins>
          </w:p>
        </w:tc>
        <w:tc>
          <w:tcPr>
            <w:tcW w:w="3125" w:type="dxa"/>
            <w:gridSpan w:val="2"/>
            <w:tcBorders>
              <w:top w:val="nil"/>
              <w:left w:val="nil"/>
              <w:bottom w:val="nil"/>
              <w:right w:val="single" w:sz="7" w:space="0" w:color="000001"/>
            </w:tcBorders>
            <w:shd w:val="clear" w:color="auto" w:fill="E7E6E6"/>
            <w:tcMar>
              <w:top w:w="0" w:type="dxa"/>
              <w:left w:w="0" w:type="dxa"/>
              <w:bottom w:w="0" w:type="dxa"/>
              <w:right w:w="0" w:type="dxa"/>
            </w:tcMar>
          </w:tcPr>
          <w:p w14:paraId="24461091" w14:textId="77777777" w:rsidR="000D427E" w:rsidRDefault="002F3453">
            <w:pPr>
              <w:spacing w:before="60"/>
              <w:ind w:left="60"/>
              <w:jc w:val="center"/>
              <w:rPr>
                <w:ins w:id="624" w:author="ltonin" w:date="2018-01-31T15:18:00Z"/>
                <w:sz w:val="20"/>
                <w:szCs w:val="20"/>
              </w:rPr>
            </w:pPr>
            <w:ins w:id="625" w:author="ltonin" w:date="2018-01-31T15:18:00Z">
              <w:r>
                <w:rPr>
                  <w:sz w:val="20"/>
                  <w:szCs w:val="20"/>
                </w:rPr>
                <w:t xml:space="preserve"> </w:t>
              </w:r>
            </w:ins>
          </w:p>
        </w:tc>
      </w:tr>
      <w:tr w:rsidR="000D427E" w14:paraId="166133B1" w14:textId="77777777">
        <w:trPr>
          <w:ins w:id="626" w:author="ltonin" w:date="2018-01-31T15:18:00Z"/>
        </w:trPr>
        <w:tc>
          <w:tcPr>
            <w:tcW w:w="3125" w:type="dxa"/>
            <w:gridSpan w:val="2"/>
            <w:tcBorders>
              <w:top w:val="nil"/>
              <w:left w:val="single" w:sz="7" w:space="0" w:color="000000"/>
              <w:bottom w:val="nil"/>
              <w:right w:val="single" w:sz="7" w:space="0" w:color="000000"/>
            </w:tcBorders>
            <w:tcMar>
              <w:top w:w="0" w:type="dxa"/>
              <w:left w:w="0" w:type="dxa"/>
              <w:bottom w:w="0" w:type="dxa"/>
              <w:right w:w="0" w:type="dxa"/>
            </w:tcMar>
          </w:tcPr>
          <w:p w14:paraId="389E45A0" w14:textId="77777777" w:rsidR="000D427E" w:rsidRDefault="002F3453">
            <w:pPr>
              <w:spacing w:before="60"/>
              <w:ind w:left="60"/>
              <w:jc w:val="center"/>
              <w:rPr>
                <w:ins w:id="627" w:author="ltonin" w:date="2018-01-31T15:18:00Z"/>
                <w:sz w:val="12"/>
                <w:szCs w:val="12"/>
              </w:rPr>
            </w:pPr>
            <w:ins w:id="628" w:author="ltonin" w:date="2018-01-31T15:18:00Z">
              <w:r>
                <w:rPr>
                  <w:sz w:val="12"/>
                  <w:szCs w:val="12"/>
                </w:rPr>
                <w:t xml:space="preserve"> </w:t>
              </w:r>
            </w:ins>
          </w:p>
        </w:tc>
        <w:tc>
          <w:tcPr>
            <w:tcW w:w="3125" w:type="dxa"/>
            <w:tcBorders>
              <w:top w:val="nil"/>
              <w:left w:val="nil"/>
              <w:bottom w:val="nil"/>
              <w:right w:val="single" w:sz="7" w:space="0" w:color="000000"/>
            </w:tcBorders>
            <w:tcMar>
              <w:top w:w="0" w:type="dxa"/>
              <w:left w:w="0" w:type="dxa"/>
              <w:bottom w:w="0" w:type="dxa"/>
              <w:right w:w="0" w:type="dxa"/>
            </w:tcMar>
          </w:tcPr>
          <w:p w14:paraId="2AE1D1DC" w14:textId="77777777" w:rsidR="000D427E" w:rsidRDefault="002F3453">
            <w:pPr>
              <w:spacing w:before="60"/>
              <w:ind w:left="60"/>
              <w:jc w:val="center"/>
              <w:rPr>
                <w:ins w:id="629" w:author="ltonin" w:date="2018-01-31T15:18:00Z"/>
                <w:sz w:val="12"/>
                <w:szCs w:val="12"/>
              </w:rPr>
            </w:pPr>
            <w:ins w:id="630" w:author="ltonin" w:date="2018-01-31T15:18:00Z">
              <w:r>
                <w:rPr>
                  <w:sz w:val="12"/>
                  <w:szCs w:val="12"/>
                </w:rPr>
                <w:t xml:space="preserve"> </w:t>
              </w:r>
            </w:ins>
          </w:p>
        </w:tc>
        <w:tc>
          <w:tcPr>
            <w:tcW w:w="3125" w:type="dxa"/>
            <w:gridSpan w:val="2"/>
            <w:tcBorders>
              <w:top w:val="nil"/>
              <w:left w:val="nil"/>
              <w:bottom w:val="nil"/>
              <w:right w:val="single" w:sz="7" w:space="0" w:color="000000"/>
            </w:tcBorders>
            <w:tcMar>
              <w:top w:w="0" w:type="dxa"/>
              <w:left w:w="0" w:type="dxa"/>
              <w:bottom w:w="0" w:type="dxa"/>
              <w:right w:w="0" w:type="dxa"/>
            </w:tcMar>
          </w:tcPr>
          <w:p w14:paraId="343CAA62" w14:textId="77777777" w:rsidR="000D427E" w:rsidRDefault="002F3453">
            <w:pPr>
              <w:spacing w:before="60"/>
              <w:ind w:left="60"/>
              <w:jc w:val="center"/>
              <w:rPr>
                <w:ins w:id="631" w:author="ltonin" w:date="2018-01-31T15:18:00Z"/>
                <w:sz w:val="12"/>
                <w:szCs w:val="12"/>
              </w:rPr>
            </w:pPr>
            <w:ins w:id="632" w:author="ltonin" w:date="2018-01-31T15:18:00Z">
              <w:r>
                <w:rPr>
                  <w:sz w:val="12"/>
                  <w:szCs w:val="12"/>
                </w:rPr>
                <w:t xml:space="preserve"> </w:t>
              </w:r>
            </w:ins>
          </w:p>
        </w:tc>
      </w:tr>
      <w:tr w:rsidR="000D427E" w14:paraId="1492ACFC" w14:textId="77777777">
        <w:trPr>
          <w:ins w:id="633" w:author="ltonin" w:date="2018-01-31T15:18:00Z"/>
        </w:trPr>
        <w:tc>
          <w:tcPr>
            <w:tcW w:w="3125" w:type="dxa"/>
            <w:gridSpan w:val="2"/>
            <w:tcBorders>
              <w:top w:val="nil"/>
              <w:left w:val="single" w:sz="7" w:space="0" w:color="000000"/>
              <w:bottom w:val="nil"/>
              <w:right w:val="single" w:sz="7" w:space="0" w:color="000000"/>
            </w:tcBorders>
            <w:tcMar>
              <w:top w:w="0" w:type="dxa"/>
              <w:left w:w="0" w:type="dxa"/>
              <w:bottom w:w="0" w:type="dxa"/>
              <w:right w:w="0" w:type="dxa"/>
            </w:tcMar>
          </w:tcPr>
          <w:p w14:paraId="2A08C8B8" w14:textId="77777777" w:rsidR="000D427E" w:rsidRDefault="002F3453">
            <w:pPr>
              <w:spacing w:before="60"/>
              <w:ind w:left="60"/>
              <w:jc w:val="center"/>
              <w:rPr>
                <w:ins w:id="634" w:author="ltonin" w:date="2018-01-31T15:18:00Z"/>
                <w:sz w:val="20"/>
                <w:szCs w:val="20"/>
              </w:rPr>
            </w:pPr>
            <w:ins w:id="635" w:author="ltonin" w:date="2018-01-31T15:18:00Z">
              <w:r>
                <w:rPr>
                  <w:sz w:val="20"/>
                  <w:szCs w:val="20"/>
                </w:rPr>
                <w:t>Neurobotics</w:t>
              </w:r>
            </w:ins>
          </w:p>
        </w:tc>
        <w:tc>
          <w:tcPr>
            <w:tcW w:w="3125" w:type="dxa"/>
            <w:tcBorders>
              <w:top w:val="nil"/>
              <w:left w:val="nil"/>
              <w:bottom w:val="nil"/>
              <w:right w:val="single" w:sz="7" w:space="0" w:color="000000"/>
            </w:tcBorders>
            <w:tcMar>
              <w:top w:w="0" w:type="dxa"/>
              <w:left w:w="0" w:type="dxa"/>
              <w:bottom w:w="0" w:type="dxa"/>
              <w:right w:w="0" w:type="dxa"/>
            </w:tcMar>
          </w:tcPr>
          <w:p w14:paraId="2E091642" w14:textId="77777777" w:rsidR="000D427E" w:rsidRDefault="002F3453">
            <w:pPr>
              <w:spacing w:before="60"/>
              <w:ind w:left="60"/>
              <w:jc w:val="center"/>
              <w:rPr>
                <w:ins w:id="636" w:author="ltonin" w:date="2018-01-31T15:18:00Z"/>
                <w:sz w:val="20"/>
                <w:szCs w:val="20"/>
              </w:rPr>
            </w:pPr>
            <w:ins w:id="637" w:author="ltonin" w:date="2018-01-31T15:18:00Z">
              <w:r>
                <w:rPr>
                  <w:sz w:val="20"/>
                  <w:szCs w:val="20"/>
                </w:rPr>
                <w:t>132</w:t>
              </w:r>
            </w:ins>
          </w:p>
        </w:tc>
        <w:tc>
          <w:tcPr>
            <w:tcW w:w="3125" w:type="dxa"/>
            <w:gridSpan w:val="2"/>
            <w:tcBorders>
              <w:top w:val="nil"/>
              <w:left w:val="nil"/>
              <w:bottom w:val="nil"/>
              <w:right w:val="single" w:sz="7" w:space="0" w:color="000000"/>
            </w:tcBorders>
            <w:tcMar>
              <w:top w:w="0" w:type="dxa"/>
              <w:left w:w="0" w:type="dxa"/>
              <w:bottom w:w="0" w:type="dxa"/>
              <w:right w:w="0" w:type="dxa"/>
            </w:tcMar>
          </w:tcPr>
          <w:p w14:paraId="2DA7AC88" w14:textId="77777777" w:rsidR="000D427E" w:rsidRDefault="002F3453">
            <w:pPr>
              <w:spacing w:before="60"/>
              <w:ind w:left="60"/>
              <w:jc w:val="center"/>
              <w:rPr>
                <w:ins w:id="638" w:author="ltonin" w:date="2018-01-31T15:18:00Z"/>
                <w:sz w:val="20"/>
                <w:szCs w:val="20"/>
              </w:rPr>
            </w:pPr>
            <w:ins w:id="639" w:author="ltonin" w:date="2018-01-31T15:18:00Z">
              <w:r>
                <w:rPr>
                  <w:sz w:val="20"/>
                  <w:szCs w:val="20"/>
                </w:rPr>
                <w:t>5</w:t>
              </w:r>
            </w:ins>
          </w:p>
        </w:tc>
      </w:tr>
      <w:tr w:rsidR="000D427E" w14:paraId="57230094" w14:textId="77777777">
        <w:trPr>
          <w:ins w:id="640" w:author="ltonin" w:date="2018-01-31T15:18:00Z"/>
        </w:trPr>
        <w:tc>
          <w:tcPr>
            <w:tcW w:w="3125" w:type="dxa"/>
            <w:gridSpan w:val="2"/>
            <w:tcBorders>
              <w:top w:val="nil"/>
              <w:left w:val="single" w:sz="7" w:space="0" w:color="000000"/>
              <w:bottom w:val="nil"/>
              <w:right w:val="single" w:sz="7" w:space="0" w:color="000000"/>
            </w:tcBorders>
            <w:tcMar>
              <w:top w:w="0" w:type="dxa"/>
              <w:left w:w="0" w:type="dxa"/>
              <w:bottom w:w="0" w:type="dxa"/>
              <w:right w:w="0" w:type="dxa"/>
            </w:tcMar>
          </w:tcPr>
          <w:p w14:paraId="5A02EF46" w14:textId="77777777" w:rsidR="000D427E" w:rsidRDefault="002F3453">
            <w:pPr>
              <w:spacing w:before="60"/>
              <w:ind w:left="60"/>
              <w:jc w:val="center"/>
              <w:rPr>
                <w:ins w:id="641" w:author="ltonin" w:date="2018-01-31T15:18:00Z"/>
                <w:sz w:val="20"/>
                <w:szCs w:val="20"/>
              </w:rPr>
            </w:pPr>
            <w:ins w:id="642" w:author="ltonin" w:date="2018-01-31T15:18:00Z">
              <w:r>
                <w:rPr>
                  <w:sz w:val="20"/>
                  <w:szCs w:val="20"/>
                </w:rPr>
                <w:t>NeuroCONCISE</w:t>
              </w:r>
            </w:ins>
          </w:p>
        </w:tc>
        <w:tc>
          <w:tcPr>
            <w:tcW w:w="3125" w:type="dxa"/>
            <w:tcBorders>
              <w:top w:val="nil"/>
              <w:left w:val="nil"/>
              <w:bottom w:val="nil"/>
              <w:right w:val="single" w:sz="7" w:space="0" w:color="000000"/>
            </w:tcBorders>
            <w:tcMar>
              <w:top w:w="0" w:type="dxa"/>
              <w:left w:w="0" w:type="dxa"/>
              <w:bottom w:w="0" w:type="dxa"/>
              <w:right w:w="0" w:type="dxa"/>
            </w:tcMar>
          </w:tcPr>
          <w:p w14:paraId="3DA24551" w14:textId="77777777" w:rsidR="000D427E" w:rsidRDefault="002F3453">
            <w:pPr>
              <w:spacing w:before="60"/>
              <w:ind w:left="60"/>
              <w:jc w:val="center"/>
              <w:rPr>
                <w:ins w:id="643" w:author="ltonin" w:date="2018-01-31T15:18:00Z"/>
                <w:sz w:val="20"/>
                <w:szCs w:val="20"/>
              </w:rPr>
            </w:pPr>
            <w:ins w:id="644" w:author="ltonin" w:date="2018-01-31T15:18:00Z">
              <w:r>
                <w:rPr>
                  <w:sz w:val="20"/>
                  <w:szCs w:val="20"/>
                </w:rPr>
                <w:t>136</w:t>
              </w:r>
            </w:ins>
          </w:p>
        </w:tc>
        <w:tc>
          <w:tcPr>
            <w:tcW w:w="3125" w:type="dxa"/>
            <w:gridSpan w:val="2"/>
            <w:tcBorders>
              <w:top w:val="nil"/>
              <w:left w:val="nil"/>
              <w:bottom w:val="nil"/>
              <w:right w:val="single" w:sz="7" w:space="0" w:color="000000"/>
            </w:tcBorders>
            <w:tcMar>
              <w:top w:w="0" w:type="dxa"/>
              <w:left w:w="0" w:type="dxa"/>
              <w:bottom w:w="0" w:type="dxa"/>
              <w:right w:w="0" w:type="dxa"/>
            </w:tcMar>
          </w:tcPr>
          <w:p w14:paraId="154A1C0E" w14:textId="77777777" w:rsidR="000D427E" w:rsidRDefault="002F3453">
            <w:pPr>
              <w:spacing w:before="60"/>
              <w:ind w:left="60"/>
              <w:jc w:val="center"/>
              <w:rPr>
                <w:ins w:id="645" w:author="ltonin" w:date="2018-01-31T15:18:00Z"/>
                <w:sz w:val="20"/>
                <w:szCs w:val="20"/>
              </w:rPr>
            </w:pPr>
            <w:ins w:id="646" w:author="ltonin" w:date="2018-01-31T15:18:00Z">
              <w:r>
                <w:rPr>
                  <w:sz w:val="20"/>
                  <w:szCs w:val="20"/>
                </w:rPr>
                <w:t>6</w:t>
              </w:r>
            </w:ins>
          </w:p>
        </w:tc>
      </w:tr>
      <w:tr w:rsidR="000D427E" w14:paraId="751D30D1" w14:textId="77777777">
        <w:trPr>
          <w:ins w:id="647" w:author="ltonin" w:date="2018-01-31T15:18:00Z"/>
        </w:trPr>
        <w:tc>
          <w:tcPr>
            <w:tcW w:w="3125" w:type="dxa"/>
            <w:gridSpan w:val="2"/>
            <w:tcBorders>
              <w:top w:val="nil"/>
              <w:left w:val="single" w:sz="7" w:space="0" w:color="000000"/>
              <w:bottom w:val="nil"/>
              <w:right w:val="single" w:sz="7" w:space="0" w:color="000000"/>
            </w:tcBorders>
            <w:tcMar>
              <w:top w:w="0" w:type="dxa"/>
              <w:left w:w="0" w:type="dxa"/>
              <w:bottom w:w="0" w:type="dxa"/>
              <w:right w:w="0" w:type="dxa"/>
            </w:tcMar>
          </w:tcPr>
          <w:p w14:paraId="74DA1025" w14:textId="77777777" w:rsidR="000D427E" w:rsidRDefault="002F3453">
            <w:pPr>
              <w:spacing w:before="60"/>
              <w:ind w:left="60"/>
              <w:jc w:val="center"/>
              <w:rPr>
                <w:ins w:id="648" w:author="ltonin" w:date="2018-01-31T15:18:00Z"/>
                <w:sz w:val="20"/>
                <w:szCs w:val="20"/>
              </w:rPr>
            </w:pPr>
            <w:ins w:id="649" w:author="ltonin" w:date="2018-01-31T15:18:00Z">
              <w:r>
                <w:rPr>
                  <w:sz w:val="20"/>
                  <w:szCs w:val="20"/>
                </w:rPr>
                <w:t>Athena-Minerva</w:t>
              </w:r>
            </w:ins>
          </w:p>
        </w:tc>
        <w:tc>
          <w:tcPr>
            <w:tcW w:w="3125" w:type="dxa"/>
            <w:tcBorders>
              <w:top w:val="nil"/>
              <w:left w:val="nil"/>
              <w:bottom w:val="nil"/>
              <w:right w:val="single" w:sz="7" w:space="0" w:color="000000"/>
            </w:tcBorders>
            <w:tcMar>
              <w:top w:w="0" w:type="dxa"/>
              <w:left w:w="0" w:type="dxa"/>
              <w:bottom w:w="0" w:type="dxa"/>
              <w:right w:w="0" w:type="dxa"/>
            </w:tcMar>
          </w:tcPr>
          <w:p w14:paraId="6CAA483C" w14:textId="77777777" w:rsidR="000D427E" w:rsidRDefault="002F3453">
            <w:pPr>
              <w:spacing w:before="60"/>
              <w:ind w:left="60"/>
              <w:jc w:val="center"/>
              <w:rPr>
                <w:ins w:id="650" w:author="ltonin" w:date="2018-01-31T15:18:00Z"/>
                <w:sz w:val="20"/>
                <w:szCs w:val="20"/>
              </w:rPr>
            </w:pPr>
            <w:ins w:id="651" w:author="ltonin" w:date="2018-01-31T15:18:00Z">
              <w:r>
                <w:rPr>
                  <w:sz w:val="20"/>
                  <w:szCs w:val="20"/>
                </w:rPr>
                <w:t>146</w:t>
              </w:r>
            </w:ins>
          </w:p>
        </w:tc>
        <w:tc>
          <w:tcPr>
            <w:tcW w:w="3125" w:type="dxa"/>
            <w:gridSpan w:val="2"/>
            <w:tcBorders>
              <w:top w:val="nil"/>
              <w:left w:val="nil"/>
              <w:bottom w:val="nil"/>
              <w:right w:val="single" w:sz="7" w:space="0" w:color="000000"/>
            </w:tcBorders>
            <w:tcMar>
              <w:top w:w="0" w:type="dxa"/>
              <w:left w:w="0" w:type="dxa"/>
              <w:bottom w:w="0" w:type="dxa"/>
              <w:right w:w="0" w:type="dxa"/>
            </w:tcMar>
          </w:tcPr>
          <w:p w14:paraId="5BA21C1B" w14:textId="77777777" w:rsidR="000D427E" w:rsidRDefault="002F3453">
            <w:pPr>
              <w:spacing w:before="60"/>
              <w:ind w:left="60"/>
              <w:jc w:val="center"/>
              <w:rPr>
                <w:ins w:id="652" w:author="ltonin" w:date="2018-01-31T15:18:00Z"/>
                <w:sz w:val="20"/>
                <w:szCs w:val="20"/>
              </w:rPr>
            </w:pPr>
            <w:ins w:id="653" w:author="ltonin" w:date="2018-01-31T15:18:00Z">
              <w:r>
                <w:rPr>
                  <w:sz w:val="20"/>
                  <w:szCs w:val="20"/>
                </w:rPr>
                <w:t>7</w:t>
              </w:r>
            </w:ins>
          </w:p>
        </w:tc>
      </w:tr>
      <w:tr w:rsidR="000D427E" w14:paraId="28D72E61" w14:textId="77777777">
        <w:trPr>
          <w:ins w:id="654" w:author="ltonin" w:date="2018-01-31T15:18:00Z"/>
        </w:trPr>
        <w:tc>
          <w:tcPr>
            <w:tcW w:w="3125" w:type="dxa"/>
            <w:gridSpan w:val="2"/>
            <w:tcBorders>
              <w:top w:val="nil"/>
              <w:left w:val="single" w:sz="7" w:space="0" w:color="000000"/>
              <w:bottom w:val="nil"/>
              <w:right w:val="single" w:sz="7" w:space="0" w:color="000000"/>
            </w:tcBorders>
            <w:tcMar>
              <w:top w:w="0" w:type="dxa"/>
              <w:left w:w="0" w:type="dxa"/>
              <w:bottom w:w="0" w:type="dxa"/>
              <w:right w:w="0" w:type="dxa"/>
            </w:tcMar>
          </w:tcPr>
          <w:p w14:paraId="7BE6A92C" w14:textId="77777777" w:rsidR="000D427E" w:rsidRDefault="002F3453">
            <w:pPr>
              <w:spacing w:before="60"/>
              <w:ind w:left="60"/>
              <w:jc w:val="center"/>
              <w:rPr>
                <w:ins w:id="655" w:author="ltonin" w:date="2018-01-31T15:18:00Z"/>
                <w:sz w:val="20"/>
                <w:szCs w:val="20"/>
              </w:rPr>
            </w:pPr>
            <w:ins w:id="656" w:author="ltonin" w:date="2018-01-31T15:18:00Z">
              <w:r>
                <w:rPr>
                  <w:sz w:val="20"/>
                  <w:szCs w:val="20"/>
                </w:rPr>
                <w:t>OpenBMI</w:t>
              </w:r>
            </w:ins>
          </w:p>
        </w:tc>
        <w:tc>
          <w:tcPr>
            <w:tcW w:w="3125" w:type="dxa"/>
            <w:tcBorders>
              <w:top w:val="nil"/>
              <w:left w:val="nil"/>
              <w:bottom w:val="nil"/>
              <w:right w:val="single" w:sz="7" w:space="0" w:color="000000"/>
            </w:tcBorders>
            <w:tcMar>
              <w:top w:w="0" w:type="dxa"/>
              <w:left w:w="0" w:type="dxa"/>
              <w:bottom w:w="0" w:type="dxa"/>
              <w:right w:w="0" w:type="dxa"/>
            </w:tcMar>
          </w:tcPr>
          <w:p w14:paraId="5AF508E0" w14:textId="77777777" w:rsidR="000D427E" w:rsidRDefault="002F3453">
            <w:pPr>
              <w:spacing w:before="60"/>
              <w:ind w:left="60"/>
              <w:jc w:val="center"/>
              <w:rPr>
                <w:ins w:id="657" w:author="ltonin" w:date="2018-01-31T15:18:00Z"/>
                <w:sz w:val="20"/>
                <w:szCs w:val="20"/>
              </w:rPr>
            </w:pPr>
            <w:ins w:id="658" w:author="ltonin" w:date="2018-01-31T15:18:00Z">
              <w:r>
                <w:rPr>
                  <w:sz w:val="20"/>
                  <w:szCs w:val="20"/>
                </w:rPr>
                <w:t>149</w:t>
              </w:r>
            </w:ins>
          </w:p>
        </w:tc>
        <w:tc>
          <w:tcPr>
            <w:tcW w:w="3125" w:type="dxa"/>
            <w:gridSpan w:val="2"/>
            <w:tcBorders>
              <w:top w:val="nil"/>
              <w:left w:val="nil"/>
              <w:bottom w:val="nil"/>
              <w:right w:val="single" w:sz="7" w:space="0" w:color="000000"/>
            </w:tcBorders>
            <w:tcMar>
              <w:top w:w="0" w:type="dxa"/>
              <w:left w:w="0" w:type="dxa"/>
              <w:bottom w:w="0" w:type="dxa"/>
              <w:right w:w="0" w:type="dxa"/>
            </w:tcMar>
          </w:tcPr>
          <w:p w14:paraId="05625803" w14:textId="77777777" w:rsidR="000D427E" w:rsidRDefault="002F3453">
            <w:pPr>
              <w:spacing w:before="60"/>
              <w:ind w:left="60"/>
              <w:jc w:val="center"/>
              <w:rPr>
                <w:ins w:id="659" w:author="ltonin" w:date="2018-01-31T15:18:00Z"/>
                <w:sz w:val="20"/>
                <w:szCs w:val="20"/>
              </w:rPr>
            </w:pPr>
            <w:ins w:id="660" w:author="ltonin" w:date="2018-01-31T15:18:00Z">
              <w:r>
                <w:rPr>
                  <w:sz w:val="20"/>
                  <w:szCs w:val="20"/>
                </w:rPr>
                <w:t>8</w:t>
              </w:r>
            </w:ins>
          </w:p>
        </w:tc>
      </w:tr>
      <w:tr w:rsidR="000D427E" w14:paraId="2E721CF0" w14:textId="77777777">
        <w:trPr>
          <w:ins w:id="661" w:author="ltonin" w:date="2018-01-31T15:18:00Z"/>
        </w:trPr>
        <w:tc>
          <w:tcPr>
            <w:tcW w:w="3125" w:type="dxa"/>
            <w:gridSpan w:val="2"/>
            <w:tcBorders>
              <w:top w:val="nil"/>
              <w:left w:val="single" w:sz="7" w:space="0" w:color="000000"/>
              <w:bottom w:val="single" w:sz="7" w:space="0" w:color="000000"/>
              <w:right w:val="single" w:sz="7" w:space="0" w:color="000000"/>
            </w:tcBorders>
            <w:tcMar>
              <w:top w:w="0" w:type="dxa"/>
              <w:left w:w="0" w:type="dxa"/>
              <w:bottom w:w="0" w:type="dxa"/>
              <w:right w:w="0" w:type="dxa"/>
            </w:tcMar>
          </w:tcPr>
          <w:p w14:paraId="621AF70F" w14:textId="77777777" w:rsidR="000D427E" w:rsidRDefault="002F3453">
            <w:pPr>
              <w:spacing w:before="60"/>
              <w:ind w:left="60"/>
              <w:jc w:val="center"/>
              <w:rPr>
                <w:ins w:id="662" w:author="ltonin" w:date="2018-01-31T15:18:00Z"/>
                <w:sz w:val="12"/>
                <w:szCs w:val="12"/>
              </w:rPr>
            </w:pPr>
            <w:ins w:id="663" w:author="ltonin" w:date="2018-01-31T15:18:00Z">
              <w:r>
                <w:rPr>
                  <w:sz w:val="12"/>
                  <w:szCs w:val="12"/>
                </w:rPr>
                <w:t xml:space="preserve"> </w:t>
              </w:r>
            </w:ins>
          </w:p>
        </w:tc>
        <w:tc>
          <w:tcPr>
            <w:tcW w:w="3125" w:type="dxa"/>
            <w:tcBorders>
              <w:top w:val="nil"/>
              <w:left w:val="nil"/>
              <w:bottom w:val="single" w:sz="7" w:space="0" w:color="000000"/>
              <w:right w:val="single" w:sz="7" w:space="0" w:color="000000"/>
            </w:tcBorders>
            <w:tcMar>
              <w:top w:w="0" w:type="dxa"/>
              <w:left w:w="0" w:type="dxa"/>
              <w:bottom w:w="0" w:type="dxa"/>
              <w:right w:w="0" w:type="dxa"/>
            </w:tcMar>
          </w:tcPr>
          <w:p w14:paraId="3F84E0A7" w14:textId="77777777" w:rsidR="000D427E" w:rsidRDefault="002F3453">
            <w:pPr>
              <w:spacing w:before="60"/>
              <w:ind w:left="60"/>
              <w:jc w:val="center"/>
              <w:rPr>
                <w:ins w:id="664" w:author="ltonin" w:date="2018-01-31T15:18:00Z"/>
                <w:sz w:val="12"/>
                <w:szCs w:val="12"/>
              </w:rPr>
            </w:pPr>
            <w:ins w:id="665" w:author="ltonin" w:date="2018-01-31T15:18:00Z">
              <w:r>
                <w:rPr>
                  <w:sz w:val="12"/>
                  <w:szCs w:val="12"/>
                </w:rPr>
                <w:t xml:space="preserve"> </w:t>
              </w:r>
            </w:ins>
          </w:p>
        </w:tc>
        <w:tc>
          <w:tcPr>
            <w:tcW w:w="3125" w:type="dxa"/>
            <w:gridSpan w:val="2"/>
            <w:tcBorders>
              <w:top w:val="nil"/>
              <w:left w:val="nil"/>
              <w:bottom w:val="single" w:sz="7" w:space="0" w:color="000000"/>
              <w:right w:val="single" w:sz="7" w:space="0" w:color="000000"/>
            </w:tcBorders>
            <w:tcMar>
              <w:top w:w="0" w:type="dxa"/>
              <w:left w:w="0" w:type="dxa"/>
              <w:bottom w:w="0" w:type="dxa"/>
              <w:right w:w="0" w:type="dxa"/>
            </w:tcMar>
          </w:tcPr>
          <w:p w14:paraId="67AB3737" w14:textId="77777777" w:rsidR="000D427E" w:rsidRDefault="002F3453">
            <w:pPr>
              <w:spacing w:before="60"/>
              <w:ind w:left="60"/>
              <w:jc w:val="center"/>
              <w:rPr>
                <w:ins w:id="666" w:author="ltonin" w:date="2018-01-31T15:18:00Z"/>
                <w:sz w:val="12"/>
                <w:szCs w:val="12"/>
              </w:rPr>
            </w:pPr>
            <w:ins w:id="667" w:author="ltonin" w:date="2018-01-31T15:18:00Z">
              <w:r>
                <w:rPr>
                  <w:sz w:val="12"/>
                  <w:szCs w:val="12"/>
                </w:rPr>
                <w:t xml:space="preserve"> </w:t>
              </w:r>
            </w:ins>
          </w:p>
        </w:tc>
      </w:tr>
    </w:tbl>
    <w:p w14:paraId="3B4BAB76" w14:textId="77777777" w:rsidR="00DD16C2" w:rsidRDefault="009C4C2E" w:rsidP="001E6C5F">
      <w:pPr>
        <w:pStyle w:val="Paragraph"/>
        <w:spacing w:before="60" w:line="480" w:lineRule="auto"/>
        <w:ind w:firstLine="0"/>
        <w:jc w:val="both"/>
        <w:rPr>
          <w:del w:id="668" w:author="ltonin" w:date="2018-01-31T15:18:00Z"/>
          <w:sz w:val="20"/>
        </w:rPr>
      </w:pPr>
      <w:del w:id="669" w:author="ltonin" w:date="2018-01-31T15:18:00Z">
        <w:r w:rsidRPr="00F24F18">
          <w:rPr>
            <w:sz w:val="20"/>
          </w:rPr>
          <w:delText>The table presents the race completion times of all competing pilots in the qualification and final races of the Cybathlon BCI race event arranged in ascending order. The race where each time has been achieved is indicated by the second column and the pilot’s competition ranking in the last column.</w:delText>
        </w:r>
      </w:del>
    </w:p>
    <w:p w14:paraId="6ACCE280" w14:textId="77777777" w:rsidR="000D427E" w:rsidRPr="008F222A" w:rsidRDefault="000D427E">
      <w:pPr>
        <w:spacing w:before="60" w:line="480" w:lineRule="auto"/>
        <w:jc w:val="both"/>
        <w:rPr>
          <w:sz w:val="22"/>
        </w:rPr>
        <w:pPrChange w:id="670" w:author="ltonin" w:date="2018-01-31T15:18:00Z">
          <w:pPr>
            <w:pStyle w:val="Paragraph"/>
            <w:spacing w:before="60" w:line="480" w:lineRule="auto"/>
            <w:ind w:firstLine="0"/>
            <w:jc w:val="both"/>
          </w:pPr>
        </w:pPrChange>
      </w:pPr>
    </w:p>
    <w:p w14:paraId="511A34FF" w14:textId="77777777" w:rsidR="000D427E" w:rsidRDefault="002F3453">
      <w:pPr>
        <w:spacing w:before="360" w:line="480" w:lineRule="auto"/>
        <w:rPr>
          <w:sz w:val="22"/>
          <w:szCs w:val="22"/>
        </w:rPr>
        <w:pPrChange w:id="671" w:author="ltonin" w:date="2018-01-31T15:18:00Z">
          <w:pPr>
            <w:pStyle w:val="Paragraph"/>
            <w:spacing w:before="360" w:line="480" w:lineRule="auto"/>
            <w:ind w:firstLine="0"/>
          </w:pPr>
        </w:pPrChange>
      </w:pPr>
      <w:r>
        <w:rPr>
          <w:i/>
          <w:sz w:val="22"/>
          <w:szCs w:val="22"/>
        </w:rPr>
        <w:t>Primary outcome</w:t>
      </w:r>
    </w:p>
    <w:p w14:paraId="756FF512" w14:textId="7D41FCD7" w:rsidR="000D427E" w:rsidRDefault="00C23D8C">
      <w:pPr>
        <w:spacing w:before="60" w:line="480" w:lineRule="auto"/>
        <w:jc w:val="both"/>
        <w:rPr>
          <w:sz w:val="22"/>
          <w:szCs w:val="22"/>
        </w:rPr>
      </w:pPr>
      <w:del w:id="672" w:author="ltonin" w:date="2018-01-31T15:18:00Z">
        <w:r w:rsidRPr="00C23D8C">
          <w:rPr>
            <w:sz w:val="22"/>
          </w:rPr>
          <w:delText>Fig.</w:delText>
        </w:r>
      </w:del>
      <w:ins w:id="673" w:author="ltonin" w:date="2018-01-31T15:18:00Z">
        <w:r w:rsidR="002F3453">
          <w:rPr>
            <w:sz w:val="22"/>
            <w:szCs w:val="22"/>
          </w:rPr>
          <w:t>The Cybathlon racing application naturally determined the race completion time as the primary outcome of our study. Fig</w:t>
        </w:r>
      </w:ins>
      <w:r w:rsidR="002F3453">
        <w:rPr>
          <w:sz w:val="22"/>
          <w:szCs w:val="22"/>
        </w:rPr>
        <w:t xml:space="preserve"> 1B shows that our training procedure reduced the race completion time of P1 from 139.2±16.1 s (N=18, first four racing sessions) to 116.5±23.2 s (N=34, last four racing sessions including the competition day</w:t>
      </w:r>
      <w:del w:id="674" w:author="ltonin" w:date="2018-01-31T15:18:00Z">
        <w:r w:rsidRPr="00C23D8C">
          <w:rPr>
            <w:sz w:val="22"/>
          </w:rPr>
          <w:delText>)</w:delText>
        </w:r>
      </w:del>
      <w:ins w:id="675" w:author="ltonin" w:date="2018-01-31T15:18:00Z">
        <w:r w:rsidR="002F3453">
          <w:rPr>
            <w:sz w:val="22"/>
            <w:szCs w:val="22"/>
          </w:rPr>
          <w:t>),</w:t>
        </w:r>
      </w:ins>
      <w:r w:rsidR="002F3453">
        <w:rPr>
          <w:sz w:val="22"/>
          <w:szCs w:val="22"/>
        </w:rPr>
        <w:t xml:space="preserve"> and similarly for P2 from 145.9±26.1 s (N=22) to 117.9±12.5 s (N=21). Both these improvements are statistically significant (p&lt;.001, two-sided Wilcoxon ranksum tests). The race completion times of our pilots throughout training (Fig</w:t>
      </w:r>
      <w:del w:id="676" w:author="ltonin" w:date="2018-01-31T15:18:00Z">
        <w:r w:rsidRPr="00C23D8C">
          <w:rPr>
            <w:sz w:val="22"/>
          </w:rPr>
          <w:delText>.</w:delText>
        </w:r>
      </w:del>
      <w:r w:rsidR="002F3453">
        <w:rPr>
          <w:sz w:val="22"/>
          <w:szCs w:val="22"/>
        </w:rPr>
        <w:t xml:space="preserve"> 1C) averaged 126.9±21.3 (N=182) for P1 and 130.3±22.9 (N=57) s for P2, with all-time records of 83.3 and 86.3 s, respectively. Significant negative Pearson correlations between race time and (chronological) race index establish the existence of a significant training effect on race time (Fig</w:t>
      </w:r>
      <w:del w:id="677" w:author="ltonin" w:date="2018-01-31T15:18:00Z">
        <w:r w:rsidRPr="00C23D8C">
          <w:rPr>
            <w:sz w:val="22"/>
          </w:rPr>
          <w:delText>.</w:delText>
        </w:r>
      </w:del>
      <w:r w:rsidR="002F3453">
        <w:rPr>
          <w:sz w:val="22"/>
          <w:szCs w:val="22"/>
        </w:rPr>
        <w:t xml:space="preserve"> 1C, P1: r=-0.34, p&lt;.001, N=182; P2: r=-0.47, p&lt;.001, N=57). P1 achieved slightly </w:t>
      </w:r>
      <w:del w:id="678" w:author="ltonin" w:date="2018-01-31T15:18:00Z">
        <w:r w:rsidRPr="00C23D8C">
          <w:rPr>
            <w:sz w:val="22"/>
          </w:rPr>
          <w:delText>higher</w:delText>
        </w:r>
      </w:del>
      <w:ins w:id="679" w:author="ltonin" w:date="2018-01-31T15:18:00Z">
        <w:r w:rsidR="002F3453">
          <w:rPr>
            <w:sz w:val="22"/>
            <w:szCs w:val="22"/>
          </w:rPr>
          <w:t>better</w:t>
        </w:r>
      </w:ins>
      <w:r w:rsidR="002F3453">
        <w:rPr>
          <w:sz w:val="22"/>
          <w:szCs w:val="22"/>
        </w:rPr>
        <w:t xml:space="preserve"> average and record performances, while P2 exhibited </w:t>
      </w:r>
      <w:del w:id="680" w:author="ltonin" w:date="2018-01-31T15:18:00Z">
        <w:r w:rsidRPr="00C23D8C">
          <w:rPr>
            <w:sz w:val="22"/>
          </w:rPr>
          <w:delText xml:space="preserve">a </w:delText>
        </w:r>
      </w:del>
      <w:r w:rsidR="002F3453">
        <w:rPr>
          <w:sz w:val="22"/>
          <w:szCs w:val="22"/>
        </w:rPr>
        <w:t xml:space="preserve">superior </w:t>
      </w:r>
      <w:del w:id="681" w:author="ltonin" w:date="2018-01-31T15:18:00Z">
        <w:r w:rsidRPr="00C23D8C">
          <w:rPr>
            <w:sz w:val="22"/>
          </w:rPr>
          <w:delText>performance/</w:delText>
        </w:r>
      </w:del>
      <w:r w:rsidR="002F3453">
        <w:rPr>
          <w:sz w:val="22"/>
          <w:szCs w:val="22"/>
        </w:rPr>
        <w:t>stability</w:t>
      </w:r>
      <w:del w:id="682" w:author="ltonin" w:date="2018-01-31T15:18:00Z">
        <w:r w:rsidRPr="00C23D8C">
          <w:rPr>
            <w:sz w:val="22"/>
          </w:rPr>
          <w:delText xml:space="preserve"> trade-off through training</w:delText>
        </w:r>
      </w:del>
      <w:r w:rsidR="002F3453">
        <w:rPr>
          <w:sz w:val="22"/>
          <w:szCs w:val="22"/>
        </w:rPr>
        <w:t>, having race time standard deviation of 12.9 s in the last 5 sessions (N=28), as opposed to 20.6 s for P1 (N=50).</w:t>
      </w:r>
    </w:p>
    <w:p w14:paraId="6319BCF5" w14:textId="77777777" w:rsidR="000D427E" w:rsidRDefault="002F3453">
      <w:pPr>
        <w:spacing w:before="360" w:line="480" w:lineRule="auto"/>
        <w:rPr>
          <w:sz w:val="22"/>
          <w:szCs w:val="22"/>
        </w:rPr>
        <w:pPrChange w:id="683" w:author="ltonin" w:date="2018-01-31T15:18:00Z">
          <w:pPr>
            <w:pStyle w:val="Paragraph"/>
            <w:spacing w:before="360" w:line="480" w:lineRule="auto"/>
            <w:ind w:firstLine="0"/>
          </w:pPr>
        </w:pPrChange>
      </w:pPr>
      <w:r>
        <w:rPr>
          <w:i/>
          <w:sz w:val="22"/>
          <w:szCs w:val="22"/>
        </w:rPr>
        <w:t>BCI performances</w:t>
      </w:r>
    </w:p>
    <w:p w14:paraId="6D72E1F0" w14:textId="42D7A24D" w:rsidR="000D427E" w:rsidRDefault="00C23D8C">
      <w:pPr>
        <w:spacing w:before="60" w:line="480" w:lineRule="auto"/>
        <w:jc w:val="both"/>
        <w:rPr>
          <w:sz w:val="22"/>
          <w:szCs w:val="22"/>
        </w:rPr>
      </w:pPr>
      <w:del w:id="684" w:author="ltonin" w:date="2018-01-31T15:18:00Z">
        <w:r w:rsidRPr="00C23D8C">
          <w:rPr>
            <w:sz w:val="22"/>
          </w:rPr>
          <w:delText>Fig.</w:delText>
        </w:r>
      </w:del>
      <w:ins w:id="685" w:author="ltonin" w:date="2018-01-31T15:18:00Z">
        <w:r w:rsidR="002F3453">
          <w:rPr>
            <w:sz w:val="22"/>
            <w:szCs w:val="22"/>
          </w:rPr>
          <w:t xml:space="preserve">We employ “pad crossing time” as the optimal index to evaluate BCI performance, since it assesses BCI command delivery accuracy and speed in a single metric, while also reflecting better the task at hand </w:t>
        </w:r>
        <w:r w:rsidR="008F222A">
          <w:fldChar w:fldCharType="begin"/>
        </w:r>
        <w:r w:rsidR="008F222A">
          <w:instrText xml:space="preserve"> HYPERLINK "https://paperpile.com/c/dIT9gv/cmXJ" \h </w:instrText>
        </w:r>
        <w:r w:rsidR="008F222A">
          <w:fldChar w:fldCharType="separate"/>
        </w:r>
        <w:r w:rsidR="002F3453">
          <w:rPr>
            <w:sz w:val="22"/>
            <w:szCs w:val="22"/>
          </w:rPr>
          <w:t>[47]</w:t>
        </w:r>
        <w:r w:rsidR="008F222A">
          <w:rPr>
            <w:sz w:val="22"/>
            <w:szCs w:val="22"/>
          </w:rPr>
          <w:fldChar w:fldCharType="end"/>
        </w:r>
        <w:r w:rsidR="002F3453">
          <w:rPr>
            <w:sz w:val="22"/>
            <w:szCs w:val="22"/>
          </w:rPr>
          <w:t>. The more widely used metric of BCI command accuracy is also provided below. Fig</w:t>
        </w:r>
      </w:ins>
      <w:r w:rsidR="002F3453">
        <w:rPr>
          <w:sz w:val="22"/>
          <w:szCs w:val="22"/>
        </w:rPr>
        <w:t xml:space="preserve"> 2 illustrates that the high-yielding application performances come as a result of our pilots' ability to adequately master all four individual sub-tasks required by the application: the intentional control (IC) ability to deliver the correct command on the action pads (spin, jump, slide) and the intentional non-control (INC) ability to “rest/idle” on the white pads </w:t>
      </w:r>
      <w:bookmarkStart w:id="686" w:name="ZOTERO_BREF_UPxAZ74ryReK"/>
      <w:del w:id="687" w:author="ltonin" w:date="2018-01-31T15:18:00Z">
        <w:r w:rsidR="00D632E2" w:rsidRPr="00D632E2">
          <w:rPr>
            <w:sz w:val="22"/>
          </w:rPr>
          <w:delText>[21,32,55]</w:delText>
        </w:r>
        <w:bookmarkEnd w:id="686"/>
        <w:r w:rsidRPr="00C23D8C">
          <w:rPr>
            <w:iCs/>
            <w:sz w:val="22"/>
          </w:rPr>
          <w:delText>.</w:delText>
        </w:r>
      </w:del>
      <w:ins w:id="688" w:author="ltonin" w:date="2018-01-31T15:18:00Z">
        <w:r w:rsidR="008F222A">
          <w:fldChar w:fldCharType="begin"/>
        </w:r>
        <w:r w:rsidR="008F222A">
          <w:instrText xml:space="preserve"> HYPERLINK "https://paperpile.com/c/dIT9gv/UK2W+xnlc+1qUZ" \h </w:instrText>
        </w:r>
        <w:r w:rsidR="008F222A">
          <w:fldChar w:fldCharType="separate"/>
        </w:r>
        <w:r w:rsidR="002F3453">
          <w:rPr>
            <w:sz w:val="22"/>
            <w:szCs w:val="22"/>
          </w:rPr>
          <w:t>[48–50]</w:t>
        </w:r>
        <w:r w:rsidR="008F222A">
          <w:rPr>
            <w:sz w:val="22"/>
            <w:szCs w:val="22"/>
          </w:rPr>
          <w:fldChar w:fldCharType="end"/>
        </w:r>
        <w:r w:rsidR="002F3453">
          <w:rPr>
            <w:sz w:val="22"/>
            <w:szCs w:val="22"/>
          </w:rPr>
          <w:t>.</w:t>
        </w:r>
      </w:ins>
      <w:r w:rsidR="002F3453">
        <w:rPr>
          <w:sz w:val="22"/>
          <w:szCs w:val="22"/>
        </w:rPr>
        <w:t xml:space="preserve"> The illustrated median </w:t>
      </w:r>
      <w:ins w:id="689" w:author="ltonin" w:date="2018-01-31T15:18:00Z">
        <w:r w:rsidR="002F3453">
          <w:rPr>
            <w:sz w:val="22"/>
            <w:szCs w:val="22"/>
          </w:rPr>
          <w:t xml:space="preserve">pad crossing time </w:t>
        </w:r>
      </w:ins>
      <w:r w:rsidR="002F3453">
        <w:rPr>
          <w:sz w:val="22"/>
          <w:szCs w:val="22"/>
        </w:rPr>
        <w:t>performances (for P1/P2</w:t>
      </w:r>
      <w:ins w:id="690" w:author="ltonin" w:date="2018-01-31T15:18:00Z">
        <w:r w:rsidR="002F3453">
          <w:rPr>
            <w:sz w:val="22"/>
            <w:szCs w:val="22"/>
          </w:rPr>
          <w:t>) across all races (training and competition</w:t>
        </w:r>
      </w:ins>
      <w:r w:rsidR="002F3453">
        <w:rPr>
          <w:sz w:val="22"/>
          <w:szCs w:val="22"/>
        </w:rPr>
        <w:t xml:space="preserve">) were 4.9/4.4 s (N=853/205) for spin, 4.1/4.9 s (N=766/198) for jump and 6.2/7.2 s (N=463/196) for slide, which compare favorably to the lower bound (2 s), while lying far away from this metric's imposed upper bounds (11 s if no mental command is forwarded, 19 s for continuously erroneous command delivery) for all </w:t>
      </w:r>
      <w:ins w:id="691" w:author="ltonin" w:date="2018-01-31T15:18:00Z">
        <w:r w:rsidR="002F3453">
          <w:rPr>
            <w:sz w:val="22"/>
            <w:szCs w:val="22"/>
          </w:rPr>
          <w:t xml:space="preserve">active </w:t>
        </w:r>
      </w:ins>
      <w:r w:rsidR="002F3453">
        <w:rPr>
          <w:sz w:val="22"/>
          <w:szCs w:val="22"/>
        </w:rPr>
        <w:t xml:space="preserve">command types. Remarkably, a similar argument can be made for the INC ability. The median crossing time of white pads was 10.7 s and 8.4 s for P1 (N=510) and P2 (N=151), respectively, far below the worst-case scenario of 19 s and </w:t>
      </w:r>
      <w:del w:id="692" w:author="ltonin" w:date="2018-01-31T15:18:00Z">
        <w:r w:rsidRPr="00C23D8C">
          <w:rPr>
            <w:sz w:val="22"/>
          </w:rPr>
          <w:delText>approaching the optimum of 5.5 s. The race completion time amelioration can be justified by improvements in these sub-tasks.</w:delText>
        </w:r>
      </w:del>
      <w:ins w:id="693" w:author="ltonin" w:date="2018-01-31T15:18:00Z">
        <w:r w:rsidR="002F3453">
          <w:rPr>
            <w:sz w:val="22"/>
            <w:szCs w:val="22"/>
          </w:rPr>
          <w:t>closer to the optimum of 5.5 s. It is also worth noting that the average pad crossing time correlates with the primary outcome of race completion time (P1: r=0.79, p&lt;.001, N=162; P2: r=0.92, p&lt;.001, N=45), showing that improvements in BCI performances have driven the application performance enhancement. Furthermore, average pad crossing time improves with training as shown by its correlation with the run index (P1: r=-0.40, p&lt;.001, N=162; P2: r=-0.43, p=.003, N=45).</w:t>
        </w:r>
      </w:ins>
    </w:p>
    <w:p w14:paraId="6B529358" w14:textId="5DA6DBD7" w:rsidR="000D427E" w:rsidRDefault="000D427E">
      <w:pPr>
        <w:spacing w:before="120" w:line="480" w:lineRule="auto"/>
        <w:jc w:val="both"/>
        <w:rPr>
          <w:b/>
          <w:sz w:val="20"/>
          <w:rPrChange w:id="694" w:author="ltonin" w:date="2018-01-31T15:18:00Z">
            <w:rPr>
              <w:sz w:val="22"/>
            </w:rPr>
          </w:rPrChange>
        </w:rPr>
        <w:pPrChange w:id="695" w:author="ltonin" w:date="2018-01-31T15:18:00Z">
          <w:pPr>
            <w:spacing w:before="60" w:line="480" w:lineRule="auto"/>
            <w:jc w:val="both"/>
          </w:pPr>
        </w:pPrChange>
      </w:pPr>
    </w:p>
    <w:p w14:paraId="59EB8B2E" w14:textId="1FDB4CA1" w:rsidR="000D427E" w:rsidRDefault="002F3453">
      <w:pPr>
        <w:spacing w:before="120" w:line="480" w:lineRule="auto"/>
        <w:jc w:val="both"/>
        <w:rPr>
          <w:sz w:val="20"/>
          <w:szCs w:val="20"/>
        </w:rPr>
      </w:pPr>
      <w:r>
        <w:rPr>
          <w:b/>
          <w:sz w:val="20"/>
          <w:szCs w:val="20"/>
        </w:rPr>
        <w:t>Fig</w:t>
      </w:r>
      <w:del w:id="696" w:author="ltonin" w:date="2018-01-31T15:18:00Z">
        <w:r w:rsidR="00852735" w:rsidRPr="00F24F18">
          <w:rPr>
            <w:b/>
            <w:sz w:val="20"/>
          </w:rPr>
          <w:delText>.</w:delText>
        </w:r>
      </w:del>
      <w:r>
        <w:rPr>
          <w:b/>
          <w:sz w:val="20"/>
          <w:szCs w:val="20"/>
        </w:rPr>
        <w:t xml:space="preserve"> 2.</w:t>
      </w:r>
      <w:r>
        <w:rPr>
          <w:sz w:val="20"/>
          <w:szCs w:val="20"/>
        </w:rPr>
        <w:t xml:space="preserve"> Pad crossing time throughout training. Boxplots of pad crossing time (s, time spent on each pad) for pilots P1 and P2</w:t>
      </w:r>
      <w:del w:id="697" w:author="ltonin" w:date="2018-01-31T15:18:00Z">
        <w:r w:rsidR="00852735" w:rsidRPr="00F24F18">
          <w:rPr>
            <w:sz w:val="20"/>
          </w:rPr>
          <w:delText xml:space="preserve"> and</w:delText>
        </w:r>
      </w:del>
      <w:ins w:id="698" w:author="ltonin" w:date="2018-01-31T15:18:00Z">
        <w:r>
          <w:rPr>
            <w:sz w:val="20"/>
            <w:szCs w:val="20"/>
          </w:rPr>
          <w:t>, for</w:t>
        </w:r>
      </w:ins>
      <w:r>
        <w:rPr>
          <w:sz w:val="20"/>
          <w:szCs w:val="20"/>
        </w:rPr>
        <w:t xml:space="preserve"> all types of pads (cyan for spin, magenta for jump, yellow for slide, black for idling</w:t>
      </w:r>
      <w:ins w:id="699" w:author="ltonin" w:date="2018-01-31T15:18:00Z">
        <w:r>
          <w:rPr>
            <w:sz w:val="20"/>
            <w:szCs w:val="20"/>
          </w:rPr>
          <w:t>) and for all races (training and competition</w:t>
        </w:r>
      </w:ins>
      <w:r>
        <w:rPr>
          <w:sz w:val="20"/>
          <w:szCs w:val="20"/>
        </w:rPr>
        <w:t>). The box edges signify the 75</w:t>
      </w:r>
      <w:r>
        <w:rPr>
          <w:sz w:val="20"/>
          <w:szCs w:val="20"/>
          <w:vertAlign w:val="superscript"/>
        </w:rPr>
        <w:t>th</w:t>
      </w:r>
      <w:r>
        <w:rPr>
          <w:sz w:val="20"/>
          <w:szCs w:val="20"/>
        </w:rPr>
        <w:t xml:space="preserve"> (top) and 25</w:t>
      </w:r>
      <w:r>
        <w:rPr>
          <w:sz w:val="20"/>
          <w:szCs w:val="20"/>
          <w:vertAlign w:val="superscript"/>
        </w:rPr>
        <w:t>th</w:t>
      </w:r>
      <w:r>
        <w:rPr>
          <w:sz w:val="20"/>
          <w:szCs w:val="20"/>
        </w:rPr>
        <w:t xml:space="preserve"> (bottom) percentiles and the colored horizontal line the median of the corresponding distribution. The whiskers extend to the largest and smallest non-outlier values. Outliers are marked with black crosses. Dotted horizontal lines illustrate the minimum (accurate and precise BCI input), maximum (continuously erroneous BCI input) and no-delivery (unresponsive BCI, avatar goes at “base” speed) crossing times for the different pad types. The dashed line corresponds to the no-delivery time in the spin, jump and yellow pads.</w:t>
      </w:r>
    </w:p>
    <w:p w14:paraId="3C47596D" w14:textId="77777777" w:rsidR="000D427E" w:rsidRDefault="000D427E">
      <w:pPr>
        <w:spacing w:before="60" w:line="480" w:lineRule="auto"/>
        <w:jc w:val="both"/>
        <w:rPr>
          <w:sz w:val="22"/>
          <w:szCs w:val="22"/>
        </w:rPr>
      </w:pPr>
    </w:p>
    <w:p w14:paraId="3B178B8A" w14:textId="77777777" w:rsidR="00852735" w:rsidRPr="00C23D8C" w:rsidRDefault="00852735" w:rsidP="001E6C5F">
      <w:pPr>
        <w:spacing w:before="60" w:line="480" w:lineRule="auto"/>
        <w:jc w:val="both"/>
        <w:rPr>
          <w:del w:id="700" w:author="ltonin" w:date="2018-01-31T15:18:00Z"/>
          <w:sz w:val="22"/>
        </w:rPr>
      </w:pPr>
    </w:p>
    <w:p w14:paraId="2C2A2E3F" w14:textId="77777777" w:rsidR="00006A6C" w:rsidRDefault="00006A6C" w:rsidP="001E6C5F">
      <w:pPr>
        <w:spacing w:before="120" w:line="480" w:lineRule="auto"/>
        <w:jc w:val="both"/>
        <w:rPr>
          <w:del w:id="701" w:author="ltonin" w:date="2018-01-31T15:18:00Z"/>
          <w:sz w:val="22"/>
        </w:rPr>
      </w:pPr>
      <w:del w:id="702" w:author="ltonin" w:date="2018-01-31T15:18:00Z">
        <w:r w:rsidRPr="00006A6C">
          <w:rPr>
            <w:sz w:val="22"/>
          </w:rPr>
          <w:delText>Fig.</w:delText>
        </w:r>
      </w:del>
      <w:ins w:id="703" w:author="ltonin" w:date="2018-01-31T15:18:00Z">
        <w:r w:rsidR="007504CB">
          <w:rPr>
            <w:b/>
            <w:sz w:val="20"/>
            <w:szCs w:val="20"/>
          </w:rPr>
          <w:t>Fig 3.</w:t>
        </w:r>
        <w:r w:rsidR="007504CB">
          <w:rPr>
            <w:sz w:val="20"/>
            <w:szCs w:val="20"/>
          </w:rPr>
          <w:t xml:space="preserve"> BCI command accuracy. For the sake of clarity, accuracy in the figure is reported per session instead of per race.</w:t>
        </w:r>
      </w:ins>
      <w:moveFromRangeStart w:id="704" w:author="ltonin" w:date="2018-01-31T15:18:00Z" w:name="move505175239"/>
      <w:moveFrom w:id="705" w:author="ltonin" w:date="2018-01-31T15:18:00Z">
        <w:r w:rsidR="002F3453">
          <w:rPr>
            <w:sz w:val="22"/>
            <w:szCs w:val="22"/>
          </w:rPr>
          <w:t xml:space="preserve"> 3A verifies increasing trends of command accuracy for both pilots and all command types. This can be quantified by significant positive correlations of the overall accuracy to the (chronological) race index (P1: r=0.70, p&lt;.001, N=162 races; P2: r=0.66, p&lt;.001, N=45 races). </w:t>
        </w:r>
      </w:moveFrom>
      <w:moveFromRangeEnd w:id="704"/>
      <w:del w:id="706" w:author="ltonin" w:date="2018-01-31T15:18:00Z">
        <w:r w:rsidRPr="00006A6C">
          <w:rPr>
            <w:sz w:val="22"/>
          </w:rPr>
          <w:delText>Fig.</w:delText>
        </w:r>
      </w:del>
      <w:moveFromRangeStart w:id="707" w:author="ltonin" w:date="2018-01-31T15:18:00Z" w:name="move505175240"/>
      <w:moveFrom w:id="708" w:author="ltonin" w:date="2018-01-31T15:18:00Z">
        <w:r w:rsidR="002F3453">
          <w:rPr>
            <w:sz w:val="22"/>
            <w:szCs w:val="22"/>
          </w:rPr>
          <w:t xml:space="preserve"> 3B showcases that the average total accuracy of P1 improved significantly from 53.8% (N=18) to 93.8% (N=41) and that of P2 from 81.9% (N=24) to 96.8% (N=21) (P1 and P2: p&lt;.001 with two-sided Wilcoxon ranksum tests). Both pilots exhibited significant command accuracy increase in all individual tasks (the only exception being the spin command for P2 with stable accuracy). In the same sessions, the percentage of pads crossed without a false positive increased from 19.2% to 29.1% for P1 and slightly deteriorated for P2 (from 34.3% to 31.0%).</w:t>
        </w:r>
      </w:moveFrom>
      <w:moveFromRangeEnd w:id="707"/>
    </w:p>
    <w:p w14:paraId="693CE05B" w14:textId="77777777" w:rsidR="00917E3F" w:rsidRDefault="00917E3F" w:rsidP="001E6C5F">
      <w:pPr>
        <w:spacing w:before="120" w:line="480" w:lineRule="auto"/>
        <w:jc w:val="both"/>
        <w:rPr>
          <w:del w:id="709" w:author="ltonin" w:date="2018-01-31T15:18:00Z"/>
          <w:sz w:val="22"/>
        </w:rPr>
      </w:pPr>
    </w:p>
    <w:p w14:paraId="19B31995" w14:textId="5F77E91C" w:rsidR="007504CB" w:rsidRDefault="00917E3F" w:rsidP="007504CB">
      <w:pPr>
        <w:spacing w:before="120" w:line="480" w:lineRule="auto"/>
        <w:jc w:val="both"/>
        <w:rPr>
          <w:sz w:val="20"/>
          <w:szCs w:val="20"/>
        </w:rPr>
      </w:pPr>
      <w:del w:id="710" w:author="ltonin" w:date="2018-01-31T15:18:00Z">
        <w:r w:rsidRPr="00F24F18">
          <w:rPr>
            <w:b/>
            <w:sz w:val="20"/>
          </w:rPr>
          <w:delText>Fig. 3.</w:delText>
        </w:r>
        <w:r w:rsidRPr="00F24F18">
          <w:rPr>
            <w:sz w:val="20"/>
          </w:rPr>
          <w:delText xml:space="preserve"> BCI command accuracy.</w:delText>
        </w:r>
      </w:del>
      <w:r w:rsidR="007504CB">
        <w:rPr>
          <w:sz w:val="20"/>
          <w:szCs w:val="20"/>
        </w:rPr>
        <w:t xml:space="preserve"> </w:t>
      </w:r>
      <w:r w:rsidR="007504CB">
        <w:rPr>
          <w:b/>
          <w:sz w:val="20"/>
          <w:szCs w:val="20"/>
        </w:rPr>
        <w:t>(A)</w:t>
      </w:r>
      <w:r w:rsidR="007504CB">
        <w:rPr>
          <w:sz w:val="20"/>
          <w:szCs w:val="20"/>
        </w:rPr>
        <w:t xml:space="preserve"> Average within-session BCI command accuracy (%) for pilots P1 and P2. Spin command accuracy shown in cyan, jump in magenta and slide in yellow. The dashed black line shows the overall accuracy (average of individual command accuracies) in a session. The Pearson correlation between the overall command accuracy and the chronological race index is also reported (significance tested with Student’s t-distribution). </w:t>
      </w:r>
      <w:r w:rsidR="007504CB">
        <w:rPr>
          <w:b/>
          <w:sz w:val="20"/>
          <w:szCs w:val="20"/>
        </w:rPr>
        <w:t>(B)</w:t>
      </w:r>
      <w:r w:rsidR="007504CB">
        <w:rPr>
          <w:sz w:val="20"/>
          <w:szCs w:val="20"/>
        </w:rPr>
        <w:t xml:space="preserve"> Average and standard deviation of BCI command accuracy (%) for pilots P1 and P2, for all command types (cyan for spin, magenta for jump, yellow for slide) and overall (black) in the first and last four training sessions including the competition day. Statistically significant differences are shown with two-sided Wilcoxon ranksum tests, (*): p&lt;.05, (***): p&lt;.001.</w:t>
      </w:r>
    </w:p>
    <w:p w14:paraId="5EEF9827" w14:textId="77777777" w:rsidR="007504CB" w:rsidRDefault="007504CB">
      <w:pPr>
        <w:spacing w:before="120" w:line="480" w:lineRule="auto"/>
        <w:ind w:firstLine="720"/>
        <w:jc w:val="both"/>
        <w:rPr>
          <w:sz w:val="22"/>
          <w:szCs w:val="22"/>
        </w:rPr>
        <w:pPrChange w:id="711" w:author="ltonin" w:date="2018-01-31T15:18:00Z">
          <w:pPr>
            <w:spacing w:before="120" w:line="480" w:lineRule="auto"/>
            <w:jc w:val="both"/>
          </w:pPr>
        </w:pPrChange>
      </w:pPr>
    </w:p>
    <w:p w14:paraId="2DB9D8E9" w14:textId="1636C026" w:rsidR="000D427E" w:rsidRDefault="002F3453" w:rsidP="00FB24BC">
      <w:pPr>
        <w:spacing w:before="120" w:line="480" w:lineRule="auto"/>
        <w:ind w:firstLine="720"/>
        <w:jc w:val="both"/>
        <w:rPr>
          <w:ins w:id="712" w:author="ltonin" w:date="2018-01-31T15:18:00Z"/>
          <w:sz w:val="22"/>
          <w:szCs w:val="22"/>
        </w:rPr>
      </w:pPr>
      <w:ins w:id="713" w:author="ltonin" w:date="2018-01-31T15:18:00Z">
        <w:r>
          <w:rPr>
            <w:sz w:val="22"/>
            <w:szCs w:val="22"/>
          </w:rPr>
          <w:t>Fig</w:t>
        </w:r>
      </w:ins>
      <w:moveToRangeStart w:id="714" w:author="ltonin" w:date="2018-01-31T15:18:00Z" w:name="move505175239"/>
      <w:moveTo w:id="715" w:author="ltonin" w:date="2018-01-31T15:18:00Z">
        <w:r>
          <w:rPr>
            <w:sz w:val="22"/>
            <w:szCs w:val="22"/>
          </w:rPr>
          <w:t xml:space="preserve"> 3A verifies increasing trends of command accuracy for both pilots and all command types. This can be quantified by significant positive correlations of the overall accuracy to the (chronological) race index (P1: r=0.70, p&lt;.001, N=162 races; P2: r=0.66, p&lt;.001, N=45 races). </w:t>
        </w:r>
      </w:moveTo>
      <w:moveToRangeEnd w:id="714"/>
      <w:ins w:id="716" w:author="ltonin" w:date="2018-01-31T15:18:00Z">
        <w:r>
          <w:rPr>
            <w:sz w:val="22"/>
            <w:szCs w:val="22"/>
          </w:rPr>
          <w:t>Fig</w:t>
        </w:r>
      </w:ins>
      <w:moveToRangeStart w:id="717" w:author="ltonin" w:date="2018-01-31T15:18:00Z" w:name="move505175240"/>
      <w:moveTo w:id="718" w:author="ltonin" w:date="2018-01-31T15:18:00Z">
        <w:r>
          <w:rPr>
            <w:sz w:val="22"/>
            <w:szCs w:val="22"/>
          </w:rPr>
          <w:t xml:space="preserve"> 3B showcases that the average total accuracy of P1 improved significantly from 53.8% (N=18) to 93.8% (N=41) and that of P2 from 81.9% (N=24) to 96.8% (N=21) (P1 and P2: p&lt;.001 with two-sided Wilcoxon ranksum tests). Both pilots exhibited significant command accuracy increase in all individual tasks (the only exception being the spin command for P2 with stable accuracy). In the same sessions, the percentage of pads crossed without a false positive increased from 19.2% to 29.1% for P1 and slightly deteriorated for P2 (from 34.3% to 31.0%).</w:t>
        </w:r>
      </w:moveTo>
      <w:moveToRangeEnd w:id="717"/>
      <w:del w:id="719" w:author="ltonin" w:date="2018-01-31T15:18:00Z">
        <w:r w:rsidR="00006A6C" w:rsidRPr="00006A6C">
          <w:rPr>
            <w:i/>
            <w:sz w:val="22"/>
          </w:rPr>
          <w:delText>Mutual</w:delText>
        </w:r>
      </w:del>
      <w:ins w:id="720" w:author="ltonin" w:date="2018-01-31T15:18:00Z">
        <w:r>
          <w:rPr>
            <w:sz w:val="22"/>
            <w:szCs w:val="22"/>
          </w:rPr>
          <w:t xml:space="preserve"> Like the pad crossing time, command accuracy correlates with the race completion time (P1: r=-0.62, p&lt;.001, N=162 races; P2: r=-0.57, p&lt;.001, N=45 races).</w:t>
        </w:r>
      </w:ins>
    </w:p>
    <w:p w14:paraId="6F97C492" w14:textId="77777777" w:rsidR="00FB24BC" w:rsidRDefault="00FB24BC" w:rsidP="00FB24BC">
      <w:pPr>
        <w:spacing w:before="120" w:line="480" w:lineRule="auto"/>
        <w:ind w:firstLine="720"/>
        <w:jc w:val="both"/>
        <w:rPr>
          <w:ins w:id="721" w:author="ltonin" w:date="2018-01-31T15:18:00Z"/>
          <w:sz w:val="22"/>
          <w:szCs w:val="22"/>
        </w:rPr>
      </w:pPr>
    </w:p>
    <w:p w14:paraId="521A3F14" w14:textId="4D7637A3" w:rsidR="000D427E" w:rsidRDefault="002F3453">
      <w:pPr>
        <w:spacing w:before="360" w:line="480" w:lineRule="auto"/>
        <w:jc w:val="both"/>
        <w:rPr>
          <w:i/>
          <w:sz w:val="22"/>
          <w:rPrChange w:id="722" w:author="ltonin" w:date="2018-01-31T15:18:00Z">
            <w:rPr>
              <w:sz w:val="22"/>
            </w:rPr>
          </w:rPrChange>
        </w:rPr>
        <w:pPrChange w:id="723" w:author="ltonin" w:date="2018-01-31T15:18:00Z">
          <w:pPr>
            <w:pStyle w:val="Paragraph"/>
            <w:spacing w:before="360" w:line="480" w:lineRule="auto"/>
            <w:ind w:firstLine="0"/>
            <w:jc w:val="both"/>
          </w:pPr>
        </w:pPrChange>
      </w:pPr>
      <w:ins w:id="724" w:author="ltonin" w:date="2018-01-31T15:18:00Z">
        <w:r>
          <w:rPr>
            <w:i/>
            <w:sz w:val="22"/>
            <w:szCs w:val="22"/>
          </w:rPr>
          <w:t>Neurophysiological evidences of subject</w:t>
        </w:r>
      </w:ins>
      <w:r>
        <w:rPr>
          <w:i/>
          <w:sz w:val="22"/>
          <w:szCs w:val="22"/>
        </w:rPr>
        <w:t xml:space="preserve"> learning</w:t>
      </w:r>
      <w:del w:id="725" w:author="ltonin" w:date="2018-01-31T15:18:00Z">
        <w:r w:rsidR="00006A6C" w:rsidRPr="00006A6C">
          <w:rPr>
            <w:i/>
            <w:sz w:val="22"/>
          </w:rPr>
          <w:delText xml:space="preserve"> approach for user training</w:delText>
        </w:r>
      </w:del>
    </w:p>
    <w:p w14:paraId="53F2B5BC" w14:textId="4BB6D3E2" w:rsidR="000D427E" w:rsidRDefault="002F3453">
      <w:pPr>
        <w:spacing w:before="60" w:line="480" w:lineRule="auto"/>
        <w:jc w:val="both"/>
        <w:rPr>
          <w:sz w:val="22"/>
          <w:szCs w:val="22"/>
        </w:rPr>
      </w:pPr>
      <w:r>
        <w:rPr>
          <w:sz w:val="22"/>
          <w:szCs w:val="22"/>
        </w:rPr>
        <w:t xml:space="preserve">Our training approach targeted biweekly sessions and initially involved “offline”, open-loop BCI training, where our pilots performed </w:t>
      </w:r>
      <w:del w:id="726" w:author="ltonin" w:date="2018-01-31T15:18:00Z">
        <w:r w:rsidR="00006A6C" w:rsidRPr="00006A6C">
          <w:rPr>
            <w:sz w:val="22"/>
          </w:rPr>
          <w:delText>various</w:delText>
        </w:r>
      </w:del>
      <w:ins w:id="727" w:author="ltonin" w:date="2018-01-31T15:18:00Z">
        <w:r>
          <w:rPr>
            <w:sz w:val="22"/>
            <w:szCs w:val="22"/>
          </w:rPr>
          <w:t>a number of</w:t>
        </w:r>
      </w:ins>
      <w:r>
        <w:rPr>
          <w:sz w:val="22"/>
          <w:szCs w:val="22"/>
        </w:rPr>
        <w:t xml:space="preserve"> MI tasks without observing real-time feedback, so as to identify the optimal</w:t>
      </w:r>
      <w:del w:id="728" w:author="ltonin" w:date="2018-01-31T15:18:00Z">
        <w:r w:rsidR="00006A6C" w:rsidRPr="00006A6C">
          <w:rPr>
            <w:sz w:val="22"/>
          </w:rPr>
          <w:delText xml:space="preserve"> MI</w:delText>
        </w:r>
      </w:del>
      <w:r>
        <w:rPr>
          <w:sz w:val="22"/>
          <w:szCs w:val="22"/>
        </w:rPr>
        <w:t xml:space="preserve"> tasks and calibrate the BCI. This was followed by “online”, closed-loop BCI feedback training allowing the users to gradually optimize the modulation of their brain rhythms </w:t>
      </w:r>
      <w:bookmarkStart w:id="729" w:name="ZOTERO_BREF_aIbQl8KqpwvP"/>
      <w:del w:id="730" w:author="ltonin" w:date="2018-01-31T15:18:00Z">
        <w:r w:rsidR="00C14B04" w:rsidRPr="00C81BED">
          <w:rPr>
            <w:sz w:val="22"/>
          </w:rPr>
          <w:delText>[9]</w:delText>
        </w:r>
        <w:bookmarkEnd w:id="729"/>
        <w:r w:rsidR="00006A6C" w:rsidRPr="00006A6C">
          <w:rPr>
            <w:sz w:val="22"/>
          </w:rPr>
          <w:delText>.</w:delText>
        </w:r>
      </w:del>
      <w:ins w:id="731" w:author="ltonin" w:date="2018-01-31T15:18:00Z">
        <w:r w:rsidR="008F222A">
          <w:fldChar w:fldCharType="begin"/>
        </w:r>
        <w:r w:rsidR="008F222A">
          <w:instrText xml:space="preserve"> HYPERLINK "https://paperpile.com/c/dIT9gv/Q7Hm" \h </w:instrText>
        </w:r>
        <w:r w:rsidR="008F222A">
          <w:fldChar w:fldCharType="separate"/>
        </w:r>
        <w:r>
          <w:rPr>
            <w:sz w:val="22"/>
            <w:szCs w:val="22"/>
          </w:rPr>
          <w:t>[51]</w:t>
        </w:r>
        <w:r w:rsidR="008F222A">
          <w:rPr>
            <w:sz w:val="22"/>
            <w:szCs w:val="22"/>
          </w:rPr>
          <w:fldChar w:fldCharType="end"/>
        </w:r>
        <w:r>
          <w:rPr>
            <w:sz w:val="22"/>
            <w:szCs w:val="22"/>
          </w:rPr>
          <w:t>.</w:t>
        </w:r>
      </w:ins>
      <w:r>
        <w:rPr>
          <w:sz w:val="22"/>
          <w:szCs w:val="22"/>
        </w:rPr>
        <w:t xml:space="preserve"> Finally, race training allowed our end-users to familiarize with the actual BCI application demands</w:t>
      </w:r>
      <w:del w:id="732" w:author="ltonin" w:date="2018-01-31T15:18:00Z">
        <w:r w:rsidR="00006A6C" w:rsidRPr="00006A6C">
          <w:rPr>
            <w:sz w:val="22"/>
          </w:rPr>
          <w:delText>.</w:delText>
        </w:r>
      </w:del>
      <w:ins w:id="733" w:author="ltonin" w:date="2018-01-31T15:18:00Z">
        <w:r>
          <w:rPr>
            <w:sz w:val="22"/>
            <w:szCs w:val="22"/>
          </w:rPr>
          <w:t xml:space="preserve"> while further acquiring their BCI skills.</w:t>
        </w:r>
      </w:ins>
      <w:r>
        <w:rPr>
          <w:sz w:val="22"/>
          <w:szCs w:val="22"/>
        </w:rPr>
        <w:t xml:space="preserve"> BCI recalibration was performed only twice per pilot (P1: 30/06/2016 and 14/09/2016; P2: 11/08/2016 and 08/09/2016). Table 2 presents the selected spatio-spectral features (bands and </w:t>
      </w:r>
      <w:ins w:id="734" w:author="ltonin" w:date="2018-01-31T15:18:00Z">
        <w:r>
          <w:rPr>
            <w:sz w:val="22"/>
            <w:szCs w:val="22"/>
          </w:rPr>
          <w:t xml:space="preserve">Laplacian </w:t>
        </w:r>
      </w:ins>
      <w:r>
        <w:rPr>
          <w:sz w:val="22"/>
          <w:szCs w:val="22"/>
        </w:rPr>
        <w:t>channels).</w:t>
      </w:r>
    </w:p>
    <w:p w14:paraId="3FEB60BD" w14:textId="77777777" w:rsidR="003F652E" w:rsidRDefault="003F652E" w:rsidP="001E6C5F">
      <w:pPr>
        <w:spacing w:before="60" w:line="480" w:lineRule="auto"/>
        <w:jc w:val="both"/>
        <w:rPr>
          <w:del w:id="735" w:author="ltonin" w:date="2018-01-31T15:18:00Z"/>
          <w:sz w:val="22"/>
        </w:rPr>
      </w:pPr>
    </w:p>
    <w:p w14:paraId="43EB121E" w14:textId="77777777" w:rsidR="00600482" w:rsidRDefault="00600482" w:rsidP="001E6C5F">
      <w:pPr>
        <w:spacing w:before="60" w:line="480" w:lineRule="auto"/>
        <w:jc w:val="both"/>
        <w:rPr>
          <w:del w:id="736" w:author="ltonin" w:date="2018-01-31T15:18:00Z"/>
          <w:sz w:val="22"/>
        </w:rPr>
      </w:pPr>
    </w:p>
    <w:p w14:paraId="2132D47A" w14:textId="77777777" w:rsidR="000D427E" w:rsidRDefault="000D427E">
      <w:pPr>
        <w:spacing w:before="60" w:line="480" w:lineRule="auto"/>
        <w:jc w:val="both"/>
        <w:rPr>
          <w:sz w:val="22"/>
          <w:szCs w:val="22"/>
        </w:rPr>
      </w:pPr>
    </w:p>
    <w:p w14:paraId="360E045E" w14:textId="77777777" w:rsidR="000D427E" w:rsidRDefault="002F3453">
      <w:pPr>
        <w:spacing w:after="120" w:line="480" w:lineRule="auto"/>
        <w:jc w:val="both"/>
        <w:rPr>
          <w:moveTo w:id="737" w:author="ltonin" w:date="2018-01-31T15:18:00Z"/>
          <w:sz w:val="20"/>
          <w:rPrChange w:id="738" w:author="ltonin" w:date="2018-01-31T15:18:00Z">
            <w:rPr>
              <w:moveTo w:id="739" w:author="ltonin" w:date="2018-01-31T15:18:00Z"/>
            </w:rPr>
          </w:rPrChange>
        </w:rPr>
        <w:pPrChange w:id="740" w:author="ltonin" w:date="2018-01-31T15:18:00Z">
          <w:pPr>
            <w:suppressAutoHyphens w:val="0"/>
            <w:spacing w:line="480" w:lineRule="auto"/>
          </w:pPr>
        </w:pPrChange>
      </w:pPr>
      <w:r>
        <w:rPr>
          <w:b/>
          <w:sz w:val="20"/>
          <w:szCs w:val="20"/>
        </w:rPr>
        <w:t>Table 2.</w:t>
      </w:r>
      <w:r>
        <w:rPr>
          <w:sz w:val="20"/>
          <w:szCs w:val="20"/>
        </w:rPr>
        <w:t xml:space="preserve"> Features selected for mutual learning. </w:t>
      </w:r>
      <w:moveToRangeStart w:id="741" w:author="ltonin" w:date="2018-01-31T15:18:00Z" w:name="move505175241"/>
      <w:moveTo w:id="742" w:author="ltonin" w:date="2018-01-31T15:18:00Z">
        <w:r>
          <w:rPr>
            <w:sz w:val="20"/>
            <w:szCs w:val="20"/>
          </w:rPr>
          <w:t>The table presents all the spatio-spectral features selected for the BCI classifiers trained throughout our pilots’ mutual learning process. Each feature refers to a specific frequency band (2 Hz resolution) and EEG channel location according to the international 10-20 system.</w:t>
        </w:r>
      </w:moveTo>
    </w:p>
    <w:moveToRangeEnd w:id="741"/>
    <w:p w14:paraId="2C22F279" w14:textId="77777777" w:rsidR="003F652E" w:rsidRPr="00120644" w:rsidRDefault="003F652E" w:rsidP="003F652E">
      <w:pPr>
        <w:spacing w:after="120" w:line="480" w:lineRule="auto"/>
        <w:jc w:val="both"/>
        <w:rPr>
          <w:del w:id="743" w:author="ltonin" w:date="2018-01-31T15:18:00Z"/>
          <w:sz w:val="20"/>
        </w:rPr>
      </w:pPr>
    </w:p>
    <w:tbl>
      <w:tblPr>
        <w:tblStyle w:val="a0"/>
        <w:tblW w:w="9585" w:type="dxa"/>
        <w:tblInd w:w="115" w:type="dxa"/>
        <w:tblBorders>
          <w:top w:val="single" w:sz="4" w:space="0" w:color="000001"/>
          <w:left w:val="single" w:sz="4" w:space="0" w:color="000001"/>
          <w:bottom w:val="single" w:sz="4" w:space="0" w:color="000001"/>
          <w:insideH w:val="single" w:sz="4" w:space="0" w:color="000001"/>
        </w:tblBorders>
        <w:tblLayout w:type="fixed"/>
        <w:tblLook w:val="0000" w:firstRow="0" w:lastRow="0" w:firstColumn="0" w:lastColumn="0" w:noHBand="0" w:noVBand="0"/>
        <w:tblPrChange w:id="744" w:author="ltonin" w:date="2018-01-31T15:18:00Z">
          <w:tblPr>
            <w:tblpPr w:leftFromText="187" w:rightFromText="187" w:vertAnchor="text" w:tblpY="1"/>
            <w:tblOverlap w:val="never"/>
            <w:tblW w:w="0" w:type="auto"/>
            <w:tblLayout w:type="fixed"/>
            <w:tblCellMar>
              <w:left w:w="115" w:type="dxa"/>
              <w:right w:w="115" w:type="dxa"/>
            </w:tblCellMar>
            <w:tblLook w:val="0000" w:firstRow="0" w:lastRow="0" w:firstColumn="0" w:lastColumn="0" w:noHBand="0" w:noVBand="0"/>
          </w:tblPr>
        </w:tblPrChange>
      </w:tblPr>
      <w:tblGrid>
        <w:gridCol w:w="1597"/>
        <w:gridCol w:w="1595"/>
        <w:gridCol w:w="1596"/>
        <w:gridCol w:w="1596"/>
        <w:gridCol w:w="1596"/>
        <w:gridCol w:w="1605"/>
        <w:tblGridChange w:id="745">
          <w:tblGrid>
            <w:gridCol w:w="235"/>
            <w:gridCol w:w="1361"/>
            <w:gridCol w:w="236"/>
            <w:gridCol w:w="1360"/>
            <w:gridCol w:w="235"/>
            <w:gridCol w:w="1361"/>
            <w:gridCol w:w="235"/>
            <w:gridCol w:w="1361"/>
            <w:gridCol w:w="235"/>
            <w:gridCol w:w="1596"/>
            <w:gridCol w:w="1371"/>
            <w:gridCol w:w="234"/>
          </w:tblGrid>
        </w:tblGridChange>
      </w:tblGrid>
      <w:tr w:rsidR="000D427E" w14:paraId="029DB6F5" w14:textId="77777777">
        <w:trPr>
          <w:trHeight w:val="320"/>
          <w:trPrChange w:id="746" w:author="ltonin" w:date="2018-01-31T15:18:00Z">
            <w:trPr>
              <w:gridAfter w:val="0"/>
              <w:trHeight w:val="332"/>
            </w:trPr>
          </w:trPrChange>
        </w:trPr>
        <w:tc>
          <w:tcPr>
            <w:tcW w:w="4788" w:type="dxa"/>
            <w:gridSpan w:val="3"/>
            <w:tcBorders>
              <w:top w:val="single" w:sz="4" w:space="0" w:color="000001"/>
              <w:left w:val="single" w:sz="4" w:space="0" w:color="000001"/>
              <w:bottom w:val="single" w:sz="4" w:space="0" w:color="000001"/>
            </w:tcBorders>
            <w:shd w:val="clear" w:color="auto" w:fill="auto"/>
            <w:tcMar>
              <w:left w:w="110" w:type="dxa"/>
            </w:tcMar>
            <w:tcPrChange w:id="747" w:author="ltonin" w:date="2018-01-31T15:18:00Z">
              <w:tcPr>
                <w:tcW w:w="4788" w:type="dxa"/>
                <w:gridSpan w:val="6"/>
                <w:tcBorders>
                  <w:top w:val="single" w:sz="4" w:space="0" w:color="000000"/>
                  <w:left w:val="single" w:sz="4" w:space="0" w:color="000000"/>
                  <w:bottom w:val="single" w:sz="4" w:space="0" w:color="000000"/>
                </w:tcBorders>
                <w:shd w:val="clear" w:color="auto" w:fill="auto"/>
              </w:tcPr>
            </w:tcPrChange>
          </w:tcPr>
          <w:p w14:paraId="52CA5EE4" w14:textId="77777777" w:rsidR="000D427E" w:rsidRDefault="002F3453">
            <w:pPr>
              <w:keepNext/>
              <w:spacing w:before="120"/>
              <w:jc w:val="center"/>
              <w:pPrChange w:id="748" w:author="ltonin" w:date="2018-01-31T15:18:00Z">
                <w:pPr>
                  <w:pStyle w:val="Legend"/>
                  <w:framePr w:hSpace="187" w:wrap="around" w:vAnchor="text" w:hAnchor="text" w:y="1"/>
                  <w:spacing w:before="120"/>
                  <w:suppressOverlap/>
                  <w:jc w:val="center"/>
                </w:pPr>
              </w:pPrChange>
            </w:pPr>
            <w:r>
              <w:rPr>
                <w:b/>
                <w:sz w:val="20"/>
                <w:szCs w:val="20"/>
              </w:rPr>
              <w:t>P1</w:t>
            </w:r>
          </w:p>
        </w:tc>
        <w:tc>
          <w:tcPr>
            <w:tcW w:w="4797" w:type="dxa"/>
            <w:gridSpan w:val="3"/>
            <w:tcBorders>
              <w:top w:val="single" w:sz="4" w:space="0" w:color="000001"/>
              <w:left w:val="single" w:sz="4" w:space="0" w:color="000001"/>
              <w:bottom w:val="single" w:sz="4" w:space="0" w:color="000001"/>
              <w:right w:val="single" w:sz="4" w:space="0" w:color="000001"/>
            </w:tcBorders>
            <w:shd w:val="clear" w:color="auto" w:fill="auto"/>
            <w:tcMar>
              <w:left w:w="110" w:type="dxa"/>
            </w:tcMar>
            <w:tcPrChange w:id="749" w:author="ltonin" w:date="2018-01-31T15:18:00Z">
              <w:tcPr>
                <w:tcW w:w="4798" w:type="dxa"/>
                <w:gridSpan w:val="5"/>
                <w:tcBorders>
                  <w:top w:val="single" w:sz="4" w:space="0" w:color="000000"/>
                  <w:left w:val="single" w:sz="4" w:space="0" w:color="000000"/>
                  <w:bottom w:val="single" w:sz="4" w:space="0" w:color="000000"/>
                  <w:right w:val="single" w:sz="4" w:space="0" w:color="000000"/>
                </w:tcBorders>
                <w:shd w:val="clear" w:color="auto" w:fill="auto"/>
              </w:tcPr>
            </w:tcPrChange>
          </w:tcPr>
          <w:p w14:paraId="38A73B60" w14:textId="77777777" w:rsidR="000D427E" w:rsidRDefault="002F3453">
            <w:pPr>
              <w:keepNext/>
              <w:spacing w:before="120"/>
              <w:jc w:val="center"/>
              <w:pPrChange w:id="750" w:author="ltonin" w:date="2018-01-31T15:18:00Z">
                <w:pPr>
                  <w:pStyle w:val="Legend"/>
                  <w:framePr w:hSpace="187" w:wrap="around" w:vAnchor="text" w:hAnchor="text" w:y="1"/>
                  <w:spacing w:before="120"/>
                  <w:suppressOverlap/>
                  <w:jc w:val="center"/>
                </w:pPr>
              </w:pPrChange>
            </w:pPr>
            <w:r>
              <w:rPr>
                <w:b/>
                <w:sz w:val="20"/>
                <w:szCs w:val="20"/>
              </w:rPr>
              <w:t>P2</w:t>
            </w:r>
          </w:p>
        </w:tc>
      </w:tr>
      <w:tr w:rsidR="000D427E" w14:paraId="6B2C81D2" w14:textId="77777777">
        <w:trPr>
          <w:trHeight w:val="300"/>
          <w:trPrChange w:id="751" w:author="ltonin" w:date="2018-01-31T15:18:00Z">
            <w:trPr>
              <w:gridAfter w:val="0"/>
              <w:trHeight w:val="305"/>
            </w:trPr>
          </w:trPrChange>
        </w:trPr>
        <w:tc>
          <w:tcPr>
            <w:tcW w:w="1597" w:type="dxa"/>
            <w:vMerge w:val="restart"/>
            <w:tcBorders>
              <w:top w:val="single" w:sz="4" w:space="0" w:color="000001"/>
              <w:left w:val="single" w:sz="4" w:space="0" w:color="000001"/>
              <w:bottom w:val="single" w:sz="4" w:space="0" w:color="000001"/>
            </w:tcBorders>
            <w:shd w:val="clear" w:color="auto" w:fill="auto"/>
            <w:tcMar>
              <w:left w:w="110" w:type="dxa"/>
            </w:tcMar>
            <w:tcPrChange w:id="752" w:author="ltonin" w:date="2018-01-31T15:18:00Z">
              <w:tcPr>
                <w:tcW w:w="1596" w:type="dxa"/>
                <w:gridSpan w:val="2"/>
                <w:vMerge w:val="restart"/>
                <w:tcBorders>
                  <w:top w:val="single" w:sz="4" w:space="0" w:color="000000"/>
                  <w:left w:val="single" w:sz="4" w:space="0" w:color="000000"/>
                  <w:bottom w:val="single" w:sz="4" w:space="0" w:color="000000"/>
                </w:tcBorders>
                <w:shd w:val="clear" w:color="auto" w:fill="auto"/>
              </w:tcPr>
            </w:tcPrChange>
          </w:tcPr>
          <w:p w14:paraId="778089C0" w14:textId="77777777" w:rsidR="000D427E" w:rsidRDefault="002F3453">
            <w:pPr>
              <w:keepNext/>
              <w:spacing w:before="120"/>
              <w:jc w:val="center"/>
              <w:pPrChange w:id="753" w:author="ltonin" w:date="2018-01-31T15:18:00Z">
                <w:pPr>
                  <w:pStyle w:val="Legend"/>
                  <w:framePr w:hSpace="187" w:wrap="around" w:vAnchor="text" w:hAnchor="text" w:y="1"/>
                  <w:spacing w:before="120"/>
                  <w:suppressOverlap/>
                  <w:jc w:val="center"/>
                </w:pPr>
              </w:pPrChange>
            </w:pPr>
            <w:r>
              <w:rPr>
                <w:b/>
                <w:sz w:val="20"/>
                <w:szCs w:val="20"/>
              </w:rPr>
              <w:t>Date</w:t>
            </w:r>
          </w:p>
        </w:tc>
        <w:tc>
          <w:tcPr>
            <w:tcW w:w="3191" w:type="dxa"/>
            <w:gridSpan w:val="2"/>
            <w:tcBorders>
              <w:top w:val="single" w:sz="4" w:space="0" w:color="000001"/>
              <w:left w:val="single" w:sz="4" w:space="0" w:color="000001"/>
              <w:bottom w:val="single" w:sz="4" w:space="0" w:color="000001"/>
            </w:tcBorders>
            <w:shd w:val="clear" w:color="auto" w:fill="auto"/>
            <w:tcMar>
              <w:left w:w="110" w:type="dxa"/>
            </w:tcMar>
            <w:tcPrChange w:id="754" w:author="ltonin" w:date="2018-01-31T15:18:00Z">
              <w:tcPr>
                <w:tcW w:w="3192" w:type="dxa"/>
                <w:gridSpan w:val="4"/>
                <w:tcBorders>
                  <w:top w:val="single" w:sz="4" w:space="0" w:color="000000"/>
                  <w:left w:val="single" w:sz="4" w:space="0" w:color="000000"/>
                  <w:bottom w:val="single" w:sz="4" w:space="0" w:color="000000"/>
                </w:tcBorders>
                <w:shd w:val="clear" w:color="auto" w:fill="auto"/>
              </w:tcPr>
            </w:tcPrChange>
          </w:tcPr>
          <w:p w14:paraId="19318629" w14:textId="77777777" w:rsidR="000D427E" w:rsidRDefault="002F3453">
            <w:pPr>
              <w:keepNext/>
              <w:spacing w:before="120"/>
              <w:jc w:val="center"/>
              <w:pPrChange w:id="755" w:author="ltonin" w:date="2018-01-31T15:18:00Z">
                <w:pPr>
                  <w:pStyle w:val="Legend"/>
                  <w:framePr w:hSpace="187" w:wrap="around" w:vAnchor="text" w:hAnchor="text" w:y="1"/>
                  <w:spacing w:before="120"/>
                  <w:suppressOverlap/>
                  <w:jc w:val="center"/>
                </w:pPr>
              </w:pPrChange>
            </w:pPr>
            <w:r>
              <w:rPr>
                <w:b/>
                <w:sz w:val="20"/>
                <w:szCs w:val="20"/>
              </w:rPr>
              <w:t>Feature</w:t>
            </w:r>
          </w:p>
        </w:tc>
        <w:tc>
          <w:tcPr>
            <w:tcW w:w="1596" w:type="dxa"/>
            <w:vMerge w:val="restart"/>
            <w:tcBorders>
              <w:top w:val="single" w:sz="4" w:space="0" w:color="000001"/>
              <w:left w:val="single" w:sz="4" w:space="0" w:color="000001"/>
              <w:bottom w:val="single" w:sz="4" w:space="0" w:color="000001"/>
            </w:tcBorders>
            <w:shd w:val="clear" w:color="auto" w:fill="auto"/>
            <w:tcMar>
              <w:left w:w="110" w:type="dxa"/>
            </w:tcMar>
            <w:tcPrChange w:id="756" w:author="ltonin" w:date="2018-01-31T15:18:00Z">
              <w:tcPr>
                <w:tcW w:w="1596" w:type="dxa"/>
                <w:gridSpan w:val="2"/>
                <w:vMerge w:val="restart"/>
                <w:tcBorders>
                  <w:top w:val="single" w:sz="4" w:space="0" w:color="000000"/>
                  <w:left w:val="single" w:sz="4" w:space="0" w:color="000000"/>
                  <w:bottom w:val="single" w:sz="4" w:space="0" w:color="000000"/>
                </w:tcBorders>
                <w:shd w:val="clear" w:color="auto" w:fill="auto"/>
              </w:tcPr>
            </w:tcPrChange>
          </w:tcPr>
          <w:p w14:paraId="1BF4A398" w14:textId="77777777" w:rsidR="000D427E" w:rsidRDefault="002F3453">
            <w:pPr>
              <w:keepNext/>
              <w:spacing w:before="120"/>
              <w:jc w:val="center"/>
              <w:pPrChange w:id="757" w:author="ltonin" w:date="2018-01-31T15:18:00Z">
                <w:pPr>
                  <w:pStyle w:val="Legend"/>
                  <w:framePr w:hSpace="187" w:wrap="around" w:vAnchor="text" w:hAnchor="text" w:y="1"/>
                  <w:spacing w:before="120"/>
                  <w:suppressOverlap/>
                  <w:jc w:val="center"/>
                </w:pPr>
              </w:pPrChange>
            </w:pPr>
            <w:r>
              <w:rPr>
                <w:b/>
                <w:sz w:val="20"/>
                <w:szCs w:val="20"/>
              </w:rPr>
              <w:t>Date</w:t>
            </w:r>
          </w:p>
        </w:tc>
        <w:tc>
          <w:tcPr>
            <w:tcW w:w="3201" w:type="dxa"/>
            <w:gridSpan w:val="2"/>
            <w:tcBorders>
              <w:top w:val="single" w:sz="4" w:space="0" w:color="000001"/>
              <w:left w:val="single" w:sz="4" w:space="0" w:color="000001"/>
              <w:bottom w:val="single" w:sz="4" w:space="0" w:color="000001"/>
              <w:right w:val="single" w:sz="4" w:space="0" w:color="000001"/>
            </w:tcBorders>
            <w:shd w:val="clear" w:color="auto" w:fill="auto"/>
            <w:tcMar>
              <w:left w:w="110" w:type="dxa"/>
            </w:tcMar>
            <w:tcPrChange w:id="758" w:author="ltonin" w:date="2018-01-31T15:18:00Z">
              <w:tcPr>
                <w:tcW w:w="3202"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1334C9C0" w14:textId="77777777" w:rsidR="000D427E" w:rsidRDefault="002F3453">
            <w:pPr>
              <w:keepNext/>
              <w:spacing w:before="120"/>
              <w:jc w:val="center"/>
              <w:pPrChange w:id="759" w:author="ltonin" w:date="2018-01-31T15:18:00Z">
                <w:pPr>
                  <w:pStyle w:val="Legend"/>
                  <w:framePr w:hSpace="187" w:wrap="around" w:vAnchor="text" w:hAnchor="text" w:y="1"/>
                  <w:spacing w:before="120"/>
                  <w:suppressOverlap/>
                  <w:jc w:val="center"/>
                </w:pPr>
              </w:pPrChange>
            </w:pPr>
            <w:r>
              <w:rPr>
                <w:b/>
                <w:sz w:val="20"/>
                <w:szCs w:val="20"/>
              </w:rPr>
              <w:t>Feature</w:t>
            </w:r>
          </w:p>
        </w:tc>
      </w:tr>
      <w:tr w:rsidR="008F222A" w14:paraId="6A476049" w14:textId="77777777">
        <w:trPr>
          <w:trHeight w:val="20"/>
        </w:trPr>
        <w:tc>
          <w:tcPr>
            <w:tcW w:w="1597" w:type="dxa"/>
            <w:vMerge/>
            <w:tcBorders>
              <w:top w:val="single" w:sz="4" w:space="0" w:color="000001"/>
              <w:left w:val="single" w:sz="4" w:space="0" w:color="000001"/>
              <w:bottom w:val="single" w:sz="4" w:space="0" w:color="000001"/>
            </w:tcBorders>
            <w:shd w:val="clear" w:color="auto" w:fill="auto"/>
            <w:tcMar>
              <w:left w:w="110" w:type="dxa"/>
            </w:tcMar>
          </w:tcPr>
          <w:p w14:paraId="257D4289" w14:textId="77777777" w:rsidR="000D427E" w:rsidRDefault="000D427E">
            <w:pPr>
              <w:keepNext/>
              <w:spacing w:before="120"/>
              <w:jc w:val="center"/>
              <w:rPr>
                <w:b/>
                <w:sz w:val="20"/>
                <w:szCs w:val="20"/>
              </w:rPr>
              <w:pPrChange w:id="760" w:author="ltonin" w:date="2018-01-31T15:18:00Z">
                <w:pPr>
                  <w:pStyle w:val="Legend"/>
                  <w:framePr w:hSpace="187" w:wrap="around" w:vAnchor="text" w:hAnchor="text" w:y="1"/>
                  <w:snapToGrid w:val="0"/>
                  <w:spacing w:before="120"/>
                  <w:suppressOverlap/>
                  <w:jc w:val="center"/>
                </w:pPr>
              </w:pPrChange>
            </w:pPr>
          </w:p>
        </w:tc>
        <w:tc>
          <w:tcPr>
            <w:tcW w:w="1595" w:type="dxa"/>
            <w:tcBorders>
              <w:top w:val="single" w:sz="4" w:space="0" w:color="000001"/>
              <w:left w:val="single" w:sz="4" w:space="0" w:color="000001"/>
              <w:bottom w:val="single" w:sz="4" w:space="0" w:color="000001"/>
            </w:tcBorders>
            <w:shd w:val="clear" w:color="auto" w:fill="auto"/>
            <w:tcMar>
              <w:left w:w="110" w:type="dxa"/>
            </w:tcMar>
          </w:tcPr>
          <w:p w14:paraId="516E5550" w14:textId="77777777" w:rsidR="000D427E" w:rsidRDefault="002F3453">
            <w:pPr>
              <w:keepNext/>
              <w:spacing w:before="120"/>
              <w:jc w:val="center"/>
              <w:pPrChange w:id="761" w:author="ltonin" w:date="2018-01-31T15:18:00Z">
                <w:pPr>
                  <w:pStyle w:val="Legend"/>
                  <w:framePr w:hSpace="187" w:wrap="around" w:vAnchor="text" w:hAnchor="text" w:y="1"/>
                  <w:spacing w:before="120"/>
                  <w:suppressOverlap/>
                  <w:jc w:val="center"/>
                </w:pPr>
              </w:pPrChange>
            </w:pPr>
            <w:r>
              <w:rPr>
                <w:b/>
                <w:sz w:val="20"/>
                <w:szCs w:val="20"/>
              </w:rPr>
              <w:t>Location</w:t>
            </w:r>
          </w:p>
        </w:tc>
        <w:tc>
          <w:tcPr>
            <w:tcW w:w="1596" w:type="dxa"/>
            <w:tcBorders>
              <w:top w:val="single" w:sz="4" w:space="0" w:color="000001"/>
              <w:left w:val="single" w:sz="4" w:space="0" w:color="000001"/>
              <w:bottom w:val="single" w:sz="4" w:space="0" w:color="000001"/>
            </w:tcBorders>
            <w:shd w:val="clear" w:color="auto" w:fill="auto"/>
            <w:tcMar>
              <w:left w:w="110" w:type="dxa"/>
            </w:tcMar>
          </w:tcPr>
          <w:p w14:paraId="10CBCC36" w14:textId="77777777" w:rsidR="000D427E" w:rsidRDefault="002F3453">
            <w:pPr>
              <w:keepNext/>
              <w:spacing w:before="120"/>
              <w:jc w:val="center"/>
              <w:pPrChange w:id="762" w:author="ltonin" w:date="2018-01-31T15:18:00Z">
                <w:pPr>
                  <w:pStyle w:val="Legend"/>
                  <w:framePr w:hSpace="187" w:wrap="around" w:vAnchor="text" w:hAnchor="text" w:y="1"/>
                  <w:spacing w:before="120"/>
                  <w:suppressOverlap/>
                  <w:jc w:val="center"/>
                </w:pPr>
              </w:pPrChange>
            </w:pPr>
            <w:r>
              <w:rPr>
                <w:b/>
                <w:sz w:val="20"/>
                <w:szCs w:val="20"/>
              </w:rPr>
              <w:t>Band (Hz)</w:t>
            </w:r>
          </w:p>
        </w:tc>
        <w:tc>
          <w:tcPr>
            <w:tcW w:w="1596" w:type="dxa"/>
            <w:vMerge/>
            <w:tcBorders>
              <w:top w:val="single" w:sz="4" w:space="0" w:color="000001"/>
              <w:left w:val="single" w:sz="4" w:space="0" w:color="000001"/>
              <w:bottom w:val="single" w:sz="4" w:space="0" w:color="000001"/>
            </w:tcBorders>
            <w:shd w:val="clear" w:color="auto" w:fill="auto"/>
            <w:tcMar>
              <w:left w:w="110" w:type="dxa"/>
            </w:tcMar>
          </w:tcPr>
          <w:p w14:paraId="7565E78A" w14:textId="77777777" w:rsidR="000D427E" w:rsidRDefault="000D427E">
            <w:pPr>
              <w:keepNext/>
              <w:spacing w:before="120"/>
              <w:jc w:val="center"/>
              <w:rPr>
                <w:b/>
                <w:sz w:val="20"/>
                <w:szCs w:val="20"/>
              </w:rPr>
              <w:pPrChange w:id="763" w:author="ltonin" w:date="2018-01-31T15:18:00Z">
                <w:pPr>
                  <w:pStyle w:val="Legend"/>
                  <w:framePr w:hSpace="187" w:wrap="around" w:vAnchor="text" w:hAnchor="text" w:y="1"/>
                  <w:snapToGrid w:val="0"/>
                  <w:spacing w:before="120"/>
                  <w:suppressOverlap/>
                  <w:jc w:val="center"/>
                </w:pPr>
              </w:pPrChange>
            </w:pPr>
          </w:p>
        </w:tc>
        <w:tc>
          <w:tcPr>
            <w:tcW w:w="1596" w:type="dxa"/>
            <w:tcBorders>
              <w:top w:val="single" w:sz="4" w:space="0" w:color="000001"/>
              <w:left w:val="single" w:sz="4" w:space="0" w:color="000001"/>
              <w:bottom w:val="single" w:sz="4" w:space="0" w:color="000001"/>
            </w:tcBorders>
            <w:shd w:val="clear" w:color="auto" w:fill="auto"/>
            <w:tcMar>
              <w:left w:w="110" w:type="dxa"/>
            </w:tcMar>
          </w:tcPr>
          <w:p w14:paraId="6170949D" w14:textId="77777777" w:rsidR="000D427E" w:rsidRDefault="002F3453">
            <w:pPr>
              <w:keepNext/>
              <w:spacing w:before="120"/>
              <w:jc w:val="center"/>
              <w:pPrChange w:id="764" w:author="ltonin" w:date="2018-01-31T15:18:00Z">
                <w:pPr>
                  <w:pStyle w:val="Legend"/>
                  <w:framePr w:hSpace="187" w:wrap="around" w:vAnchor="text" w:hAnchor="text" w:y="1"/>
                  <w:spacing w:before="120"/>
                  <w:suppressOverlap/>
                  <w:jc w:val="center"/>
                </w:pPr>
              </w:pPrChange>
            </w:pPr>
            <w:r>
              <w:rPr>
                <w:b/>
                <w:sz w:val="20"/>
                <w:szCs w:val="20"/>
              </w:rPr>
              <w:t>Location</w:t>
            </w:r>
          </w:p>
        </w:tc>
        <w:tc>
          <w:tcPr>
            <w:tcW w:w="1605" w:type="dxa"/>
            <w:tcBorders>
              <w:top w:val="single" w:sz="4" w:space="0" w:color="000001"/>
              <w:left w:val="single" w:sz="4" w:space="0" w:color="000001"/>
              <w:bottom w:val="single" w:sz="4" w:space="0" w:color="000001"/>
              <w:right w:val="single" w:sz="4" w:space="0" w:color="000001"/>
            </w:tcBorders>
            <w:shd w:val="clear" w:color="auto" w:fill="auto"/>
            <w:tcMar>
              <w:left w:w="110" w:type="dxa"/>
            </w:tcMar>
          </w:tcPr>
          <w:p w14:paraId="37023210" w14:textId="77777777" w:rsidR="000D427E" w:rsidRDefault="002F3453">
            <w:pPr>
              <w:keepNext/>
              <w:spacing w:before="120"/>
              <w:jc w:val="center"/>
              <w:pPrChange w:id="765" w:author="ltonin" w:date="2018-01-31T15:18:00Z">
                <w:pPr>
                  <w:pStyle w:val="Legend"/>
                  <w:framePr w:hSpace="187" w:wrap="around" w:vAnchor="text" w:hAnchor="text" w:y="1"/>
                  <w:spacing w:before="120"/>
                  <w:suppressOverlap/>
                  <w:jc w:val="center"/>
                </w:pPr>
              </w:pPrChange>
            </w:pPr>
            <w:r>
              <w:rPr>
                <w:b/>
                <w:sz w:val="20"/>
                <w:szCs w:val="20"/>
              </w:rPr>
              <w:t>Band (Hz)</w:t>
            </w:r>
          </w:p>
        </w:tc>
      </w:tr>
      <w:tr w:rsidR="008F222A" w14:paraId="63C5C4AA" w14:textId="77777777">
        <w:trPr>
          <w:trHeight w:val="20"/>
        </w:trPr>
        <w:tc>
          <w:tcPr>
            <w:tcW w:w="1597" w:type="dxa"/>
            <w:vMerge w:val="restart"/>
            <w:tcBorders>
              <w:top w:val="single" w:sz="4" w:space="0" w:color="000001"/>
              <w:left w:val="single" w:sz="4" w:space="0" w:color="000001"/>
              <w:bottom w:val="single" w:sz="4" w:space="0" w:color="000001"/>
            </w:tcBorders>
            <w:shd w:val="clear" w:color="auto" w:fill="auto"/>
            <w:tcMar>
              <w:left w:w="110" w:type="dxa"/>
            </w:tcMar>
          </w:tcPr>
          <w:p w14:paraId="4F45AD81" w14:textId="77777777" w:rsidR="000D427E" w:rsidRDefault="000D427E">
            <w:pPr>
              <w:keepNext/>
              <w:spacing w:before="120"/>
              <w:jc w:val="center"/>
              <w:rPr>
                <w:b/>
                <w:sz w:val="20"/>
                <w:szCs w:val="20"/>
              </w:rPr>
              <w:pPrChange w:id="766" w:author="ltonin" w:date="2018-01-31T15:18:00Z">
                <w:pPr>
                  <w:pStyle w:val="Legend"/>
                  <w:framePr w:hSpace="187" w:wrap="around" w:vAnchor="text" w:hAnchor="text" w:y="1"/>
                  <w:snapToGrid w:val="0"/>
                  <w:spacing w:before="120"/>
                  <w:suppressOverlap/>
                  <w:jc w:val="center"/>
                </w:pPr>
              </w:pPrChange>
            </w:pPr>
          </w:p>
          <w:p w14:paraId="3F1E17AA" w14:textId="77777777" w:rsidR="000D427E" w:rsidRDefault="000D427E">
            <w:pPr>
              <w:keepNext/>
              <w:spacing w:before="120"/>
              <w:jc w:val="center"/>
              <w:rPr>
                <w:sz w:val="20"/>
                <w:szCs w:val="20"/>
              </w:rPr>
              <w:pPrChange w:id="767" w:author="ltonin" w:date="2018-01-31T15:18:00Z">
                <w:pPr>
                  <w:pStyle w:val="Legend"/>
                  <w:framePr w:hSpace="187" w:wrap="around" w:vAnchor="text" w:hAnchor="text" w:y="1"/>
                  <w:spacing w:before="120"/>
                  <w:suppressOverlap/>
                  <w:jc w:val="center"/>
                </w:pPr>
              </w:pPrChange>
            </w:pPr>
          </w:p>
          <w:p w14:paraId="007E9A85" w14:textId="77777777" w:rsidR="000D427E" w:rsidRDefault="000D427E">
            <w:pPr>
              <w:keepNext/>
              <w:spacing w:before="120"/>
              <w:jc w:val="center"/>
              <w:rPr>
                <w:sz w:val="20"/>
                <w:szCs w:val="20"/>
              </w:rPr>
              <w:pPrChange w:id="768" w:author="ltonin" w:date="2018-01-31T15:18:00Z">
                <w:pPr>
                  <w:pStyle w:val="Legend"/>
                  <w:framePr w:hSpace="187" w:wrap="around" w:vAnchor="text" w:hAnchor="text" w:y="1"/>
                  <w:spacing w:before="120"/>
                  <w:suppressOverlap/>
                  <w:jc w:val="center"/>
                </w:pPr>
              </w:pPrChange>
            </w:pPr>
          </w:p>
          <w:p w14:paraId="13FA97EB" w14:textId="77777777" w:rsidR="000D427E" w:rsidRDefault="000D427E">
            <w:pPr>
              <w:keepNext/>
              <w:spacing w:before="120"/>
              <w:jc w:val="center"/>
              <w:rPr>
                <w:sz w:val="20"/>
                <w:szCs w:val="20"/>
              </w:rPr>
              <w:pPrChange w:id="769" w:author="ltonin" w:date="2018-01-31T15:18:00Z">
                <w:pPr>
                  <w:pStyle w:val="Legend"/>
                  <w:framePr w:hSpace="187" w:wrap="around" w:vAnchor="text" w:hAnchor="text" w:y="1"/>
                  <w:spacing w:before="120"/>
                  <w:suppressOverlap/>
                  <w:jc w:val="center"/>
                </w:pPr>
              </w:pPrChange>
            </w:pPr>
          </w:p>
          <w:p w14:paraId="0FA2BD4F" w14:textId="77777777" w:rsidR="000D427E" w:rsidRDefault="000D427E">
            <w:pPr>
              <w:keepNext/>
              <w:spacing w:before="120"/>
              <w:jc w:val="center"/>
              <w:rPr>
                <w:sz w:val="20"/>
                <w:szCs w:val="20"/>
              </w:rPr>
              <w:pPrChange w:id="770" w:author="ltonin" w:date="2018-01-31T15:18:00Z">
                <w:pPr>
                  <w:pStyle w:val="Legend"/>
                  <w:framePr w:hSpace="187" w:wrap="around" w:vAnchor="text" w:hAnchor="text" w:y="1"/>
                  <w:spacing w:before="120"/>
                  <w:suppressOverlap/>
                  <w:jc w:val="center"/>
                </w:pPr>
              </w:pPrChange>
            </w:pPr>
          </w:p>
          <w:p w14:paraId="714541BF" w14:textId="77777777" w:rsidR="000D427E" w:rsidRDefault="000D427E">
            <w:pPr>
              <w:keepNext/>
              <w:spacing w:before="120"/>
              <w:jc w:val="center"/>
              <w:rPr>
                <w:sz w:val="20"/>
                <w:szCs w:val="20"/>
              </w:rPr>
              <w:pPrChange w:id="771" w:author="ltonin" w:date="2018-01-31T15:18:00Z">
                <w:pPr>
                  <w:pStyle w:val="Legend"/>
                  <w:framePr w:hSpace="187" w:wrap="around" w:vAnchor="text" w:hAnchor="text" w:y="1"/>
                  <w:spacing w:before="120"/>
                  <w:suppressOverlap/>
                  <w:jc w:val="center"/>
                </w:pPr>
              </w:pPrChange>
            </w:pPr>
          </w:p>
          <w:p w14:paraId="08F82DDF" w14:textId="77777777" w:rsidR="000D427E" w:rsidRDefault="002F3453">
            <w:pPr>
              <w:keepNext/>
              <w:spacing w:before="120"/>
              <w:jc w:val="center"/>
              <w:pPrChange w:id="772" w:author="ltonin" w:date="2018-01-31T15:18:00Z">
                <w:pPr>
                  <w:pStyle w:val="Legend"/>
                  <w:framePr w:hSpace="187" w:wrap="around" w:vAnchor="text" w:hAnchor="text" w:y="1"/>
                  <w:spacing w:before="120"/>
                  <w:suppressOverlap/>
                  <w:jc w:val="center"/>
                </w:pPr>
              </w:pPrChange>
            </w:pPr>
            <w:r>
              <w:rPr>
                <w:sz w:val="20"/>
                <w:szCs w:val="20"/>
              </w:rPr>
              <w:t>30/06/2016</w:t>
            </w:r>
          </w:p>
        </w:tc>
        <w:tc>
          <w:tcPr>
            <w:tcW w:w="1595" w:type="dxa"/>
            <w:tcBorders>
              <w:top w:val="single" w:sz="4" w:space="0" w:color="000001"/>
              <w:left w:val="single" w:sz="4" w:space="0" w:color="000001"/>
              <w:bottom w:val="single" w:sz="4" w:space="0" w:color="000001"/>
            </w:tcBorders>
            <w:shd w:val="clear" w:color="auto" w:fill="auto"/>
            <w:tcMar>
              <w:left w:w="110" w:type="dxa"/>
            </w:tcMar>
          </w:tcPr>
          <w:p w14:paraId="3404680E" w14:textId="77777777" w:rsidR="000D427E" w:rsidRDefault="002F3453">
            <w:pPr>
              <w:keepNext/>
              <w:spacing w:before="120"/>
              <w:jc w:val="center"/>
              <w:pPrChange w:id="773" w:author="ltonin" w:date="2018-01-31T15:18:00Z">
                <w:pPr>
                  <w:pStyle w:val="Legend"/>
                  <w:framePr w:hSpace="187" w:wrap="around" w:vAnchor="text" w:hAnchor="text" w:y="1"/>
                  <w:spacing w:before="120"/>
                  <w:suppressOverlap/>
                  <w:jc w:val="center"/>
                </w:pPr>
              </w:pPrChange>
            </w:pPr>
            <w:r>
              <w:rPr>
                <w:sz w:val="20"/>
                <w:szCs w:val="20"/>
              </w:rPr>
              <w:t>C1</w:t>
            </w:r>
          </w:p>
        </w:tc>
        <w:tc>
          <w:tcPr>
            <w:tcW w:w="1596" w:type="dxa"/>
            <w:tcBorders>
              <w:top w:val="single" w:sz="4" w:space="0" w:color="000001"/>
              <w:left w:val="single" w:sz="4" w:space="0" w:color="000001"/>
              <w:bottom w:val="single" w:sz="4" w:space="0" w:color="000001"/>
            </w:tcBorders>
            <w:shd w:val="clear" w:color="auto" w:fill="auto"/>
            <w:tcMar>
              <w:left w:w="110" w:type="dxa"/>
            </w:tcMar>
          </w:tcPr>
          <w:p w14:paraId="2818A2BA" w14:textId="77777777" w:rsidR="000D427E" w:rsidRDefault="002F3453">
            <w:pPr>
              <w:keepNext/>
              <w:spacing w:before="120"/>
              <w:jc w:val="center"/>
              <w:pPrChange w:id="774" w:author="ltonin" w:date="2018-01-31T15:18:00Z">
                <w:pPr>
                  <w:pStyle w:val="Legend"/>
                  <w:framePr w:hSpace="187" w:wrap="around" w:vAnchor="text" w:hAnchor="text" w:y="1"/>
                  <w:spacing w:before="120"/>
                  <w:suppressOverlap/>
                  <w:jc w:val="center"/>
                </w:pPr>
              </w:pPrChange>
            </w:pPr>
            <w:r>
              <w:rPr>
                <w:sz w:val="20"/>
                <w:szCs w:val="20"/>
              </w:rPr>
              <w:t>22</w:t>
            </w:r>
          </w:p>
        </w:tc>
        <w:tc>
          <w:tcPr>
            <w:tcW w:w="1596" w:type="dxa"/>
            <w:vMerge w:val="restart"/>
            <w:tcBorders>
              <w:top w:val="single" w:sz="4" w:space="0" w:color="000001"/>
              <w:left w:val="single" w:sz="4" w:space="0" w:color="000001"/>
              <w:bottom w:val="single" w:sz="4" w:space="0" w:color="000001"/>
            </w:tcBorders>
            <w:shd w:val="clear" w:color="auto" w:fill="auto"/>
            <w:tcMar>
              <w:left w:w="110" w:type="dxa"/>
            </w:tcMar>
          </w:tcPr>
          <w:p w14:paraId="5427718A" w14:textId="77777777" w:rsidR="000D427E" w:rsidRDefault="000D427E">
            <w:pPr>
              <w:keepNext/>
              <w:spacing w:before="120"/>
              <w:jc w:val="center"/>
              <w:rPr>
                <w:sz w:val="20"/>
                <w:szCs w:val="20"/>
              </w:rPr>
              <w:pPrChange w:id="775" w:author="ltonin" w:date="2018-01-31T15:18:00Z">
                <w:pPr>
                  <w:pStyle w:val="Legend"/>
                  <w:framePr w:hSpace="187" w:wrap="around" w:vAnchor="text" w:hAnchor="text" w:y="1"/>
                  <w:snapToGrid w:val="0"/>
                  <w:spacing w:before="120"/>
                  <w:suppressOverlap/>
                  <w:jc w:val="center"/>
                </w:pPr>
              </w:pPrChange>
            </w:pPr>
          </w:p>
          <w:p w14:paraId="083BAF47" w14:textId="77777777" w:rsidR="000D427E" w:rsidRDefault="000D427E">
            <w:pPr>
              <w:keepNext/>
              <w:spacing w:before="120"/>
              <w:jc w:val="center"/>
              <w:rPr>
                <w:sz w:val="20"/>
                <w:szCs w:val="20"/>
              </w:rPr>
              <w:pPrChange w:id="776" w:author="ltonin" w:date="2018-01-31T15:18:00Z">
                <w:pPr>
                  <w:pStyle w:val="Legend"/>
                  <w:framePr w:hSpace="187" w:wrap="around" w:vAnchor="text" w:hAnchor="text" w:y="1"/>
                  <w:spacing w:before="120"/>
                  <w:suppressOverlap/>
                  <w:jc w:val="center"/>
                </w:pPr>
              </w:pPrChange>
            </w:pPr>
          </w:p>
          <w:p w14:paraId="74BFD8BC" w14:textId="77777777" w:rsidR="000D427E" w:rsidRDefault="000D427E">
            <w:pPr>
              <w:keepNext/>
              <w:spacing w:before="120"/>
              <w:jc w:val="center"/>
              <w:rPr>
                <w:sz w:val="20"/>
                <w:szCs w:val="20"/>
              </w:rPr>
              <w:pPrChange w:id="777" w:author="ltonin" w:date="2018-01-31T15:18:00Z">
                <w:pPr>
                  <w:pStyle w:val="Legend"/>
                  <w:framePr w:hSpace="187" w:wrap="around" w:vAnchor="text" w:hAnchor="text" w:y="1"/>
                  <w:spacing w:before="120"/>
                  <w:suppressOverlap/>
                  <w:jc w:val="center"/>
                </w:pPr>
              </w:pPrChange>
            </w:pPr>
          </w:p>
          <w:p w14:paraId="7EEA88FF" w14:textId="77777777" w:rsidR="000D427E" w:rsidRDefault="000D427E">
            <w:pPr>
              <w:keepNext/>
              <w:spacing w:before="120"/>
              <w:jc w:val="center"/>
              <w:rPr>
                <w:sz w:val="20"/>
                <w:szCs w:val="20"/>
              </w:rPr>
              <w:pPrChange w:id="778" w:author="ltonin" w:date="2018-01-31T15:18:00Z">
                <w:pPr>
                  <w:pStyle w:val="Legend"/>
                  <w:framePr w:hSpace="187" w:wrap="around" w:vAnchor="text" w:hAnchor="text" w:y="1"/>
                  <w:spacing w:before="120"/>
                  <w:suppressOverlap/>
                  <w:jc w:val="center"/>
                </w:pPr>
              </w:pPrChange>
            </w:pPr>
          </w:p>
          <w:p w14:paraId="0696A3A3" w14:textId="77777777" w:rsidR="000D427E" w:rsidRDefault="002F3453">
            <w:pPr>
              <w:keepNext/>
              <w:spacing w:before="120"/>
              <w:jc w:val="center"/>
              <w:pPrChange w:id="779" w:author="ltonin" w:date="2018-01-31T15:18:00Z">
                <w:pPr>
                  <w:pStyle w:val="Legend"/>
                  <w:framePr w:hSpace="187" w:wrap="around" w:vAnchor="text" w:hAnchor="text" w:y="1"/>
                  <w:spacing w:before="120"/>
                  <w:suppressOverlap/>
                  <w:jc w:val="center"/>
                </w:pPr>
              </w:pPrChange>
            </w:pPr>
            <w:r>
              <w:rPr>
                <w:sz w:val="20"/>
                <w:szCs w:val="20"/>
              </w:rPr>
              <w:t>11/08/2011</w:t>
            </w:r>
          </w:p>
        </w:tc>
        <w:tc>
          <w:tcPr>
            <w:tcW w:w="1596" w:type="dxa"/>
            <w:tcBorders>
              <w:top w:val="single" w:sz="4" w:space="0" w:color="000001"/>
              <w:left w:val="single" w:sz="4" w:space="0" w:color="000001"/>
              <w:bottom w:val="single" w:sz="4" w:space="0" w:color="000001"/>
            </w:tcBorders>
            <w:shd w:val="clear" w:color="auto" w:fill="auto"/>
            <w:tcMar>
              <w:left w:w="110" w:type="dxa"/>
            </w:tcMar>
          </w:tcPr>
          <w:p w14:paraId="5C106793" w14:textId="77777777" w:rsidR="000D427E" w:rsidRDefault="002F3453">
            <w:pPr>
              <w:keepNext/>
              <w:spacing w:before="120"/>
              <w:jc w:val="center"/>
              <w:pPrChange w:id="780" w:author="ltonin" w:date="2018-01-31T15:18:00Z">
                <w:pPr>
                  <w:pStyle w:val="Legend"/>
                  <w:framePr w:hSpace="187" w:wrap="around" w:vAnchor="text" w:hAnchor="text" w:y="1"/>
                  <w:spacing w:before="120"/>
                  <w:suppressOverlap/>
                  <w:jc w:val="center"/>
                </w:pPr>
              </w:pPrChange>
            </w:pPr>
            <w:r>
              <w:rPr>
                <w:sz w:val="20"/>
                <w:szCs w:val="20"/>
              </w:rPr>
              <w:t>C1</w:t>
            </w:r>
          </w:p>
        </w:tc>
        <w:tc>
          <w:tcPr>
            <w:tcW w:w="1605" w:type="dxa"/>
            <w:tcBorders>
              <w:top w:val="single" w:sz="4" w:space="0" w:color="000001"/>
              <w:left w:val="single" w:sz="4" w:space="0" w:color="000001"/>
              <w:bottom w:val="single" w:sz="4" w:space="0" w:color="000001"/>
              <w:right w:val="single" w:sz="4" w:space="0" w:color="000001"/>
            </w:tcBorders>
            <w:shd w:val="clear" w:color="auto" w:fill="auto"/>
            <w:tcMar>
              <w:left w:w="110" w:type="dxa"/>
            </w:tcMar>
          </w:tcPr>
          <w:p w14:paraId="7C62578D" w14:textId="77777777" w:rsidR="000D427E" w:rsidRDefault="002F3453">
            <w:pPr>
              <w:keepNext/>
              <w:spacing w:before="120"/>
              <w:jc w:val="center"/>
              <w:pPrChange w:id="781" w:author="ltonin" w:date="2018-01-31T15:18:00Z">
                <w:pPr>
                  <w:pStyle w:val="Legend"/>
                  <w:framePr w:hSpace="187" w:wrap="around" w:vAnchor="text" w:hAnchor="text" w:y="1"/>
                  <w:spacing w:before="120"/>
                  <w:suppressOverlap/>
                  <w:jc w:val="center"/>
                </w:pPr>
              </w:pPrChange>
            </w:pPr>
            <w:r>
              <w:rPr>
                <w:sz w:val="20"/>
                <w:szCs w:val="20"/>
              </w:rPr>
              <w:t>26</w:t>
            </w:r>
          </w:p>
        </w:tc>
      </w:tr>
      <w:tr w:rsidR="008F222A" w14:paraId="75A232E9" w14:textId="77777777">
        <w:trPr>
          <w:trHeight w:val="20"/>
        </w:trPr>
        <w:tc>
          <w:tcPr>
            <w:tcW w:w="1597" w:type="dxa"/>
            <w:vMerge/>
            <w:tcBorders>
              <w:top w:val="single" w:sz="4" w:space="0" w:color="000001"/>
              <w:left w:val="single" w:sz="4" w:space="0" w:color="000001"/>
              <w:bottom w:val="single" w:sz="4" w:space="0" w:color="000001"/>
            </w:tcBorders>
            <w:shd w:val="clear" w:color="auto" w:fill="auto"/>
            <w:tcMar>
              <w:left w:w="110" w:type="dxa"/>
            </w:tcMar>
          </w:tcPr>
          <w:p w14:paraId="3516A51F" w14:textId="77777777" w:rsidR="000D427E" w:rsidRDefault="000D427E">
            <w:pPr>
              <w:keepNext/>
              <w:spacing w:before="120"/>
              <w:jc w:val="center"/>
              <w:rPr>
                <w:sz w:val="20"/>
                <w:szCs w:val="20"/>
              </w:rPr>
              <w:pPrChange w:id="782" w:author="ltonin" w:date="2018-01-31T15:18:00Z">
                <w:pPr>
                  <w:pStyle w:val="Legend"/>
                  <w:framePr w:hSpace="187" w:wrap="around" w:vAnchor="text" w:hAnchor="text" w:y="1"/>
                  <w:snapToGrid w:val="0"/>
                  <w:spacing w:before="120"/>
                  <w:suppressOverlap/>
                  <w:jc w:val="center"/>
                </w:pPr>
              </w:pPrChange>
            </w:pPr>
          </w:p>
        </w:tc>
        <w:tc>
          <w:tcPr>
            <w:tcW w:w="1595" w:type="dxa"/>
            <w:tcBorders>
              <w:top w:val="single" w:sz="4" w:space="0" w:color="000001"/>
              <w:left w:val="single" w:sz="4" w:space="0" w:color="000001"/>
              <w:bottom w:val="single" w:sz="4" w:space="0" w:color="000001"/>
            </w:tcBorders>
            <w:shd w:val="clear" w:color="auto" w:fill="auto"/>
            <w:tcMar>
              <w:left w:w="110" w:type="dxa"/>
            </w:tcMar>
          </w:tcPr>
          <w:p w14:paraId="40C9574D" w14:textId="77777777" w:rsidR="000D427E" w:rsidRDefault="002F3453">
            <w:pPr>
              <w:keepNext/>
              <w:spacing w:before="120"/>
              <w:jc w:val="center"/>
              <w:pPrChange w:id="783" w:author="ltonin" w:date="2018-01-31T15:18:00Z">
                <w:pPr>
                  <w:pStyle w:val="Legend"/>
                  <w:framePr w:hSpace="187" w:wrap="around" w:vAnchor="text" w:hAnchor="text" w:y="1"/>
                  <w:spacing w:before="120"/>
                  <w:suppressOverlap/>
                  <w:jc w:val="center"/>
                </w:pPr>
              </w:pPrChange>
            </w:pPr>
            <w:r>
              <w:rPr>
                <w:sz w:val="20"/>
                <w:szCs w:val="20"/>
              </w:rPr>
              <w:t>C1</w:t>
            </w:r>
          </w:p>
        </w:tc>
        <w:tc>
          <w:tcPr>
            <w:tcW w:w="1596" w:type="dxa"/>
            <w:tcBorders>
              <w:top w:val="single" w:sz="4" w:space="0" w:color="000001"/>
              <w:left w:val="single" w:sz="4" w:space="0" w:color="000001"/>
              <w:bottom w:val="single" w:sz="4" w:space="0" w:color="000001"/>
            </w:tcBorders>
            <w:shd w:val="clear" w:color="auto" w:fill="auto"/>
            <w:tcMar>
              <w:left w:w="110" w:type="dxa"/>
            </w:tcMar>
          </w:tcPr>
          <w:p w14:paraId="0726F1EE" w14:textId="77777777" w:rsidR="000D427E" w:rsidRDefault="002F3453">
            <w:pPr>
              <w:keepNext/>
              <w:spacing w:before="120"/>
              <w:jc w:val="center"/>
              <w:pPrChange w:id="784" w:author="ltonin" w:date="2018-01-31T15:18:00Z">
                <w:pPr>
                  <w:pStyle w:val="Legend"/>
                  <w:framePr w:hSpace="187" w:wrap="around" w:vAnchor="text" w:hAnchor="text" w:y="1"/>
                  <w:spacing w:before="120"/>
                  <w:suppressOverlap/>
                  <w:jc w:val="center"/>
                </w:pPr>
              </w:pPrChange>
            </w:pPr>
            <w:r>
              <w:rPr>
                <w:sz w:val="20"/>
                <w:szCs w:val="20"/>
              </w:rPr>
              <w:t>24</w:t>
            </w:r>
          </w:p>
        </w:tc>
        <w:tc>
          <w:tcPr>
            <w:tcW w:w="1596" w:type="dxa"/>
            <w:vMerge/>
            <w:tcBorders>
              <w:top w:val="single" w:sz="4" w:space="0" w:color="000001"/>
              <w:left w:val="single" w:sz="4" w:space="0" w:color="000001"/>
              <w:bottom w:val="single" w:sz="4" w:space="0" w:color="000001"/>
            </w:tcBorders>
            <w:shd w:val="clear" w:color="auto" w:fill="auto"/>
            <w:tcMar>
              <w:left w:w="110" w:type="dxa"/>
            </w:tcMar>
          </w:tcPr>
          <w:p w14:paraId="7C1BD97A" w14:textId="77777777" w:rsidR="000D427E" w:rsidRDefault="000D427E">
            <w:pPr>
              <w:keepNext/>
              <w:spacing w:before="120"/>
              <w:jc w:val="center"/>
              <w:rPr>
                <w:sz w:val="20"/>
                <w:szCs w:val="20"/>
              </w:rPr>
              <w:pPrChange w:id="785" w:author="ltonin" w:date="2018-01-31T15:18:00Z">
                <w:pPr>
                  <w:pStyle w:val="Legend"/>
                  <w:framePr w:hSpace="187" w:wrap="around" w:vAnchor="text" w:hAnchor="text" w:y="1"/>
                  <w:snapToGrid w:val="0"/>
                  <w:spacing w:before="120"/>
                  <w:suppressOverlap/>
                  <w:jc w:val="center"/>
                </w:pPr>
              </w:pPrChange>
            </w:pPr>
          </w:p>
        </w:tc>
        <w:tc>
          <w:tcPr>
            <w:tcW w:w="1596" w:type="dxa"/>
            <w:tcBorders>
              <w:top w:val="single" w:sz="4" w:space="0" w:color="000001"/>
              <w:left w:val="single" w:sz="4" w:space="0" w:color="000001"/>
              <w:bottom w:val="single" w:sz="4" w:space="0" w:color="000001"/>
            </w:tcBorders>
            <w:shd w:val="clear" w:color="auto" w:fill="auto"/>
            <w:tcMar>
              <w:left w:w="110" w:type="dxa"/>
            </w:tcMar>
          </w:tcPr>
          <w:p w14:paraId="537308FE" w14:textId="77777777" w:rsidR="000D427E" w:rsidRDefault="002F3453">
            <w:pPr>
              <w:keepNext/>
              <w:spacing w:before="120"/>
              <w:jc w:val="center"/>
              <w:pPrChange w:id="786" w:author="ltonin" w:date="2018-01-31T15:18:00Z">
                <w:pPr>
                  <w:pStyle w:val="Legend"/>
                  <w:framePr w:hSpace="187" w:wrap="around" w:vAnchor="text" w:hAnchor="text" w:y="1"/>
                  <w:spacing w:before="120"/>
                  <w:suppressOverlap/>
                  <w:jc w:val="center"/>
                </w:pPr>
              </w:pPrChange>
            </w:pPr>
            <w:r>
              <w:rPr>
                <w:sz w:val="20"/>
                <w:szCs w:val="20"/>
              </w:rPr>
              <w:t>C1</w:t>
            </w:r>
          </w:p>
        </w:tc>
        <w:tc>
          <w:tcPr>
            <w:tcW w:w="1605" w:type="dxa"/>
            <w:tcBorders>
              <w:top w:val="single" w:sz="4" w:space="0" w:color="000001"/>
              <w:left w:val="single" w:sz="4" w:space="0" w:color="000001"/>
              <w:bottom w:val="single" w:sz="4" w:space="0" w:color="000001"/>
              <w:right w:val="single" w:sz="4" w:space="0" w:color="000001"/>
            </w:tcBorders>
            <w:shd w:val="clear" w:color="auto" w:fill="auto"/>
            <w:tcMar>
              <w:left w:w="110" w:type="dxa"/>
            </w:tcMar>
          </w:tcPr>
          <w:p w14:paraId="7F2CD2DC" w14:textId="77777777" w:rsidR="000D427E" w:rsidRDefault="002F3453">
            <w:pPr>
              <w:keepNext/>
              <w:spacing w:before="120"/>
              <w:jc w:val="center"/>
              <w:pPrChange w:id="787" w:author="ltonin" w:date="2018-01-31T15:18:00Z">
                <w:pPr>
                  <w:pStyle w:val="Legend"/>
                  <w:framePr w:hSpace="187" w:wrap="around" w:vAnchor="text" w:hAnchor="text" w:y="1"/>
                  <w:spacing w:before="120"/>
                  <w:suppressOverlap/>
                  <w:jc w:val="center"/>
                </w:pPr>
              </w:pPrChange>
            </w:pPr>
            <w:r>
              <w:rPr>
                <w:sz w:val="20"/>
                <w:szCs w:val="20"/>
              </w:rPr>
              <w:t>28</w:t>
            </w:r>
          </w:p>
        </w:tc>
      </w:tr>
      <w:tr w:rsidR="008F222A" w14:paraId="6DB7C6B0" w14:textId="77777777">
        <w:trPr>
          <w:trHeight w:val="20"/>
        </w:trPr>
        <w:tc>
          <w:tcPr>
            <w:tcW w:w="1597" w:type="dxa"/>
            <w:vMerge/>
            <w:tcBorders>
              <w:top w:val="single" w:sz="4" w:space="0" w:color="000001"/>
              <w:left w:val="single" w:sz="4" w:space="0" w:color="000001"/>
              <w:bottom w:val="single" w:sz="4" w:space="0" w:color="000001"/>
            </w:tcBorders>
            <w:shd w:val="clear" w:color="auto" w:fill="auto"/>
            <w:tcMar>
              <w:left w:w="110" w:type="dxa"/>
            </w:tcMar>
          </w:tcPr>
          <w:p w14:paraId="6A88118C" w14:textId="77777777" w:rsidR="000D427E" w:rsidRDefault="000D427E">
            <w:pPr>
              <w:keepNext/>
              <w:spacing w:before="120"/>
              <w:jc w:val="center"/>
              <w:rPr>
                <w:sz w:val="20"/>
                <w:szCs w:val="20"/>
              </w:rPr>
              <w:pPrChange w:id="788" w:author="ltonin" w:date="2018-01-31T15:18:00Z">
                <w:pPr>
                  <w:pStyle w:val="Legend"/>
                  <w:framePr w:hSpace="187" w:wrap="around" w:vAnchor="text" w:hAnchor="text" w:y="1"/>
                  <w:snapToGrid w:val="0"/>
                  <w:spacing w:before="120"/>
                  <w:suppressOverlap/>
                  <w:jc w:val="center"/>
                </w:pPr>
              </w:pPrChange>
            </w:pPr>
          </w:p>
        </w:tc>
        <w:tc>
          <w:tcPr>
            <w:tcW w:w="1595" w:type="dxa"/>
            <w:tcBorders>
              <w:top w:val="single" w:sz="4" w:space="0" w:color="000001"/>
              <w:left w:val="single" w:sz="4" w:space="0" w:color="000001"/>
              <w:bottom w:val="single" w:sz="4" w:space="0" w:color="000001"/>
            </w:tcBorders>
            <w:shd w:val="clear" w:color="auto" w:fill="auto"/>
            <w:tcMar>
              <w:left w:w="110" w:type="dxa"/>
            </w:tcMar>
          </w:tcPr>
          <w:p w14:paraId="01162046" w14:textId="77777777" w:rsidR="000D427E" w:rsidRDefault="002F3453">
            <w:pPr>
              <w:keepNext/>
              <w:spacing w:before="120"/>
              <w:jc w:val="center"/>
              <w:pPrChange w:id="789" w:author="ltonin" w:date="2018-01-31T15:18:00Z">
                <w:pPr>
                  <w:pStyle w:val="Legend"/>
                  <w:framePr w:hSpace="187" w:wrap="around" w:vAnchor="text" w:hAnchor="text" w:y="1"/>
                  <w:spacing w:before="120"/>
                  <w:suppressOverlap/>
                  <w:jc w:val="center"/>
                </w:pPr>
              </w:pPrChange>
            </w:pPr>
            <w:r>
              <w:rPr>
                <w:sz w:val="20"/>
                <w:szCs w:val="20"/>
              </w:rPr>
              <w:t>Cz</w:t>
            </w:r>
          </w:p>
        </w:tc>
        <w:tc>
          <w:tcPr>
            <w:tcW w:w="1596" w:type="dxa"/>
            <w:tcBorders>
              <w:top w:val="single" w:sz="4" w:space="0" w:color="000001"/>
              <w:left w:val="single" w:sz="4" w:space="0" w:color="000001"/>
              <w:bottom w:val="single" w:sz="4" w:space="0" w:color="000001"/>
            </w:tcBorders>
            <w:shd w:val="clear" w:color="auto" w:fill="auto"/>
            <w:tcMar>
              <w:left w:w="110" w:type="dxa"/>
            </w:tcMar>
          </w:tcPr>
          <w:p w14:paraId="48E0CCEF" w14:textId="77777777" w:rsidR="000D427E" w:rsidRDefault="002F3453">
            <w:pPr>
              <w:keepNext/>
              <w:spacing w:before="120"/>
              <w:jc w:val="center"/>
              <w:pPrChange w:id="790" w:author="ltonin" w:date="2018-01-31T15:18:00Z">
                <w:pPr>
                  <w:pStyle w:val="Legend"/>
                  <w:framePr w:hSpace="187" w:wrap="around" w:vAnchor="text" w:hAnchor="text" w:y="1"/>
                  <w:spacing w:before="120"/>
                  <w:suppressOverlap/>
                  <w:jc w:val="center"/>
                </w:pPr>
              </w:pPrChange>
            </w:pPr>
            <w:r>
              <w:rPr>
                <w:sz w:val="20"/>
                <w:szCs w:val="20"/>
              </w:rPr>
              <w:t>12</w:t>
            </w:r>
          </w:p>
        </w:tc>
        <w:tc>
          <w:tcPr>
            <w:tcW w:w="1596" w:type="dxa"/>
            <w:vMerge/>
            <w:tcBorders>
              <w:top w:val="single" w:sz="4" w:space="0" w:color="000001"/>
              <w:left w:val="single" w:sz="4" w:space="0" w:color="000001"/>
              <w:bottom w:val="single" w:sz="4" w:space="0" w:color="000001"/>
            </w:tcBorders>
            <w:shd w:val="clear" w:color="auto" w:fill="auto"/>
            <w:tcMar>
              <w:left w:w="110" w:type="dxa"/>
            </w:tcMar>
          </w:tcPr>
          <w:p w14:paraId="7322CCCE" w14:textId="77777777" w:rsidR="000D427E" w:rsidRDefault="000D427E">
            <w:pPr>
              <w:keepNext/>
              <w:spacing w:before="120"/>
              <w:jc w:val="center"/>
              <w:rPr>
                <w:sz w:val="20"/>
                <w:szCs w:val="20"/>
              </w:rPr>
              <w:pPrChange w:id="791" w:author="ltonin" w:date="2018-01-31T15:18:00Z">
                <w:pPr>
                  <w:pStyle w:val="Legend"/>
                  <w:framePr w:hSpace="187" w:wrap="around" w:vAnchor="text" w:hAnchor="text" w:y="1"/>
                  <w:snapToGrid w:val="0"/>
                  <w:spacing w:before="120"/>
                  <w:suppressOverlap/>
                  <w:jc w:val="center"/>
                </w:pPr>
              </w:pPrChange>
            </w:pPr>
          </w:p>
        </w:tc>
        <w:tc>
          <w:tcPr>
            <w:tcW w:w="1596" w:type="dxa"/>
            <w:tcBorders>
              <w:top w:val="single" w:sz="4" w:space="0" w:color="000001"/>
              <w:left w:val="single" w:sz="4" w:space="0" w:color="000001"/>
              <w:bottom w:val="single" w:sz="4" w:space="0" w:color="000001"/>
            </w:tcBorders>
            <w:shd w:val="clear" w:color="auto" w:fill="auto"/>
            <w:tcMar>
              <w:left w:w="110" w:type="dxa"/>
            </w:tcMar>
          </w:tcPr>
          <w:p w14:paraId="1917FA4B" w14:textId="77777777" w:rsidR="000D427E" w:rsidRDefault="002F3453">
            <w:pPr>
              <w:keepNext/>
              <w:spacing w:before="120"/>
              <w:jc w:val="center"/>
              <w:pPrChange w:id="792" w:author="ltonin" w:date="2018-01-31T15:18:00Z">
                <w:pPr>
                  <w:pStyle w:val="Legend"/>
                  <w:framePr w:hSpace="187" w:wrap="around" w:vAnchor="text" w:hAnchor="text" w:y="1"/>
                  <w:spacing w:before="120"/>
                  <w:suppressOverlap/>
                  <w:jc w:val="center"/>
                </w:pPr>
              </w:pPrChange>
            </w:pPr>
            <w:r>
              <w:rPr>
                <w:sz w:val="20"/>
                <w:szCs w:val="20"/>
              </w:rPr>
              <w:t>C1</w:t>
            </w:r>
          </w:p>
        </w:tc>
        <w:tc>
          <w:tcPr>
            <w:tcW w:w="1605" w:type="dxa"/>
            <w:tcBorders>
              <w:top w:val="single" w:sz="4" w:space="0" w:color="000001"/>
              <w:left w:val="single" w:sz="4" w:space="0" w:color="000001"/>
              <w:bottom w:val="single" w:sz="4" w:space="0" w:color="000001"/>
              <w:right w:val="single" w:sz="4" w:space="0" w:color="000001"/>
            </w:tcBorders>
            <w:shd w:val="clear" w:color="auto" w:fill="auto"/>
            <w:tcMar>
              <w:left w:w="110" w:type="dxa"/>
            </w:tcMar>
          </w:tcPr>
          <w:p w14:paraId="47E9C1AC" w14:textId="77777777" w:rsidR="000D427E" w:rsidRDefault="002F3453">
            <w:pPr>
              <w:keepNext/>
              <w:spacing w:before="120"/>
              <w:jc w:val="center"/>
              <w:pPrChange w:id="793" w:author="ltonin" w:date="2018-01-31T15:18:00Z">
                <w:pPr>
                  <w:pStyle w:val="Legend"/>
                  <w:framePr w:hSpace="187" w:wrap="around" w:vAnchor="text" w:hAnchor="text" w:y="1"/>
                  <w:spacing w:before="120"/>
                  <w:suppressOverlap/>
                  <w:jc w:val="center"/>
                </w:pPr>
              </w:pPrChange>
            </w:pPr>
            <w:r>
              <w:rPr>
                <w:sz w:val="20"/>
                <w:szCs w:val="20"/>
              </w:rPr>
              <w:t>30</w:t>
            </w:r>
          </w:p>
        </w:tc>
      </w:tr>
      <w:tr w:rsidR="008F222A" w14:paraId="70FD0495" w14:textId="77777777">
        <w:trPr>
          <w:trHeight w:val="20"/>
        </w:trPr>
        <w:tc>
          <w:tcPr>
            <w:tcW w:w="1597" w:type="dxa"/>
            <w:vMerge/>
            <w:tcBorders>
              <w:top w:val="single" w:sz="4" w:space="0" w:color="000001"/>
              <w:left w:val="single" w:sz="4" w:space="0" w:color="000001"/>
              <w:bottom w:val="single" w:sz="4" w:space="0" w:color="000001"/>
            </w:tcBorders>
            <w:shd w:val="clear" w:color="auto" w:fill="auto"/>
            <w:tcMar>
              <w:left w:w="110" w:type="dxa"/>
            </w:tcMar>
          </w:tcPr>
          <w:p w14:paraId="3E4E3AA9" w14:textId="77777777" w:rsidR="000D427E" w:rsidRDefault="000D427E">
            <w:pPr>
              <w:keepNext/>
              <w:spacing w:before="120"/>
              <w:jc w:val="center"/>
              <w:rPr>
                <w:sz w:val="20"/>
                <w:szCs w:val="20"/>
              </w:rPr>
              <w:pPrChange w:id="794" w:author="ltonin" w:date="2018-01-31T15:18:00Z">
                <w:pPr>
                  <w:pStyle w:val="Legend"/>
                  <w:framePr w:hSpace="187" w:wrap="around" w:vAnchor="text" w:hAnchor="text" w:y="1"/>
                  <w:snapToGrid w:val="0"/>
                  <w:spacing w:before="120"/>
                  <w:suppressOverlap/>
                  <w:jc w:val="center"/>
                </w:pPr>
              </w:pPrChange>
            </w:pPr>
          </w:p>
        </w:tc>
        <w:tc>
          <w:tcPr>
            <w:tcW w:w="1595" w:type="dxa"/>
            <w:tcBorders>
              <w:top w:val="single" w:sz="4" w:space="0" w:color="000001"/>
              <w:left w:val="single" w:sz="4" w:space="0" w:color="000001"/>
              <w:bottom w:val="single" w:sz="4" w:space="0" w:color="000001"/>
            </w:tcBorders>
            <w:shd w:val="clear" w:color="auto" w:fill="auto"/>
            <w:tcMar>
              <w:left w:w="110" w:type="dxa"/>
            </w:tcMar>
          </w:tcPr>
          <w:p w14:paraId="5A2D2E73" w14:textId="77777777" w:rsidR="000D427E" w:rsidRDefault="002F3453">
            <w:pPr>
              <w:keepNext/>
              <w:spacing w:before="120"/>
              <w:jc w:val="center"/>
              <w:pPrChange w:id="795" w:author="ltonin" w:date="2018-01-31T15:18:00Z">
                <w:pPr>
                  <w:pStyle w:val="Legend"/>
                  <w:framePr w:hSpace="187" w:wrap="around" w:vAnchor="text" w:hAnchor="text" w:y="1"/>
                  <w:spacing w:before="120"/>
                  <w:suppressOverlap/>
                  <w:jc w:val="center"/>
                </w:pPr>
              </w:pPrChange>
            </w:pPr>
            <w:r>
              <w:rPr>
                <w:sz w:val="20"/>
                <w:szCs w:val="20"/>
              </w:rPr>
              <w:t>Cz</w:t>
            </w:r>
          </w:p>
        </w:tc>
        <w:tc>
          <w:tcPr>
            <w:tcW w:w="1596" w:type="dxa"/>
            <w:tcBorders>
              <w:top w:val="single" w:sz="4" w:space="0" w:color="000001"/>
              <w:left w:val="single" w:sz="4" w:space="0" w:color="000001"/>
              <w:bottom w:val="single" w:sz="4" w:space="0" w:color="000001"/>
            </w:tcBorders>
            <w:shd w:val="clear" w:color="auto" w:fill="auto"/>
            <w:tcMar>
              <w:left w:w="110" w:type="dxa"/>
            </w:tcMar>
          </w:tcPr>
          <w:p w14:paraId="125BCF71" w14:textId="77777777" w:rsidR="000D427E" w:rsidRDefault="002F3453">
            <w:pPr>
              <w:keepNext/>
              <w:spacing w:before="120"/>
              <w:jc w:val="center"/>
              <w:pPrChange w:id="796" w:author="ltonin" w:date="2018-01-31T15:18:00Z">
                <w:pPr>
                  <w:pStyle w:val="Legend"/>
                  <w:framePr w:hSpace="187" w:wrap="around" w:vAnchor="text" w:hAnchor="text" w:y="1"/>
                  <w:spacing w:before="120"/>
                  <w:suppressOverlap/>
                  <w:jc w:val="center"/>
                </w:pPr>
              </w:pPrChange>
            </w:pPr>
            <w:r>
              <w:rPr>
                <w:sz w:val="20"/>
                <w:szCs w:val="20"/>
              </w:rPr>
              <w:t>20</w:t>
            </w:r>
          </w:p>
        </w:tc>
        <w:tc>
          <w:tcPr>
            <w:tcW w:w="1596" w:type="dxa"/>
            <w:vMerge/>
            <w:tcBorders>
              <w:top w:val="single" w:sz="4" w:space="0" w:color="000001"/>
              <w:left w:val="single" w:sz="4" w:space="0" w:color="000001"/>
              <w:bottom w:val="single" w:sz="4" w:space="0" w:color="000001"/>
            </w:tcBorders>
            <w:shd w:val="clear" w:color="auto" w:fill="auto"/>
            <w:tcMar>
              <w:left w:w="110" w:type="dxa"/>
            </w:tcMar>
          </w:tcPr>
          <w:p w14:paraId="6731D779" w14:textId="77777777" w:rsidR="000D427E" w:rsidRDefault="000D427E">
            <w:pPr>
              <w:keepNext/>
              <w:spacing w:before="120"/>
              <w:jc w:val="center"/>
              <w:rPr>
                <w:sz w:val="20"/>
                <w:szCs w:val="20"/>
              </w:rPr>
              <w:pPrChange w:id="797" w:author="ltonin" w:date="2018-01-31T15:18:00Z">
                <w:pPr>
                  <w:pStyle w:val="Legend"/>
                  <w:framePr w:hSpace="187" w:wrap="around" w:vAnchor="text" w:hAnchor="text" w:y="1"/>
                  <w:snapToGrid w:val="0"/>
                  <w:spacing w:before="120"/>
                  <w:suppressOverlap/>
                  <w:jc w:val="center"/>
                </w:pPr>
              </w:pPrChange>
            </w:pPr>
          </w:p>
        </w:tc>
        <w:tc>
          <w:tcPr>
            <w:tcW w:w="1596" w:type="dxa"/>
            <w:tcBorders>
              <w:top w:val="single" w:sz="4" w:space="0" w:color="000001"/>
              <w:left w:val="single" w:sz="4" w:space="0" w:color="000001"/>
              <w:bottom w:val="single" w:sz="4" w:space="0" w:color="000001"/>
            </w:tcBorders>
            <w:shd w:val="clear" w:color="auto" w:fill="auto"/>
            <w:tcMar>
              <w:left w:w="110" w:type="dxa"/>
            </w:tcMar>
          </w:tcPr>
          <w:p w14:paraId="7E242A59" w14:textId="77777777" w:rsidR="000D427E" w:rsidRDefault="002F3453">
            <w:pPr>
              <w:keepNext/>
              <w:spacing w:before="120"/>
              <w:jc w:val="center"/>
              <w:pPrChange w:id="798" w:author="ltonin" w:date="2018-01-31T15:18:00Z">
                <w:pPr>
                  <w:pStyle w:val="Legend"/>
                  <w:framePr w:hSpace="187" w:wrap="around" w:vAnchor="text" w:hAnchor="text" w:y="1"/>
                  <w:spacing w:before="120"/>
                  <w:suppressOverlap/>
                  <w:jc w:val="center"/>
                </w:pPr>
              </w:pPrChange>
            </w:pPr>
            <w:r>
              <w:rPr>
                <w:sz w:val="20"/>
                <w:szCs w:val="20"/>
              </w:rPr>
              <w:t>Cz</w:t>
            </w:r>
          </w:p>
        </w:tc>
        <w:tc>
          <w:tcPr>
            <w:tcW w:w="1605" w:type="dxa"/>
            <w:tcBorders>
              <w:top w:val="single" w:sz="4" w:space="0" w:color="000001"/>
              <w:left w:val="single" w:sz="4" w:space="0" w:color="000001"/>
              <w:bottom w:val="single" w:sz="4" w:space="0" w:color="000001"/>
              <w:right w:val="single" w:sz="4" w:space="0" w:color="000001"/>
            </w:tcBorders>
            <w:shd w:val="clear" w:color="auto" w:fill="auto"/>
            <w:tcMar>
              <w:left w:w="110" w:type="dxa"/>
            </w:tcMar>
          </w:tcPr>
          <w:p w14:paraId="4C79A007" w14:textId="77777777" w:rsidR="000D427E" w:rsidRDefault="002F3453">
            <w:pPr>
              <w:keepNext/>
              <w:spacing w:before="120"/>
              <w:jc w:val="center"/>
              <w:pPrChange w:id="799" w:author="ltonin" w:date="2018-01-31T15:18:00Z">
                <w:pPr>
                  <w:pStyle w:val="Legend"/>
                  <w:framePr w:hSpace="187" w:wrap="around" w:vAnchor="text" w:hAnchor="text" w:y="1"/>
                  <w:spacing w:before="120"/>
                  <w:suppressOverlap/>
                  <w:jc w:val="center"/>
                </w:pPr>
              </w:pPrChange>
            </w:pPr>
            <w:r>
              <w:rPr>
                <w:sz w:val="20"/>
                <w:szCs w:val="20"/>
              </w:rPr>
              <w:t>30</w:t>
            </w:r>
          </w:p>
        </w:tc>
      </w:tr>
      <w:tr w:rsidR="008F222A" w14:paraId="1DFE411B" w14:textId="77777777">
        <w:trPr>
          <w:trHeight w:val="20"/>
        </w:trPr>
        <w:tc>
          <w:tcPr>
            <w:tcW w:w="1597" w:type="dxa"/>
            <w:vMerge/>
            <w:tcBorders>
              <w:top w:val="single" w:sz="4" w:space="0" w:color="000001"/>
              <w:left w:val="single" w:sz="4" w:space="0" w:color="000001"/>
              <w:bottom w:val="single" w:sz="4" w:space="0" w:color="000001"/>
            </w:tcBorders>
            <w:shd w:val="clear" w:color="auto" w:fill="auto"/>
            <w:tcMar>
              <w:left w:w="110" w:type="dxa"/>
            </w:tcMar>
          </w:tcPr>
          <w:p w14:paraId="35A5B261" w14:textId="77777777" w:rsidR="000D427E" w:rsidRDefault="000D427E">
            <w:pPr>
              <w:keepNext/>
              <w:spacing w:before="120"/>
              <w:jc w:val="center"/>
              <w:rPr>
                <w:sz w:val="20"/>
                <w:szCs w:val="20"/>
              </w:rPr>
              <w:pPrChange w:id="800" w:author="ltonin" w:date="2018-01-31T15:18:00Z">
                <w:pPr>
                  <w:pStyle w:val="Legend"/>
                  <w:framePr w:hSpace="187" w:wrap="around" w:vAnchor="text" w:hAnchor="text" w:y="1"/>
                  <w:snapToGrid w:val="0"/>
                  <w:spacing w:before="120"/>
                  <w:suppressOverlap/>
                  <w:jc w:val="center"/>
                </w:pPr>
              </w:pPrChange>
            </w:pPr>
          </w:p>
        </w:tc>
        <w:tc>
          <w:tcPr>
            <w:tcW w:w="1595" w:type="dxa"/>
            <w:tcBorders>
              <w:top w:val="single" w:sz="4" w:space="0" w:color="000001"/>
              <w:left w:val="single" w:sz="4" w:space="0" w:color="000001"/>
              <w:bottom w:val="single" w:sz="4" w:space="0" w:color="000001"/>
            </w:tcBorders>
            <w:shd w:val="clear" w:color="auto" w:fill="auto"/>
            <w:tcMar>
              <w:left w:w="110" w:type="dxa"/>
            </w:tcMar>
          </w:tcPr>
          <w:p w14:paraId="30B8FC98" w14:textId="77777777" w:rsidR="000D427E" w:rsidRDefault="002F3453">
            <w:pPr>
              <w:keepNext/>
              <w:spacing w:before="120"/>
              <w:jc w:val="center"/>
              <w:pPrChange w:id="801" w:author="ltonin" w:date="2018-01-31T15:18:00Z">
                <w:pPr>
                  <w:pStyle w:val="Legend"/>
                  <w:framePr w:hSpace="187" w:wrap="around" w:vAnchor="text" w:hAnchor="text" w:y="1"/>
                  <w:spacing w:before="120"/>
                  <w:suppressOverlap/>
                  <w:jc w:val="center"/>
                </w:pPr>
              </w:pPrChange>
            </w:pPr>
            <w:r>
              <w:rPr>
                <w:sz w:val="20"/>
                <w:szCs w:val="20"/>
              </w:rPr>
              <w:t>Cz</w:t>
            </w:r>
          </w:p>
        </w:tc>
        <w:tc>
          <w:tcPr>
            <w:tcW w:w="1596" w:type="dxa"/>
            <w:tcBorders>
              <w:top w:val="single" w:sz="4" w:space="0" w:color="000001"/>
              <w:left w:val="single" w:sz="4" w:space="0" w:color="000001"/>
              <w:bottom w:val="single" w:sz="4" w:space="0" w:color="000001"/>
            </w:tcBorders>
            <w:shd w:val="clear" w:color="auto" w:fill="auto"/>
            <w:tcMar>
              <w:left w:w="110" w:type="dxa"/>
            </w:tcMar>
          </w:tcPr>
          <w:p w14:paraId="43BF2664" w14:textId="77777777" w:rsidR="000D427E" w:rsidRDefault="002F3453">
            <w:pPr>
              <w:keepNext/>
              <w:spacing w:before="120"/>
              <w:jc w:val="center"/>
              <w:pPrChange w:id="802" w:author="ltonin" w:date="2018-01-31T15:18:00Z">
                <w:pPr>
                  <w:pStyle w:val="Legend"/>
                  <w:framePr w:hSpace="187" w:wrap="around" w:vAnchor="text" w:hAnchor="text" w:y="1"/>
                  <w:spacing w:before="120"/>
                  <w:suppressOverlap/>
                  <w:jc w:val="center"/>
                </w:pPr>
              </w:pPrChange>
            </w:pPr>
            <w:r>
              <w:rPr>
                <w:sz w:val="20"/>
                <w:szCs w:val="20"/>
              </w:rPr>
              <w:t>22</w:t>
            </w:r>
          </w:p>
        </w:tc>
        <w:tc>
          <w:tcPr>
            <w:tcW w:w="1596" w:type="dxa"/>
            <w:vMerge/>
            <w:tcBorders>
              <w:top w:val="single" w:sz="4" w:space="0" w:color="000001"/>
              <w:left w:val="single" w:sz="4" w:space="0" w:color="000001"/>
              <w:bottom w:val="single" w:sz="4" w:space="0" w:color="000001"/>
            </w:tcBorders>
            <w:shd w:val="clear" w:color="auto" w:fill="auto"/>
            <w:tcMar>
              <w:left w:w="110" w:type="dxa"/>
            </w:tcMar>
          </w:tcPr>
          <w:p w14:paraId="173095A2" w14:textId="77777777" w:rsidR="000D427E" w:rsidRDefault="000D427E">
            <w:pPr>
              <w:keepNext/>
              <w:spacing w:before="120"/>
              <w:jc w:val="center"/>
              <w:rPr>
                <w:sz w:val="20"/>
                <w:szCs w:val="20"/>
              </w:rPr>
              <w:pPrChange w:id="803" w:author="ltonin" w:date="2018-01-31T15:18:00Z">
                <w:pPr>
                  <w:pStyle w:val="Legend"/>
                  <w:framePr w:hSpace="187" w:wrap="around" w:vAnchor="text" w:hAnchor="text" w:y="1"/>
                  <w:snapToGrid w:val="0"/>
                  <w:spacing w:before="120"/>
                  <w:suppressOverlap/>
                  <w:jc w:val="center"/>
                </w:pPr>
              </w:pPrChange>
            </w:pPr>
          </w:p>
        </w:tc>
        <w:tc>
          <w:tcPr>
            <w:tcW w:w="1596" w:type="dxa"/>
            <w:tcBorders>
              <w:top w:val="single" w:sz="4" w:space="0" w:color="000001"/>
              <w:left w:val="single" w:sz="4" w:space="0" w:color="000001"/>
              <w:bottom w:val="single" w:sz="4" w:space="0" w:color="000001"/>
            </w:tcBorders>
            <w:shd w:val="clear" w:color="auto" w:fill="auto"/>
            <w:tcMar>
              <w:left w:w="110" w:type="dxa"/>
            </w:tcMar>
          </w:tcPr>
          <w:p w14:paraId="3DE93062" w14:textId="77777777" w:rsidR="000D427E" w:rsidRDefault="002F3453">
            <w:pPr>
              <w:keepNext/>
              <w:spacing w:before="120"/>
              <w:jc w:val="center"/>
              <w:pPrChange w:id="804" w:author="ltonin" w:date="2018-01-31T15:18:00Z">
                <w:pPr>
                  <w:pStyle w:val="Legend"/>
                  <w:framePr w:hSpace="187" w:wrap="around" w:vAnchor="text" w:hAnchor="text" w:y="1"/>
                  <w:spacing w:before="120"/>
                  <w:suppressOverlap/>
                  <w:jc w:val="center"/>
                </w:pPr>
              </w:pPrChange>
            </w:pPr>
            <w:r>
              <w:rPr>
                <w:sz w:val="20"/>
                <w:szCs w:val="20"/>
              </w:rPr>
              <w:t>C2</w:t>
            </w:r>
          </w:p>
        </w:tc>
        <w:tc>
          <w:tcPr>
            <w:tcW w:w="1605" w:type="dxa"/>
            <w:tcBorders>
              <w:top w:val="single" w:sz="4" w:space="0" w:color="000001"/>
              <w:left w:val="single" w:sz="4" w:space="0" w:color="000001"/>
              <w:bottom w:val="single" w:sz="4" w:space="0" w:color="000001"/>
              <w:right w:val="single" w:sz="4" w:space="0" w:color="000001"/>
            </w:tcBorders>
            <w:shd w:val="clear" w:color="auto" w:fill="auto"/>
            <w:tcMar>
              <w:left w:w="110" w:type="dxa"/>
            </w:tcMar>
          </w:tcPr>
          <w:p w14:paraId="35F1F2D9" w14:textId="77777777" w:rsidR="000D427E" w:rsidRDefault="002F3453">
            <w:pPr>
              <w:keepNext/>
              <w:spacing w:before="120"/>
              <w:jc w:val="center"/>
              <w:pPrChange w:id="805" w:author="ltonin" w:date="2018-01-31T15:18:00Z">
                <w:pPr>
                  <w:pStyle w:val="Legend"/>
                  <w:framePr w:hSpace="187" w:wrap="around" w:vAnchor="text" w:hAnchor="text" w:y="1"/>
                  <w:spacing w:before="120"/>
                  <w:suppressOverlap/>
                  <w:jc w:val="center"/>
                </w:pPr>
              </w:pPrChange>
            </w:pPr>
            <w:r>
              <w:rPr>
                <w:sz w:val="20"/>
                <w:szCs w:val="20"/>
              </w:rPr>
              <w:t>26</w:t>
            </w:r>
          </w:p>
        </w:tc>
      </w:tr>
      <w:tr w:rsidR="008F222A" w14:paraId="0D09FE49" w14:textId="77777777">
        <w:trPr>
          <w:trHeight w:val="20"/>
        </w:trPr>
        <w:tc>
          <w:tcPr>
            <w:tcW w:w="1597" w:type="dxa"/>
            <w:vMerge/>
            <w:tcBorders>
              <w:top w:val="single" w:sz="4" w:space="0" w:color="000001"/>
              <w:left w:val="single" w:sz="4" w:space="0" w:color="000001"/>
              <w:bottom w:val="single" w:sz="4" w:space="0" w:color="000001"/>
            </w:tcBorders>
            <w:shd w:val="clear" w:color="auto" w:fill="auto"/>
            <w:tcMar>
              <w:left w:w="110" w:type="dxa"/>
            </w:tcMar>
          </w:tcPr>
          <w:p w14:paraId="3E146D38" w14:textId="77777777" w:rsidR="000D427E" w:rsidRDefault="000D427E">
            <w:pPr>
              <w:keepNext/>
              <w:spacing w:before="120"/>
              <w:jc w:val="center"/>
              <w:rPr>
                <w:sz w:val="20"/>
                <w:szCs w:val="20"/>
              </w:rPr>
              <w:pPrChange w:id="806" w:author="ltonin" w:date="2018-01-31T15:18:00Z">
                <w:pPr>
                  <w:pStyle w:val="Legend"/>
                  <w:framePr w:hSpace="187" w:wrap="around" w:vAnchor="text" w:hAnchor="text" w:y="1"/>
                  <w:snapToGrid w:val="0"/>
                  <w:spacing w:before="120"/>
                  <w:suppressOverlap/>
                  <w:jc w:val="center"/>
                </w:pPr>
              </w:pPrChange>
            </w:pPr>
          </w:p>
        </w:tc>
        <w:tc>
          <w:tcPr>
            <w:tcW w:w="1595" w:type="dxa"/>
            <w:tcBorders>
              <w:top w:val="single" w:sz="4" w:space="0" w:color="000001"/>
              <w:left w:val="single" w:sz="4" w:space="0" w:color="000001"/>
              <w:bottom w:val="single" w:sz="4" w:space="0" w:color="000001"/>
            </w:tcBorders>
            <w:shd w:val="clear" w:color="auto" w:fill="auto"/>
            <w:tcMar>
              <w:left w:w="110" w:type="dxa"/>
            </w:tcMar>
          </w:tcPr>
          <w:p w14:paraId="30AED0F7" w14:textId="77777777" w:rsidR="000D427E" w:rsidRDefault="002F3453">
            <w:pPr>
              <w:keepNext/>
              <w:spacing w:before="120"/>
              <w:jc w:val="center"/>
              <w:pPrChange w:id="807" w:author="ltonin" w:date="2018-01-31T15:18:00Z">
                <w:pPr>
                  <w:pStyle w:val="Legend"/>
                  <w:framePr w:hSpace="187" w:wrap="around" w:vAnchor="text" w:hAnchor="text" w:y="1"/>
                  <w:spacing w:before="120"/>
                  <w:suppressOverlap/>
                  <w:jc w:val="center"/>
                </w:pPr>
              </w:pPrChange>
            </w:pPr>
            <w:r>
              <w:rPr>
                <w:sz w:val="20"/>
                <w:szCs w:val="20"/>
              </w:rPr>
              <w:t>Cz</w:t>
            </w:r>
          </w:p>
        </w:tc>
        <w:tc>
          <w:tcPr>
            <w:tcW w:w="1596" w:type="dxa"/>
            <w:tcBorders>
              <w:top w:val="single" w:sz="4" w:space="0" w:color="000001"/>
              <w:left w:val="single" w:sz="4" w:space="0" w:color="000001"/>
              <w:bottom w:val="single" w:sz="4" w:space="0" w:color="000001"/>
            </w:tcBorders>
            <w:shd w:val="clear" w:color="auto" w:fill="auto"/>
            <w:tcMar>
              <w:left w:w="110" w:type="dxa"/>
            </w:tcMar>
          </w:tcPr>
          <w:p w14:paraId="3D93627B" w14:textId="77777777" w:rsidR="000D427E" w:rsidRDefault="002F3453">
            <w:pPr>
              <w:keepNext/>
              <w:spacing w:before="120"/>
              <w:jc w:val="center"/>
              <w:pPrChange w:id="808" w:author="ltonin" w:date="2018-01-31T15:18:00Z">
                <w:pPr>
                  <w:pStyle w:val="Legend"/>
                  <w:framePr w:hSpace="187" w:wrap="around" w:vAnchor="text" w:hAnchor="text" w:y="1"/>
                  <w:spacing w:before="120"/>
                  <w:suppressOverlap/>
                  <w:jc w:val="center"/>
                </w:pPr>
              </w:pPrChange>
            </w:pPr>
            <w:r>
              <w:rPr>
                <w:sz w:val="20"/>
                <w:szCs w:val="20"/>
              </w:rPr>
              <w:t>24</w:t>
            </w:r>
          </w:p>
        </w:tc>
        <w:tc>
          <w:tcPr>
            <w:tcW w:w="1596" w:type="dxa"/>
            <w:vMerge/>
            <w:tcBorders>
              <w:top w:val="single" w:sz="4" w:space="0" w:color="000001"/>
              <w:left w:val="single" w:sz="4" w:space="0" w:color="000001"/>
              <w:bottom w:val="single" w:sz="4" w:space="0" w:color="000001"/>
            </w:tcBorders>
            <w:shd w:val="clear" w:color="auto" w:fill="auto"/>
            <w:tcMar>
              <w:left w:w="110" w:type="dxa"/>
            </w:tcMar>
          </w:tcPr>
          <w:p w14:paraId="5A35DEDA" w14:textId="77777777" w:rsidR="000D427E" w:rsidRDefault="000D427E">
            <w:pPr>
              <w:keepNext/>
              <w:spacing w:before="120"/>
              <w:jc w:val="center"/>
              <w:rPr>
                <w:sz w:val="20"/>
                <w:szCs w:val="20"/>
              </w:rPr>
              <w:pPrChange w:id="809" w:author="ltonin" w:date="2018-01-31T15:18:00Z">
                <w:pPr>
                  <w:pStyle w:val="Legend"/>
                  <w:framePr w:hSpace="187" w:wrap="around" w:vAnchor="text" w:hAnchor="text" w:y="1"/>
                  <w:snapToGrid w:val="0"/>
                  <w:spacing w:before="120"/>
                  <w:suppressOverlap/>
                  <w:jc w:val="center"/>
                </w:pPr>
              </w:pPrChange>
            </w:pPr>
          </w:p>
        </w:tc>
        <w:tc>
          <w:tcPr>
            <w:tcW w:w="1596" w:type="dxa"/>
            <w:tcBorders>
              <w:top w:val="single" w:sz="4" w:space="0" w:color="000001"/>
              <w:left w:val="single" w:sz="4" w:space="0" w:color="000001"/>
              <w:bottom w:val="single" w:sz="4" w:space="0" w:color="000001"/>
            </w:tcBorders>
            <w:shd w:val="clear" w:color="auto" w:fill="auto"/>
            <w:tcMar>
              <w:left w:w="110" w:type="dxa"/>
            </w:tcMar>
          </w:tcPr>
          <w:p w14:paraId="5FB326B0" w14:textId="77777777" w:rsidR="000D427E" w:rsidRDefault="002F3453">
            <w:pPr>
              <w:keepNext/>
              <w:spacing w:before="120"/>
              <w:jc w:val="center"/>
              <w:pPrChange w:id="810" w:author="ltonin" w:date="2018-01-31T15:18:00Z">
                <w:pPr>
                  <w:pStyle w:val="Legend"/>
                  <w:framePr w:hSpace="187" w:wrap="around" w:vAnchor="text" w:hAnchor="text" w:y="1"/>
                  <w:spacing w:before="120"/>
                  <w:suppressOverlap/>
                  <w:jc w:val="center"/>
                </w:pPr>
              </w:pPrChange>
            </w:pPr>
            <w:r>
              <w:rPr>
                <w:sz w:val="20"/>
                <w:szCs w:val="20"/>
              </w:rPr>
              <w:t>C2</w:t>
            </w:r>
          </w:p>
        </w:tc>
        <w:tc>
          <w:tcPr>
            <w:tcW w:w="1605" w:type="dxa"/>
            <w:tcBorders>
              <w:top w:val="single" w:sz="4" w:space="0" w:color="000001"/>
              <w:left w:val="single" w:sz="4" w:space="0" w:color="000001"/>
              <w:bottom w:val="single" w:sz="4" w:space="0" w:color="000001"/>
              <w:right w:val="single" w:sz="4" w:space="0" w:color="000001"/>
            </w:tcBorders>
            <w:shd w:val="clear" w:color="auto" w:fill="auto"/>
            <w:tcMar>
              <w:left w:w="110" w:type="dxa"/>
            </w:tcMar>
          </w:tcPr>
          <w:p w14:paraId="76E01170" w14:textId="77777777" w:rsidR="000D427E" w:rsidRDefault="002F3453">
            <w:pPr>
              <w:keepNext/>
              <w:spacing w:before="120"/>
              <w:jc w:val="center"/>
              <w:pPrChange w:id="811" w:author="ltonin" w:date="2018-01-31T15:18:00Z">
                <w:pPr>
                  <w:pStyle w:val="Legend"/>
                  <w:framePr w:hSpace="187" w:wrap="around" w:vAnchor="text" w:hAnchor="text" w:y="1"/>
                  <w:spacing w:before="120"/>
                  <w:suppressOverlap/>
                  <w:jc w:val="center"/>
                </w:pPr>
              </w:pPrChange>
            </w:pPr>
            <w:r>
              <w:rPr>
                <w:sz w:val="20"/>
                <w:szCs w:val="20"/>
              </w:rPr>
              <w:t>28</w:t>
            </w:r>
          </w:p>
        </w:tc>
      </w:tr>
      <w:tr w:rsidR="008F222A" w14:paraId="46931CCD" w14:textId="77777777">
        <w:trPr>
          <w:trHeight w:val="20"/>
        </w:trPr>
        <w:tc>
          <w:tcPr>
            <w:tcW w:w="1597" w:type="dxa"/>
            <w:vMerge/>
            <w:tcBorders>
              <w:top w:val="single" w:sz="4" w:space="0" w:color="000001"/>
              <w:left w:val="single" w:sz="4" w:space="0" w:color="000001"/>
              <w:bottom w:val="single" w:sz="4" w:space="0" w:color="000001"/>
            </w:tcBorders>
            <w:shd w:val="clear" w:color="auto" w:fill="auto"/>
            <w:tcMar>
              <w:left w:w="110" w:type="dxa"/>
            </w:tcMar>
          </w:tcPr>
          <w:p w14:paraId="536CEF17" w14:textId="77777777" w:rsidR="000D427E" w:rsidRDefault="000D427E">
            <w:pPr>
              <w:keepNext/>
              <w:spacing w:before="120"/>
              <w:jc w:val="center"/>
              <w:rPr>
                <w:sz w:val="20"/>
                <w:szCs w:val="20"/>
              </w:rPr>
              <w:pPrChange w:id="812" w:author="ltonin" w:date="2018-01-31T15:18:00Z">
                <w:pPr>
                  <w:pStyle w:val="Legend"/>
                  <w:framePr w:hSpace="187" w:wrap="around" w:vAnchor="text" w:hAnchor="text" w:y="1"/>
                  <w:snapToGrid w:val="0"/>
                  <w:spacing w:before="120"/>
                  <w:suppressOverlap/>
                  <w:jc w:val="center"/>
                </w:pPr>
              </w:pPrChange>
            </w:pPr>
          </w:p>
        </w:tc>
        <w:tc>
          <w:tcPr>
            <w:tcW w:w="1595" w:type="dxa"/>
            <w:tcBorders>
              <w:top w:val="single" w:sz="4" w:space="0" w:color="000001"/>
              <w:left w:val="single" w:sz="4" w:space="0" w:color="000001"/>
              <w:bottom w:val="single" w:sz="4" w:space="0" w:color="000001"/>
            </w:tcBorders>
            <w:shd w:val="clear" w:color="auto" w:fill="auto"/>
            <w:tcMar>
              <w:left w:w="110" w:type="dxa"/>
            </w:tcMar>
          </w:tcPr>
          <w:p w14:paraId="151D2484" w14:textId="77777777" w:rsidR="000D427E" w:rsidRDefault="002F3453">
            <w:pPr>
              <w:keepNext/>
              <w:spacing w:before="120"/>
              <w:jc w:val="center"/>
              <w:pPrChange w:id="813" w:author="ltonin" w:date="2018-01-31T15:18:00Z">
                <w:pPr>
                  <w:pStyle w:val="Legend"/>
                  <w:framePr w:hSpace="187" w:wrap="around" w:vAnchor="text" w:hAnchor="text" w:y="1"/>
                  <w:spacing w:before="120"/>
                  <w:suppressOverlap/>
                  <w:jc w:val="center"/>
                </w:pPr>
              </w:pPrChange>
            </w:pPr>
            <w:r>
              <w:rPr>
                <w:sz w:val="20"/>
                <w:szCs w:val="20"/>
              </w:rPr>
              <w:t>C2</w:t>
            </w:r>
          </w:p>
        </w:tc>
        <w:tc>
          <w:tcPr>
            <w:tcW w:w="1596" w:type="dxa"/>
            <w:tcBorders>
              <w:top w:val="single" w:sz="4" w:space="0" w:color="000001"/>
              <w:left w:val="single" w:sz="4" w:space="0" w:color="000001"/>
              <w:bottom w:val="single" w:sz="4" w:space="0" w:color="000001"/>
            </w:tcBorders>
            <w:shd w:val="clear" w:color="auto" w:fill="auto"/>
            <w:tcMar>
              <w:left w:w="110" w:type="dxa"/>
            </w:tcMar>
          </w:tcPr>
          <w:p w14:paraId="1A0EA9A8" w14:textId="77777777" w:rsidR="000D427E" w:rsidRDefault="002F3453">
            <w:pPr>
              <w:keepNext/>
              <w:spacing w:before="120"/>
              <w:jc w:val="center"/>
              <w:pPrChange w:id="814" w:author="ltonin" w:date="2018-01-31T15:18:00Z">
                <w:pPr>
                  <w:pStyle w:val="Legend"/>
                  <w:framePr w:hSpace="187" w:wrap="around" w:vAnchor="text" w:hAnchor="text" w:y="1"/>
                  <w:spacing w:before="120"/>
                  <w:suppressOverlap/>
                  <w:jc w:val="center"/>
                </w:pPr>
              </w:pPrChange>
            </w:pPr>
            <w:r>
              <w:rPr>
                <w:sz w:val="20"/>
                <w:szCs w:val="20"/>
              </w:rPr>
              <w:t>18</w:t>
            </w:r>
          </w:p>
        </w:tc>
        <w:tc>
          <w:tcPr>
            <w:tcW w:w="1596" w:type="dxa"/>
            <w:vMerge/>
            <w:tcBorders>
              <w:top w:val="single" w:sz="4" w:space="0" w:color="000001"/>
              <w:left w:val="single" w:sz="4" w:space="0" w:color="000001"/>
              <w:bottom w:val="single" w:sz="4" w:space="0" w:color="000001"/>
            </w:tcBorders>
            <w:shd w:val="clear" w:color="auto" w:fill="auto"/>
            <w:tcMar>
              <w:left w:w="110" w:type="dxa"/>
            </w:tcMar>
          </w:tcPr>
          <w:p w14:paraId="3F8F535E" w14:textId="77777777" w:rsidR="000D427E" w:rsidRDefault="000D427E">
            <w:pPr>
              <w:keepNext/>
              <w:spacing w:before="120"/>
              <w:jc w:val="center"/>
              <w:rPr>
                <w:sz w:val="20"/>
                <w:szCs w:val="20"/>
              </w:rPr>
              <w:pPrChange w:id="815" w:author="ltonin" w:date="2018-01-31T15:18:00Z">
                <w:pPr>
                  <w:pStyle w:val="Legend"/>
                  <w:framePr w:hSpace="187" w:wrap="around" w:vAnchor="text" w:hAnchor="text" w:y="1"/>
                  <w:snapToGrid w:val="0"/>
                  <w:spacing w:before="120"/>
                  <w:suppressOverlap/>
                  <w:jc w:val="center"/>
                </w:pPr>
              </w:pPrChange>
            </w:pPr>
          </w:p>
        </w:tc>
        <w:tc>
          <w:tcPr>
            <w:tcW w:w="1596" w:type="dxa"/>
            <w:tcBorders>
              <w:top w:val="single" w:sz="4" w:space="0" w:color="000001"/>
              <w:left w:val="single" w:sz="4" w:space="0" w:color="000001"/>
              <w:bottom w:val="single" w:sz="4" w:space="0" w:color="000001"/>
            </w:tcBorders>
            <w:shd w:val="clear" w:color="auto" w:fill="auto"/>
            <w:tcMar>
              <w:left w:w="110" w:type="dxa"/>
            </w:tcMar>
          </w:tcPr>
          <w:p w14:paraId="787E25F8" w14:textId="77777777" w:rsidR="000D427E" w:rsidRDefault="002F3453">
            <w:pPr>
              <w:keepNext/>
              <w:spacing w:before="120"/>
              <w:jc w:val="center"/>
              <w:pPrChange w:id="816" w:author="ltonin" w:date="2018-01-31T15:18:00Z">
                <w:pPr>
                  <w:pStyle w:val="Legend"/>
                  <w:framePr w:hSpace="187" w:wrap="around" w:vAnchor="text" w:hAnchor="text" w:y="1"/>
                  <w:spacing w:before="120"/>
                  <w:suppressOverlap/>
                  <w:jc w:val="center"/>
                </w:pPr>
              </w:pPrChange>
            </w:pPr>
            <w:r>
              <w:rPr>
                <w:sz w:val="20"/>
                <w:szCs w:val="20"/>
              </w:rPr>
              <w:t>C2</w:t>
            </w:r>
          </w:p>
        </w:tc>
        <w:tc>
          <w:tcPr>
            <w:tcW w:w="1605" w:type="dxa"/>
            <w:tcBorders>
              <w:top w:val="single" w:sz="4" w:space="0" w:color="000001"/>
              <w:left w:val="single" w:sz="4" w:space="0" w:color="000001"/>
              <w:bottom w:val="single" w:sz="4" w:space="0" w:color="000001"/>
              <w:right w:val="single" w:sz="4" w:space="0" w:color="000001"/>
            </w:tcBorders>
            <w:shd w:val="clear" w:color="auto" w:fill="auto"/>
            <w:tcMar>
              <w:left w:w="110" w:type="dxa"/>
            </w:tcMar>
          </w:tcPr>
          <w:p w14:paraId="1A839FB8" w14:textId="77777777" w:rsidR="000D427E" w:rsidRDefault="002F3453">
            <w:pPr>
              <w:keepNext/>
              <w:spacing w:before="120"/>
              <w:jc w:val="center"/>
              <w:pPrChange w:id="817" w:author="ltonin" w:date="2018-01-31T15:18:00Z">
                <w:pPr>
                  <w:pStyle w:val="Legend"/>
                  <w:framePr w:hSpace="187" w:wrap="around" w:vAnchor="text" w:hAnchor="text" w:y="1"/>
                  <w:spacing w:before="120"/>
                  <w:suppressOverlap/>
                  <w:jc w:val="center"/>
                </w:pPr>
              </w:pPrChange>
            </w:pPr>
            <w:r>
              <w:rPr>
                <w:sz w:val="20"/>
                <w:szCs w:val="20"/>
              </w:rPr>
              <w:t>30</w:t>
            </w:r>
          </w:p>
        </w:tc>
      </w:tr>
      <w:tr w:rsidR="008F222A" w14:paraId="79124907" w14:textId="77777777">
        <w:trPr>
          <w:trHeight w:val="20"/>
        </w:trPr>
        <w:tc>
          <w:tcPr>
            <w:tcW w:w="1597" w:type="dxa"/>
            <w:vMerge/>
            <w:tcBorders>
              <w:top w:val="single" w:sz="4" w:space="0" w:color="000001"/>
              <w:left w:val="single" w:sz="4" w:space="0" w:color="000001"/>
              <w:bottom w:val="single" w:sz="4" w:space="0" w:color="000001"/>
            </w:tcBorders>
            <w:shd w:val="clear" w:color="auto" w:fill="auto"/>
            <w:tcMar>
              <w:left w:w="110" w:type="dxa"/>
            </w:tcMar>
          </w:tcPr>
          <w:p w14:paraId="14C4BED7" w14:textId="77777777" w:rsidR="000D427E" w:rsidRDefault="000D427E">
            <w:pPr>
              <w:keepNext/>
              <w:spacing w:before="120"/>
              <w:jc w:val="center"/>
              <w:rPr>
                <w:sz w:val="20"/>
                <w:szCs w:val="20"/>
              </w:rPr>
              <w:pPrChange w:id="818" w:author="ltonin" w:date="2018-01-31T15:18:00Z">
                <w:pPr>
                  <w:pStyle w:val="Legend"/>
                  <w:framePr w:hSpace="187" w:wrap="around" w:vAnchor="text" w:hAnchor="text" w:y="1"/>
                  <w:snapToGrid w:val="0"/>
                  <w:spacing w:before="120"/>
                  <w:suppressOverlap/>
                  <w:jc w:val="center"/>
                </w:pPr>
              </w:pPrChange>
            </w:pPr>
          </w:p>
        </w:tc>
        <w:tc>
          <w:tcPr>
            <w:tcW w:w="1595" w:type="dxa"/>
            <w:tcBorders>
              <w:top w:val="single" w:sz="4" w:space="0" w:color="000001"/>
              <w:left w:val="single" w:sz="4" w:space="0" w:color="000001"/>
              <w:bottom w:val="single" w:sz="4" w:space="0" w:color="000001"/>
            </w:tcBorders>
            <w:shd w:val="clear" w:color="auto" w:fill="auto"/>
            <w:tcMar>
              <w:left w:w="110" w:type="dxa"/>
            </w:tcMar>
          </w:tcPr>
          <w:p w14:paraId="5AD9F3D4" w14:textId="77777777" w:rsidR="000D427E" w:rsidRDefault="002F3453">
            <w:pPr>
              <w:keepNext/>
              <w:spacing w:before="120"/>
              <w:jc w:val="center"/>
              <w:pPrChange w:id="819" w:author="ltonin" w:date="2018-01-31T15:18:00Z">
                <w:pPr>
                  <w:pStyle w:val="Legend"/>
                  <w:framePr w:hSpace="187" w:wrap="around" w:vAnchor="text" w:hAnchor="text" w:y="1"/>
                  <w:spacing w:before="120"/>
                  <w:suppressOverlap/>
                  <w:jc w:val="center"/>
                </w:pPr>
              </w:pPrChange>
            </w:pPr>
            <w:r>
              <w:rPr>
                <w:sz w:val="20"/>
                <w:szCs w:val="20"/>
              </w:rPr>
              <w:t>C2</w:t>
            </w:r>
          </w:p>
        </w:tc>
        <w:tc>
          <w:tcPr>
            <w:tcW w:w="1596" w:type="dxa"/>
            <w:tcBorders>
              <w:top w:val="single" w:sz="4" w:space="0" w:color="000001"/>
              <w:left w:val="single" w:sz="4" w:space="0" w:color="000001"/>
              <w:bottom w:val="single" w:sz="4" w:space="0" w:color="000001"/>
            </w:tcBorders>
            <w:shd w:val="clear" w:color="auto" w:fill="auto"/>
            <w:tcMar>
              <w:left w:w="110" w:type="dxa"/>
            </w:tcMar>
          </w:tcPr>
          <w:p w14:paraId="766BEEEB" w14:textId="77777777" w:rsidR="000D427E" w:rsidRDefault="002F3453">
            <w:pPr>
              <w:keepNext/>
              <w:spacing w:before="120"/>
              <w:jc w:val="center"/>
              <w:pPrChange w:id="820" w:author="ltonin" w:date="2018-01-31T15:18:00Z">
                <w:pPr>
                  <w:pStyle w:val="Legend"/>
                  <w:framePr w:hSpace="187" w:wrap="around" w:vAnchor="text" w:hAnchor="text" w:y="1"/>
                  <w:spacing w:before="120"/>
                  <w:suppressOverlap/>
                  <w:jc w:val="center"/>
                </w:pPr>
              </w:pPrChange>
            </w:pPr>
            <w:r>
              <w:rPr>
                <w:sz w:val="20"/>
                <w:szCs w:val="20"/>
              </w:rPr>
              <w:t>20</w:t>
            </w:r>
          </w:p>
        </w:tc>
        <w:tc>
          <w:tcPr>
            <w:tcW w:w="1596" w:type="dxa"/>
            <w:vMerge/>
            <w:tcBorders>
              <w:top w:val="single" w:sz="4" w:space="0" w:color="000001"/>
              <w:left w:val="single" w:sz="4" w:space="0" w:color="000001"/>
              <w:bottom w:val="single" w:sz="4" w:space="0" w:color="000001"/>
            </w:tcBorders>
            <w:shd w:val="clear" w:color="auto" w:fill="auto"/>
            <w:tcMar>
              <w:left w:w="110" w:type="dxa"/>
            </w:tcMar>
          </w:tcPr>
          <w:p w14:paraId="25B9A495" w14:textId="77777777" w:rsidR="000D427E" w:rsidRDefault="000D427E">
            <w:pPr>
              <w:keepNext/>
              <w:spacing w:before="120"/>
              <w:jc w:val="center"/>
              <w:rPr>
                <w:sz w:val="20"/>
                <w:szCs w:val="20"/>
              </w:rPr>
              <w:pPrChange w:id="821" w:author="ltonin" w:date="2018-01-31T15:18:00Z">
                <w:pPr>
                  <w:pStyle w:val="Legend"/>
                  <w:framePr w:hSpace="187" w:wrap="around" w:vAnchor="text" w:hAnchor="text" w:y="1"/>
                  <w:snapToGrid w:val="0"/>
                  <w:spacing w:before="120"/>
                  <w:suppressOverlap/>
                  <w:jc w:val="center"/>
                </w:pPr>
              </w:pPrChange>
            </w:pPr>
          </w:p>
        </w:tc>
        <w:tc>
          <w:tcPr>
            <w:tcW w:w="1596" w:type="dxa"/>
            <w:tcBorders>
              <w:top w:val="single" w:sz="4" w:space="0" w:color="000001"/>
              <w:left w:val="single" w:sz="4" w:space="0" w:color="000001"/>
              <w:bottom w:val="single" w:sz="4" w:space="0" w:color="000001"/>
            </w:tcBorders>
            <w:shd w:val="clear" w:color="auto" w:fill="auto"/>
            <w:tcMar>
              <w:left w:w="110" w:type="dxa"/>
            </w:tcMar>
          </w:tcPr>
          <w:p w14:paraId="5DEBC1AB" w14:textId="77777777" w:rsidR="000D427E" w:rsidRDefault="002F3453">
            <w:pPr>
              <w:keepNext/>
              <w:spacing w:before="120"/>
              <w:jc w:val="center"/>
              <w:pPrChange w:id="822" w:author="ltonin" w:date="2018-01-31T15:18:00Z">
                <w:pPr>
                  <w:pStyle w:val="Legend"/>
                  <w:framePr w:hSpace="187" w:wrap="around" w:vAnchor="text" w:hAnchor="text" w:y="1"/>
                  <w:spacing w:before="120"/>
                  <w:suppressOverlap/>
                  <w:jc w:val="center"/>
                </w:pPr>
              </w:pPrChange>
            </w:pPr>
            <w:r>
              <w:rPr>
                <w:sz w:val="20"/>
                <w:szCs w:val="20"/>
              </w:rPr>
              <w:t>CPz</w:t>
            </w:r>
          </w:p>
        </w:tc>
        <w:tc>
          <w:tcPr>
            <w:tcW w:w="1605" w:type="dxa"/>
            <w:tcBorders>
              <w:top w:val="single" w:sz="4" w:space="0" w:color="000001"/>
              <w:left w:val="single" w:sz="4" w:space="0" w:color="000001"/>
              <w:bottom w:val="single" w:sz="4" w:space="0" w:color="000001"/>
              <w:right w:val="single" w:sz="4" w:space="0" w:color="000001"/>
            </w:tcBorders>
            <w:shd w:val="clear" w:color="auto" w:fill="auto"/>
            <w:tcMar>
              <w:left w:w="110" w:type="dxa"/>
            </w:tcMar>
          </w:tcPr>
          <w:p w14:paraId="38719949" w14:textId="77777777" w:rsidR="000D427E" w:rsidRDefault="002F3453">
            <w:pPr>
              <w:keepNext/>
              <w:spacing w:before="120"/>
              <w:jc w:val="center"/>
              <w:pPrChange w:id="823" w:author="ltonin" w:date="2018-01-31T15:18:00Z">
                <w:pPr>
                  <w:pStyle w:val="Legend"/>
                  <w:framePr w:hSpace="187" w:wrap="around" w:vAnchor="text" w:hAnchor="text" w:y="1"/>
                  <w:spacing w:before="120"/>
                  <w:suppressOverlap/>
                  <w:jc w:val="center"/>
                </w:pPr>
              </w:pPrChange>
            </w:pPr>
            <w:r>
              <w:rPr>
                <w:sz w:val="20"/>
                <w:szCs w:val="20"/>
              </w:rPr>
              <w:t>26</w:t>
            </w:r>
          </w:p>
        </w:tc>
      </w:tr>
      <w:tr w:rsidR="008F222A" w14:paraId="7DA018DD" w14:textId="77777777">
        <w:trPr>
          <w:trHeight w:val="20"/>
        </w:trPr>
        <w:tc>
          <w:tcPr>
            <w:tcW w:w="1597" w:type="dxa"/>
            <w:vMerge/>
            <w:tcBorders>
              <w:top w:val="single" w:sz="4" w:space="0" w:color="000001"/>
              <w:left w:val="single" w:sz="4" w:space="0" w:color="000001"/>
              <w:bottom w:val="single" w:sz="4" w:space="0" w:color="000001"/>
            </w:tcBorders>
            <w:shd w:val="clear" w:color="auto" w:fill="auto"/>
            <w:tcMar>
              <w:left w:w="110" w:type="dxa"/>
            </w:tcMar>
          </w:tcPr>
          <w:p w14:paraId="4D8884A2" w14:textId="77777777" w:rsidR="000D427E" w:rsidRDefault="000D427E">
            <w:pPr>
              <w:keepNext/>
              <w:spacing w:before="120"/>
              <w:jc w:val="center"/>
              <w:rPr>
                <w:sz w:val="20"/>
                <w:szCs w:val="20"/>
              </w:rPr>
              <w:pPrChange w:id="824" w:author="ltonin" w:date="2018-01-31T15:18:00Z">
                <w:pPr>
                  <w:pStyle w:val="Legend"/>
                  <w:framePr w:hSpace="187" w:wrap="around" w:vAnchor="text" w:hAnchor="text" w:y="1"/>
                  <w:snapToGrid w:val="0"/>
                  <w:spacing w:before="120"/>
                  <w:suppressOverlap/>
                  <w:jc w:val="center"/>
                </w:pPr>
              </w:pPrChange>
            </w:pPr>
          </w:p>
        </w:tc>
        <w:tc>
          <w:tcPr>
            <w:tcW w:w="1595" w:type="dxa"/>
            <w:tcBorders>
              <w:top w:val="single" w:sz="4" w:space="0" w:color="000001"/>
              <w:left w:val="single" w:sz="4" w:space="0" w:color="000001"/>
              <w:bottom w:val="single" w:sz="4" w:space="0" w:color="000001"/>
            </w:tcBorders>
            <w:shd w:val="clear" w:color="auto" w:fill="auto"/>
            <w:tcMar>
              <w:left w:w="110" w:type="dxa"/>
            </w:tcMar>
          </w:tcPr>
          <w:p w14:paraId="095514B2" w14:textId="77777777" w:rsidR="000D427E" w:rsidRDefault="002F3453">
            <w:pPr>
              <w:keepNext/>
              <w:spacing w:before="120"/>
              <w:jc w:val="center"/>
              <w:pPrChange w:id="825" w:author="ltonin" w:date="2018-01-31T15:18:00Z">
                <w:pPr>
                  <w:pStyle w:val="Legend"/>
                  <w:framePr w:hSpace="187" w:wrap="around" w:vAnchor="text" w:hAnchor="text" w:y="1"/>
                  <w:spacing w:before="120"/>
                  <w:suppressOverlap/>
                  <w:jc w:val="center"/>
                </w:pPr>
              </w:pPrChange>
            </w:pPr>
            <w:r>
              <w:rPr>
                <w:sz w:val="20"/>
                <w:szCs w:val="20"/>
              </w:rPr>
              <w:t>CP3</w:t>
            </w:r>
          </w:p>
        </w:tc>
        <w:tc>
          <w:tcPr>
            <w:tcW w:w="1596" w:type="dxa"/>
            <w:tcBorders>
              <w:top w:val="single" w:sz="4" w:space="0" w:color="000001"/>
              <w:left w:val="single" w:sz="4" w:space="0" w:color="000001"/>
              <w:bottom w:val="single" w:sz="4" w:space="0" w:color="000001"/>
            </w:tcBorders>
            <w:shd w:val="clear" w:color="auto" w:fill="auto"/>
            <w:tcMar>
              <w:left w:w="110" w:type="dxa"/>
            </w:tcMar>
          </w:tcPr>
          <w:p w14:paraId="20079BFA" w14:textId="77777777" w:rsidR="000D427E" w:rsidRDefault="002F3453">
            <w:pPr>
              <w:keepNext/>
              <w:spacing w:before="120"/>
              <w:jc w:val="center"/>
              <w:pPrChange w:id="826" w:author="ltonin" w:date="2018-01-31T15:18:00Z">
                <w:pPr>
                  <w:pStyle w:val="Legend"/>
                  <w:framePr w:hSpace="187" w:wrap="around" w:vAnchor="text" w:hAnchor="text" w:y="1"/>
                  <w:spacing w:before="120"/>
                  <w:suppressOverlap/>
                  <w:jc w:val="center"/>
                </w:pPr>
              </w:pPrChange>
            </w:pPr>
            <w:r>
              <w:rPr>
                <w:sz w:val="20"/>
                <w:szCs w:val="20"/>
              </w:rPr>
              <w:t>20</w:t>
            </w:r>
          </w:p>
        </w:tc>
        <w:tc>
          <w:tcPr>
            <w:tcW w:w="1596" w:type="dxa"/>
            <w:vMerge/>
            <w:tcBorders>
              <w:top w:val="single" w:sz="4" w:space="0" w:color="000001"/>
              <w:left w:val="single" w:sz="4" w:space="0" w:color="000001"/>
              <w:bottom w:val="single" w:sz="4" w:space="0" w:color="000001"/>
            </w:tcBorders>
            <w:shd w:val="clear" w:color="auto" w:fill="auto"/>
            <w:tcMar>
              <w:left w:w="110" w:type="dxa"/>
            </w:tcMar>
          </w:tcPr>
          <w:p w14:paraId="5EF778D8" w14:textId="77777777" w:rsidR="000D427E" w:rsidRDefault="000D427E">
            <w:pPr>
              <w:keepNext/>
              <w:spacing w:before="120"/>
              <w:jc w:val="center"/>
              <w:rPr>
                <w:sz w:val="20"/>
                <w:szCs w:val="20"/>
              </w:rPr>
              <w:pPrChange w:id="827" w:author="ltonin" w:date="2018-01-31T15:18:00Z">
                <w:pPr>
                  <w:pStyle w:val="Legend"/>
                  <w:framePr w:hSpace="187" w:wrap="around" w:vAnchor="text" w:hAnchor="text" w:y="1"/>
                  <w:snapToGrid w:val="0"/>
                  <w:spacing w:before="120"/>
                  <w:suppressOverlap/>
                  <w:jc w:val="center"/>
                </w:pPr>
              </w:pPrChange>
            </w:pPr>
          </w:p>
        </w:tc>
        <w:tc>
          <w:tcPr>
            <w:tcW w:w="1596" w:type="dxa"/>
            <w:tcBorders>
              <w:top w:val="single" w:sz="4" w:space="0" w:color="000001"/>
              <w:left w:val="single" w:sz="4" w:space="0" w:color="000001"/>
              <w:bottom w:val="single" w:sz="4" w:space="0" w:color="000001"/>
            </w:tcBorders>
            <w:shd w:val="clear" w:color="auto" w:fill="auto"/>
            <w:tcMar>
              <w:left w:w="110" w:type="dxa"/>
            </w:tcMar>
          </w:tcPr>
          <w:p w14:paraId="56E3EB0E" w14:textId="77777777" w:rsidR="000D427E" w:rsidRDefault="002F3453">
            <w:pPr>
              <w:keepNext/>
              <w:spacing w:before="120"/>
              <w:jc w:val="center"/>
              <w:pPrChange w:id="828" w:author="ltonin" w:date="2018-01-31T15:18:00Z">
                <w:pPr>
                  <w:pStyle w:val="Legend"/>
                  <w:framePr w:hSpace="187" w:wrap="around" w:vAnchor="text" w:hAnchor="text" w:y="1"/>
                  <w:spacing w:before="120"/>
                  <w:suppressOverlap/>
                  <w:jc w:val="center"/>
                </w:pPr>
              </w:pPrChange>
            </w:pPr>
            <w:r>
              <w:rPr>
                <w:sz w:val="20"/>
                <w:szCs w:val="20"/>
              </w:rPr>
              <w:t>CPz</w:t>
            </w:r>
          </w:p>
        </w:tc>
        <w:tc>
          <w:tcPr>
            <w:tcW w:w="1605" w:type="dxa"/>
            <w:tcBorders>
              <w:top w:val="single" w:sz="4" w:space="0" w:color="000001"/>
              <w:left w:val="single" w:sz="4" w:space="0" w:color="000001"/>
              <w:bottom w:val="single" w:sz="4" w:space="0" w:color="000001"/>
              <w:right w:val="single" w:sz="4" w:space="0" w:color="000001"/>
            </w:tcBorders>
            <w:shd w:val="clear" w:color="auto" w:fill="auto"/>
            <w:tcMar>
              <w:left w:w="110" w:type="dxa"/>
            </w:tcMar>
          </w:tcPr>
          <w:p w14:paraId="00BD6A35" w14:textId="77777777" w:rsidR="000D427E" w:rsidRDefault="002F3453">
            <w:pPr>
              <w:keepNext/>
              <w:spacing w:before="120"/>
              <w:jc w:val="center"/>
              <w:pPrChange w:id="829" w:author="ltonin" w:date="2018-01-31T15:18:00Z">
                <w:pPr>
                  <w:pStyle w:val="Legend"/>
                  <w:framePr w:hSpace="187" w:wrap="around" w:vAnchor="text" w:hAnchor="text" w:y="1"/>
                  <w:spacing w:before="120"/>
                  <w:suppressOverlap/>
                  <w:jc w:val="center"/>
                </w:pPr>
              </w:pPrChange>
            </w:pPr>
            <w:r>
              <w:rPr>
                <w:sz w:val="20"/>
                <w:szCs w:val="20"/>
              </w:rPr>
              <w:t>28</w:t>
            </w:r>
          </w:p>
        </w:tc>
      </w:tr>
      <w:tr w:rsidR="008F222A" w14:paraId="42952D17" w14:textId="77777777">
        <w:trPr>
          <w:trHeight w:val="20"/>
        </w:trPr>
        <w:tc>
          <w:tcPr>
            <w:tcW w:w="1597" w:type="dxa"/>
            <w:vMerge/>
            <w:tcBorders>
              <w:top w:val="single" w:sz="4" w:space="0" w:color="000001"/>
              <w:left w:val="single" w:sz="4" w:space="0" w:color="000001"/>
              <w:bottom w:val="single" w:sz="4" w:space="0" w:color="000001"/>
            </w:tcBorders>
            <w:shd w:val="clear" w:color="auto" w:fill="auto"/>
            <w:tcMar>
              <w:left w:w="110" w:type="dxa"/>
            </w:tcMar>
          </w:tcPr>
          <w:p w14:paraId="01E6DD89" w14:textId="77777777" w:rsidR="000D427E" w:rsidRDefault="000D427E">
            <w:pPr>
              <w:keepNext/>
              <w:spacing w:before="120"/>
              <w:jc w:val="center"/>
              <w:rPr>
                <w:sz w:val="20"/>
                <w:szCs w:val="20"/>
              </w:rPr>
              <w:pPrChange w:id="830" w:author="ltonin" w:date="2018-01-31T15:18:00Z">
                <w:pPr>
                  <w:pStyle w:val="Legend"/>
                  <w:framePr w:hSpace="187" w:wrap="around" w:vAnchor="text" w:hAnchor="text" w:y="1"/>
                  <w:snapToGrid w:val="0"/>
                  <w:spacing w:before="120"/>
                  <w:suppressOverlap/>
                  <w:jc w:val="center"/>
                </w:pPr>
              </w:pPrChange>
            </w:pPr>
          </w:p>
        </w:tc>
        <w:tc>
          <w:tcPr>
            <w:tcW w:w="1595" w:type="dxa"/>
            <w:tcBorders>
              <w:top w:val="single" w:sz="4" w:space="0" w:color="000001"/>
              <w:left w:val="single" w:sz="4" w:space="0" w:color="000001"/>
              <w:bottom w:val="single" w:sz="4" w:space="0" w:color="000001"/>
            </w:tcBorders>
            <w:shd w:val="clear" w:color="auto" w:fill="auto"/>
            <w:tcMar>
              <w:left w:w="110" w:type="dxa"/>
            </w:tcMar>
          </w:tcPr>
          <w:p w14:paraId="10CD8A8B" w14:textId="77777777" w:rsidR="000D427E" w:rsidRDefault="002F3453">
            <w:pPr>
              <w:keepNext/>
              <w:spacing w:before="120"/>
              <w:jc w:val="center"/>
              <w:pPrChange w:id="831" w:author="ltonin" w:date="2018-01-31T15:18:00Z">
                <w:pPr>
                  <w:pStyle w:val="Legend"/>
                  <w:framePr w:hSpace="187" w:wrap="around" w:vAnchor="text" w:hAnchor="text" w:y="1"/>
                  <w:spacing w:before="120"/>
                  <w:suppressOverlap/>
                  <w:jc w:val="center"/>
                </w:pPr>
              </w:pPrChange>
            </w:pPr>
            <w:r>
              <w:rPr>
                <w:sz w:val="20"/>
                <w:szCs w:val="20"/>
              </w:rPr>
              <w:t>CP3</w:t>
            </w:r>
          </w:p>
        </w:tc>
        <w:tc>
          <w:tcPr>
            <w:tcW w:w="1596" w:type="dxa"/>
            <w:tcBorders>
              <w:top w:val="single" w:sz="4" w:space="0" w:color="000001"/>
              <w:left w:val="single" w:sz="4" w:space="0" w:color="000001"/>
              <w:bottom w:val="single" w:sz="4" w:space="0" w:color="000001"/>
            </w:tcBorders>
            <w:shd w:val="clear" w:color="auto" w:fill="auto"/>
            <w:tcMar>
              <w:left w:w="110" w:type="dxa"/>
            </w:tcMar>
          </w:tcPr>
          <w:p w14:paraId="3848ABB3" w14:textId="77777777" w:rsidR="000D427E" w:rsidRDefault="002F3453">
            <w:pPr>
              <w:keepNext/>
              <w:spacing w:before="120"/>
              <w:jc w:val="center"/>
              <w:pPrChange w:id="832" w:author="ltonin" w:date="2018-01-31T15:18:00Z">
                <w:pPr>
                  <w:pStyle w:val="Legend"/>
                  <w:framePr w:hSpace="187" w:wrap="around" w:vAnchor="text" w:hAnchor="text" w:y="1"/>
                  <w:spacing w:before="120"/>
                  <w:suppressOverlap/>
                  <w:jc w:val="center"/>
                </w:pPr>
              </w:pPrChange>
            </w:pPr>
            <w:r>
              <w:rPr>
                <w:sz w:val="20"/>
                <w:szCs w:val="20"/>
              </w:rPr>
              <w:t>22</w:t>
            </w:r>
          </w:p>
        </w:tc>
        <w:tc>
          <w:tcPr>
            <w:tcW w:w="1596" w:type="dxa"/>
            <w:vMerge w:val="restart"/>
            <w:tcBorders>
              <w:top w:val="single" w:sz="4" w:space="0" w:color="000001"/>
              <w:left w:val="single" w:sz="4" w:space="0" w:color="000001"/>
              <w:bottom w:val="single" w:sz="4" w:space="0" w:color="000001"/>
            </w:tcBorders>
            <w:shd w:val="clear" w:color="auto" w:fill="auto"/>
            <w:tcMar>
              <w:left w:w="110" w:type="dxa"/>
            </w:tcMar>
          </w:tcPr>
          <w:p w14:paraId="56EFBB28" w14:textId="77777777" w:rsidR="000D427E" w:rsidRDefault="000D427E">
            <w:pPr>
              <w:keepNext/>
              <w:spacing w:before="120"/>
              <w:jc w:val="center"/>
              <w:rPr>
                <w:sz w:val="20"/>
                <w:szCs w:val="20"/>
              </w:rPr>
              <w:pPrChange w:id="833" w:author="ltonin" w:date="2018-01-31T15:18:00Z">
                <w:pPr>
                  <w:pStyle w:val="Legend"/>
                  <w:framePr w:hSpace="187" w:wrap="around" w:vAnchor="text" w:hAnchor="text" w:y="1"/>
                  <w:snapToGrid w:val="0"/>
                  <w:spacing w:before="120"/>
                  <w:suppressOverlap/>
                  <w:jc w:val="center"/>
                </w:pPr>
              </w:pPrChange>
            </w:pPr>
          </w:p>
          <w:p w14:paraId="45EBD229" w14:textId="77777777" w:rsidR="000D427E" w:rsidRDefault="000D427E">
            <w:pPr>
              <w:keepNext/>
              <w:spacing w:before="120"/>
              <w:jc w:val="center"/>
              <w:rPr>
                <w:sz w:val="20"/>
                <w:szCs w:val="20"/>
              </w:rPr>
              <w:pPrChange w:id="834" w:author="ltonin" w:date="2018-01-31T15:18:00Z">
                <w:pPr>
                  <w:pStyle w:val="Legend"/>
                  <w:framePr w:hSpace="187" w:wrap="around" w:vAnchor="text" w:hAnchor="text" w:y="1"/>
                  <w:spacing w:before="120"/>
                  <w:suppressOverlap/>
                  <w:jc w:val="center"/>
                </w:pPr>
              </w:pPrChange>
            </w:pPr>
          </w:p>
          <w:p w14:paraId="02EA4691" w14:textId="77777777" w:rsidR="000D427E" w:rsidRDefault="000D427E">
            <w:pPr>
              <w:keepNext/>
              <w:spacing w:before="120"/>
              <w:jc w:val="center"/>
              <w:rPr>
                <w:sz w:val="20"/>
                <w:szCs w:val="20"/>
              </w:rPr>
              <w:pPrChange w:id="835" w:author="ltonin" w:date="2018-01-31T15:18:00Z">
                <w:pPr>
                  <w:pStyle w:val="Legend"/>
                  <w:framePr w:hSpace="187" w:wrap="around" w:vAnchor="text" w:hAnchor="text" w:y="1"/>
                  <w:spacing w:before="120"/>
                  <w:suppressOverlap/>
                  <w:jc w:val="center"/>
                </w:pPr>
              </w:pPrChange>
            </w:pPr>
          </w:p>
          <w:p w14:paraId="70A1C9B7" w14:textId="77777777" w:rsidR="000D427E" w:rsidRDefault="000D427E">
            <w:pPr>
              <w:keepNext/>
              <w:spacing w:before="120"/>
              <w:jc w:val="center"/>
              <w:rPr>
                <w:sz w:val="20"/>
                <w:szCs w:val="20"/>
              </w:rPr>
              <w:pPrChange w:id="836" w:author="ltonin" w:date="2018-01-31T15:18:00Z">
                <w:pPr>
                  <w:pStyle w:val="Legend"/>
                  <w:framePr w:hSpace="187" w:wrap="around" w:vAnchor="text" w:hAnchor="text" w:y="1"/>
                  <w:spacing w:before="120"/>
                  <w:suppressOverlap/>
                  <w:jc w:val="center"/>
                </w:pPr>
              </w:pPrChange>
            </w:pPr>
          </w:p>
          <w:p w14:paraId="09C475A9" w14:textId="77777777" w:rsidR="000D427E" w:rsidRDefault="002F3453">
            <w:pPr>
              <w:keepNext/>
              <w:spacing w:before="120"/>
              <w:jc w:val="center"/>
              <w:pPrChange w:id="837" w:author="ltonin" w:date="2018-01-31T15:18:00Z">
                <w:pPr>
                  <w:pStyle w:val="Legend"/>
                  <w:framePr w:hSpace="187" w:wrap="around" w:vAnchor="text" w:hAnchor="text" w:y="1"/>
                  <w:spacing w:before="120"/>
                  <w:suppressOverlap/>
                  <w:jc w:val="center"/>
                </w:pPr>
              </w:pPrChange>
            </w:pPr>
            <w:r>
              <w:rPr>
                <w:sz w:val="20"/>
                <w:szCs w:val="20"/>
              </w:rPr>
              <w:t>08/09/2016</w:t>
            </w:r>
          </w:p>
        </w:tc>
        <w:tc>
          <w:tcPr>
            <w:tcW w:w="1596" w:type="dxa"/>
            <w:tcBorders>
              <w:top w:val="single" w:sz="4" w:space="0" w:color="000001"/>
              <w:left w:val="single" w:sz="4" w:space="0" w:color="000001"/>
              <w:bottom w:val="single" w:sz="4" w:space="0" w:color="000001"/>
            </w:tcBorders>
            <w:shd w:val="clear" w:color="auto" w:fill="auto"/>
            <w:tcMar>
              <w:left w:w="110" w:type="dxa"/>
            </w:tcMar>
          </w:tcPr>
          <w:p w14:paraId="50E28878" w14:textId="77777777" w:rsidR="000D427E" w:rsidRDefault="002F3453">
            <w:pPr>
              <w:keepNext/>
              <w:spacing w:before="120"/>
              <w:jc w:val="center"/>
              <w:pPrChange w:id="838" w:author="ltonin" w:date="2018-01-31T15:18:00Z">
                <w:pPr>
                  <w:pStyle w:val="Legend"/>
                  <w:framePr w:hSpace="187" w:wrap="around" w:vAnchor="text" w:hAnchor="text" w:y="1"/>
                  <w:spacing w:before="120"/>
                  <w:suppressOverlap/>
                  <w:jc w:val="center"/>
                </w:pPr>
              </w:pPrChange>
            </w:pPr>
            <w:r>
              <w:rPr>
                <w:sz w:val="20"/>
                <w:szCs w:val="20"/>
              </w:rPr>
              <w:t>C1</w:t>
            </w:r>
          </w:p>
        </w:tc>
        <w:tc>
          <w:tcPr>
            <w:tcW w:w="1605" w:type="dxa"/>
            <w:tcBorders>
              <w:top w:val="single" w:sz="4" w:space="0" w:color="000001"/>
              <w:left w:val="single" w:sz="4" w:space="0" w:color="000001"/>
              <w:bottom w:val="single" w:sz="4" w:space="0" w:color="000001"/>
              <w:right w:val="single" w:sz="4" w:space="0" w:color="000001"/>
            </w:tcBorders>
            <w:shd w:val="clear" w:color="auto" w:fill="auto"/>
            <w:tcMar>
              <w:left w:w="110" w:type="dxa"/>
            </w:tcMar>
          </w:tcPr>
          <w:p w14:paraId="1D9A46A7" w14:textId="77777777" w:rsidR="000D427E" w:rsidRDefault="002F3453">
            <w:pPr>
              <w:keepNext/>
              <w:spacing w:before="120"/>
              <w:jc w:val="center"/>
              <w:pPrChange w:id="839" w:author="ltonin" w:date="2018-01-31T15:18:00Z">
                <w:pPr>
                  <w:pStyle w:val="Legend"/>
                  <w:framePr w:hSpace="187" w:wrap="around" w:vAnchor="text" w:hAnchor="text" w:y="1"/>
                  <w:spacing w:before="120"/>
                  <w:suppressOverlap/>
                  <w:jc w:val="center"/>
                </w:pPr>
              </w:pPrChange>
            </w:pPr>
            <w:r>
              <w:rPr>
                <w:sz w:val="20"/>
                <w:szCs w:val="20"/>
              </w:rPr>
              <w:t>32</w:t>
            </w:r>
          </w:p>
        </w:tc>
      </w:tr>
      <w:tr w:rsidR="008F222A" w14:paraId="37BB4FBC" w14:textId="77777777">
        <w:trPr>
          <w:trHeight w:val="20"/>
        </w:trPr>
        <w:tc>
          <w:tcPr>
            <w:tcW w:w="1597" w:type="dxa"/>
            <w:vMerge/>
            <w:tcBorders>
              <w:top w:val="single" w:sz="4" w:space="0" w:color="000001"/>
              <w:left w:val="single" w:sz="4" w:space="0" w:color="000001"/>
              <w:bottom w:val="single" w:sz="4" w:space="0" w:color="000001"/>
            </w:tcBorders>
            <w:shd w:val="clear" w:color="auto" w:fill="auto"/>
            <w:tcMar>
              <w:left w:w="110" w:type="dxa"/>
            </w:tcMar>
          </w:tcPr>
          <w:p w14:paraId="6FEF9C93" w14:textId="77777777" w:rsidR="000D427E" w:rsidRDefault="000D427E">
            <w:pPr>
              <w:keepNext/>
              <w:spacing w:before="120"/>
              <w:jc w:val="center"/>
              <w:rPr>
                <w:sz w:val="20"/>
                <w:szCs w:val="20"/>
              </w:rPr>
              <w:pPrChange w:id="840" w:author="ltonin" w:date="2018-01-31T15:18:00Z">
                <w:pPr>
                  <w:pStyle w:val="Legend"/>
                  <w:framePr w:hSpace="187" w:wrap="around" w:vAnchor="text" w:hAnchor="text" w:y="1"/>
                  <w:snapToGrid w:val="0"/>
                  <w:spacing w:before="120"/>
                  <w:suppressOverlap/>
                  <w:jc w:val="center"/>
                </w:pPr>
              </w:pPrChange>
            </w:pPr>
          </w:p>
        </w:tc>
        <w:tc>
          <w:tcPr>
            <w:tcW w:w="1595" w:type="dxa"/>
            <w:tcBorders>
              <w:top w:val="single" w:sz="4" w:space="0" w:color="000001"/>
              <w:left w:val="single" w:sz="4" w:space="0" w:color="000001"/>
              <w:bottom w:val="single" w:sz="4" w:space="0" w:color="000001"/>
            </w:tcBorders>
            <w:shd w:val="clear" w:color="auto" w:fill="auto"/>
            <w:tcMar>
              <w:left w:w="110" w:type="dxa"/>
            </w:tcMar>
          </w:tcPr>
          <w:p w14:paraId="5656AFB5" w14:textId="77777777" w:rsidR="000D427E" w:rsidRDefault="002F3453">
            <w:pPr>
              <w:keepNext/>
              <w:spacing w:before="120"/>
              <w:jc w:val="center"/>
              <w:pPrChange w:id="841" w:author="ltonin" w:date="2018-01-31T15:18:00Z">
                <w:pPr>
                  <w:pStyle w:val="Legend"/>
                  <w:framePr w:hSpace="187" w:wrap="around" w:vAnchor="text" w:hAnchor="text" w:y="1"/>
                  <w:spacing w:before="120"/>
                  <w:suppressOverlap/>
                  <w:jc w:val="center"/>
                </w:pPr>
              </w:pPrChange>
            </w:pPr>
            <w:r>
              <w:rPr>
                <w:sz w:val="20"/>
                <w:szCs w:val="20"/>
              </w:rPr>
              <w:t>CP3</w:t>
            </w:r>
          </w:p>
        </w:tc>
        <w:tc>
          <w:tcPr>
            <w:tcW w:w="1596" w:type="dxa"/>
            <w:tcBorders>
              <w:top w:val="single" w:sz="4" w:space="0" w:color="000001"/>
              <w:left w:val="single" w:sz="4" w:space="0" w:color="000001"/>
              <w:bottom w:val="single" w:sz="4" w:space="0" w:color="000001"/>
            </w:tcBorders>
            <w:shd w:val="clear" w:color="auto" w:fill="auto"/>
            <w:tcMar>
              <w:left w:w="110" w:type="dxa"/>
            </w:tcMar>
          </w:tcPr>
          <w:p w14:paraId="569F99C7" w14:textId="77777777" w:rsidR="000D427E" w:rsidRDefault="002F3453">
            <w:pPr>
              <w:keepNext/>
              <w:spacing w:before="120"/>
              <w:jc w:val="center"/>
              <w:pPrChange w:id="842" w:author="ltonin" w:date="2018-01-31T15:18:00Z">
                <w:pPr>
                  <w:pStyle w:val="Legend"/>
                  <w:framePr w:hSpace="187" w:wrap="around" w:vAnchor="text" w:hAnchor="text" w:y="1"/>
                  <w:spacing w:before="120"/>
                  <w:suppressOverlap/>
                  <w:jc w:val="center"/>
                </w:pPr>
              </w:pPrChange>
            </w:pPr>
            <w:r>
              <w:rPr>
                <w:sz w:val="20"/>
                <w:szCs w:val="20"/>
              </w:rPr>
              <w:t>24</w:t>
            </w:r>
          </w:p>
        </w:tc>
        <w:tc>
          <w:tcPr>
            <w:tcW w:w="1596" w:type="dxa"/>
            <w:vMerge/>
            <w:tcBorders>
              <w:top w:val="single" w:sz="4" w:space="0" w:color="000001"/>
              <w:left w:val="single" w:sz="4" w:space="0" w:color="000001"/>
              <w:bottom w:val="single" w:sz="4" w:space="0" w:color="000001"/>
            </w:tcBorders>
            <w:shd w:val="clear" w:color="auto" w:fill="auto"/>
            <w:tcMar>
              <w:left w:w="110" w:type="dxa"/>
            </w:tcMar>
          </w:tcPr>
          <w:p w14:paraId="43DB5E21" w14:textId="77777777" w:rsidR="000D427E" w:rsidRDefault="000D427E">
            <w:pPr>
              <w:keepNext/>
              <w:spacing w:before="120"/>
              <w:jc w:val="center"/>
              <w:rPr>
                <w:sz w:val="20"/>
                <w:szCs w:val="20"/>
              </w:rPr>
              <w:pPrChange w:id="843" w:author="ltonin" w:date="2018-01-31T15:18:00Z">
                <w:pPr>
                  <w:pStyle w:val="Legend"/>
                  <w:framePr w:hSpace="187" w:wrap="around" w:vAnchor="text" w:hAnchor="text" w:y="1"/>
                  <w:snapToGrid w:val="0"/>
                  <w:spacing w:before="120"/>
                  <w:suppressOverlap/>
                  <w:jc w:val="center"/>
                </w:pPr>
              </w:pPrChange>
            </w:pPr>
          </w:p>
        </w:tc>
        <w:tc>
          <w:tcPr>
            <w:tcW w:w="1596" w:type="dxa"/>
            <w:tcBorders>
              <w:top w:val="single" w:sz="4" w:space="0" w:color="000001"/>
              <w:left w:val="single" w:sz="4" w:space="0" w:color="000001"/>
              <w:bottom w:val="single" w:sz="4" w:space="0" w:color="000001"/>
            </w:tcBorders>
            <w:shd w:val="clear" w:color="auto" w:fill="auto"/>
            <w:tcMar>
              <w:left w:w="110" w:type="dxa"/>
            </w:tcMar>
          </w:tcPr>
          <w:p w14:paraId="51B6F4F9" w14:textId="77777777" w:rsidR="000D427E" w:rsidRDefault="002F3453">
            <w:pPr>
              <w:keepNext/>
              <w:spacing w:before="120"/>
              <w:jc w:val="center"/>
              <w:pPrChange w:id="844" w:author="ltonin" w:date="2018-01-31T15:18:00Z">
                <w:pPr>
                  <w:pStyle w:val="Legend"/>
                  <w:framePr w:hSpace="187" w:wrap="around" w:vAnchor="text" w:hAnchor="text" w:y="1"/>
                  <w:spacing w:before="120"/>
                  <w:suppressOverlap/>
                  <w:jc w:val="center"/>
                </w:pPr>
              </w:pPrChange>
            </w:pPr>
            <w:r>
              <w:rPr>
                <w:sz w:val="20"/>
                <w:szCs w:val="20"/>
              </w:rPr>
              <w:t>Cz</w:t>
            </w:r>
          </w:p>
        </w:tc>
        <w:tc>
          <w:tcPr>
            <w:tcW w:w="1605" w:type="dxa"/>
            <w:tcBorders>
              <w:top w:val="single" w:sz="4" w:space="0" w:color="000001"/>
              <w:left w:val="single" w:sz="4" w:space="0" w:color="000001"/>
              <w:bottom w:val="single" w:sz="4" w:space="0" w:color="000001"/>
              <w:right w:val="single" w:sz="4" w:space="0" w:color="000001"/>
            </w:tcBorders>
            <w:shd w:val="clear" w:color="auto" w:fill="auto"/>
            <w:tcMar>
              <w:left w:w="110" w:type="dxa"/>
            </w:tcMar>
          </w:tcPr>
          <w:p w14:paraId="72E0DE41" w14:textId="77777777" w:rsidR="000D427E" w:rsidRDefault="002F3453">
            <w:pPr>
              <w:keepNext/>
              <w:spacing w:before="120"/>
              <w:jc w:val="center"/>
              <w:pPrChange w:id="845" w:author="ltonin" w:date="2018-01-31T15:18:00Z">
                <w:pPr>
                  <w:pStyle w:val="Legend"/>
                  <w:framePr w:hSpace="187" w:wrap="around" w:vAnchor="text" w:hAnchor="text" w:y="1"/>
                  <w:spacing w:before="120"/>
                  <w:suppressOverlap/>
                  <w:jc w:val="center"/>
                </w:pPr>
              </w:pPrChange>
            </w:pPr>
            <w:r>
              <w:rPr>
                <w:sz w:val="20"/>
                <w:szCs w:val="20"/>
              </w:rPr>
              <w:t>28</w:t>
            </w:r>
          </w:p>
        </w:tc>
      </w:tr>
      <w:tr w:rsidR="008F222A" w14:paraId="08489551" w14:textId="77777777">
        <w:trPr>
          <w:trHeight w:val="20"/>
        </w:trPr>
        <w:tc>
          <w:tcPr>
            <w:tcW w:w="1597" w:type="dxa"/>
            <w:vMerge/>
            <w:tcBorders>
              <w:top w:val="single" w:sz="4" w:space="0" w:color="000001"/>
              <w:left w:val="single" w:sz="4" w:space="0" w:color="000001"/>
              <w:bottom w:val="single" w:sz="4" w:space="0" w:color="000001"/>
            </w:tcBorders>
            <w:shd w:val="clear" w:color="auto" w:fill="auto"/>
            <w:tcMar>
              <w:left w:w="110" w:type="dxa"/>
            </w:tcMar>
          </w:tcPr>
          <w:p w14:paraId="27EEBD55" w14:textId="77777777" w:rsidR="000D427E" w:rsidRDefault="000D427E">
            <w:pPr>
              <w:keepNext/>
              <w:spacing w:before="120"/>
              <w:jc w:val="center"/>
              <w:rPr>
                <w:sz w:val="20"/>
                <w:szCs w:val="20"/>
              </w:rPr>
              <w:pPrChange w:id="846" w:author="ltonin" w:date="2018-01-31T15:18:00Z">
                <w:pPr>
                  <w:pStyle w:val="Legend"/>
                  <w:framePr w:hSpace="187" w:wrap="around" w:vAnchor="text" w:hAnchor="text" w:y="1"/>
                  <w:snapToGrid w:val="0"/>
                  <w:spacing w:before="120"/>
                  <w:suppressOverlap/>
                  <w:jc w:val="center"/>
                </w:pPr>
              </w:pPrChange>
            </w:pPr>
          </w:p>
        </w:tc>
        <w:tc>
          <w:tcPr>
            <w:tcW w:w="1595" w:type="dxa"/>
            <w:tcBorders>
              <w:top w:val="single" w:sz="4" w:space="0" w:color="000001"/>
              <w:left w:val="single" w:sz="4" w:space="0" w:color="000001"/>
              <w:bottom w:val="single" w:sz="4" w:space="0" w:color="000001"/>
            </w:tcBorders>
            <w:shd w:val="clear" w:color="auto" w:fill="auto"/>
            <w:tcMar>
              <w:left w:w="110" w:type="dxa"/>
            </w:tcMar>
          </w:tcPr>
          <w:p w14:paraId="0CE23E26" w14:textId="77777777" w:rsidR="000D427E" w:rsidRDefault="002F3453">
            <w:pPr>
              <w:keepNext/>
              <w:spacing w:before="120"/>
              <w:jc w:val="center"/>
              <w:pPrChange w:id="847" w:author="ltonin" w:date="2018-01-31T15:18:00Z">
                <w:pPr>
                  <w:pStyle w:val="Legend"/>
                  <w:framePr w:hSpace="187" w:wrap="around" w:vAnchor="text" w:hAnchor="text" w:y="1"/>
                  <w:spacing w:before="120"/>
                  <w:suppressOverlap/>
                  <w:jc w:val="center"/>
                </w:pPr>
              </w:pPrChange>
            </w:pPr>
            <w:r>
              <w:rPr>
                <w:sz w:val="20"/>
                <w:szCs w:val="20"/>
              </w:rPr>
              <w:t>CPz</w:t>
            </w:r>
          </w:p>
        </w:tc>
        <w:tc>
          <w:tcPr>
            <w:tcW w:w="1596" w:type="dxa"/>
            <w:tcBorders>
              <w:top w:val="single" w:sz="4" w:space="0" w:color="000001"/>
              <w:left w:val="single" w:sz="4" w:space="0" w:color="000001"/>
              <w:bottom w:val="single" w:sz="4" w:space="0" w:color="000001"/>
            </w:tcBorders>
            <w:shd w:val="clear" w:color="auto" w:fill="auto"/>
            <w:tcMar>
              <w:left w:w="110" w:type="dxa"/>
            </w:tcMar>
          </w:tcPr>
          <w:p w14:paraId="5E76EA3B" w14:textId="77777777" w:rsidR="000D427E" w:rsidRDefault="002F3453">
            <w:pPr>
              <w:keepNext/>
              <w:spacing w:before="120"/>
              <w:jc w:val="center"/>
              <w:pPrChange w:id="848" w:author="ltonin" w:date="2018-01-31T15:18:00Z">
                <w:pPr>
                  <w:pStyle w:val="Legend"/>
                  <w:framePr w:hSpace="187" w:wrap="around" w:vAnchor="text" w:hAnchor="text" w:y="1"/>
                  <w:spacing w:before="120"/>
                  <w:suppressOverlap/>
                  <w:jc w:val="center"/>
                </w:pPr>
              </w:pPrChange>
            </w:pPr>
            <w:r>
              <w:rPr>
                <w:sz w:val="20"/>
                <w:szCs w:val="20"/>
              </w:rPr>
              <w:t>18</w:t>
            </w:r>
          </w:p>
        </w:tc>
        <w:tc>
          <w:tcPr>
            <w:tcW w:w="1596" w:type="dxa"/>
            <w:vMerge/>
            <w:tcBorders>
              <w:top w:val="single" w:sz="4" w:space="0" w:color="000001"/>
              <w:left w:val="single" w:sz="4" w:space="0" w:color="000001"/>
              <w:bottom w:val="single" w:sz="4" w:space="0" w:color="000001"/>
            </w:tcBorders>
            <w:shd w:val="clear" w:color="auto" w:fill="auto"/>
            <w:tcMar>
              <w:left w:w="110" w:type="dxa"/>
            </w:tcMar>
          </w:tcPr>
          <w:p w14:paraId="1304BCA4" w14:textId="77777777" w:rsidR="000D427E" w:rsidRDefault="000D427E">
            <w:pPr>
              <w:keepNext/>
              <w:spacing w:before="120"/>
              <w:jc w:val="center"/>
              <w:rPr>
                <w:sz w:val="20"/>
                <w:szCs w:val="20"/>
              </w:rPr>
              <w:pPrChange w:id="849" w:author="ltonin" w:date="2018-01-31T15:18:00Z">
                <w:pPr>
                  <w:pStyle w:val="Legend"/>
                  <w:framePr w:hSpace="187" w:wrap="around" w:vAnchor="text" w:hAnchor="text" w:y="1"/>
                  <w:snapToGrid w:val="0"/>
                  <w:spacing w:before="120"/>
                  <w:suppressOverlap/>
                  <w:jc w:val="center"/>
                </w:pPr>
              </w:pPrChange>
            </w:pPr>
          </w:p>
        </w:tc>
        <w:tc>
          <w:tcPr>
            <w:tcW w:w="1596" w:type="dxa"/>
            <w:tcBorders>
              <w:top w:val="single" w:sz="4" w:space="0" w:color="000001"/>
              <w:left w:val="single" w:sz="4" w:space="0" w:color="000001"/>
              <w:bottom w:val="single" w:sz="4" w:space="0" w:color="000001"/>
            </w:tcBorders>
            <w:shd w:val="clear" w:color="auto" w:fill="auto"/>
            <w:tcMar>
              <w:left w:w="110" w:type="dxa"/>
            </w:tcMar>
          </w:tcPr>
          <w:p w14:paraId="37C5A5F0" w14:textId="77777777" w:rsidR="000D427E" w:rsidRDefault="002F3453">
            <w:pPr>
              <w:keepNext/>
              <w:spacing w:before="120"/>
              <w:jc w:val="center"/>
              <w:pPrChange w:id="850" w:author="ltonin" w:date="2018-01-31T15:18:00Z">
                <w:pPr>
                  <w:pStyle w:val="Legend"/>
                  <w:framePr w:hSpace="187" w:wrap="around" w:vAnchor="text" w:hAnchor="text" w:y="1"/>
                  <w:spacing w:before="120"/>
                  <w:suppressOverlap/>
                  <w:jc w:val="center"/>
                </w:pPr>
              </w:pPrChange>
            </w:pPr>
            <w:r>
              <w:rPr>
                <w:sz w:val="20"/>
                <w:szCs w:val="20"/>
              </w:rPr>
              <w:t>Cz</w:t>
            </w:r>
          </w:p>
        </w:tc>
        <w:tc>
          <w:tcPr>
            <w:tcW w:w="1605" w:type="dxa"/>
            <w:tcBorders>
              <w:top w:val="single" w:sz="4" w:space="0" w:color="000001"/>
              <w:left w:val="single" w:sz="4" w:space="0" w:color="000001"/>
              <w:bottom w:val="single" w:sz="4" w:space="0" w:color="000001"/>
              <w:right w:val="single" w:sz="4" w:space="0" w:color="000001"/>
            </w:tcBorders>
            <w:shd w:val="clear" w:color="auto" w:fill="auto"/>
            <w:tcMar>
              <w:left w:w="110" w:type="dxa"/>
            </w:tcMar>
          </w:tcPr>
          <w:p w14:paraId="347BB12B" w14:textId="77777777" w:rsidR="000D427E" w:rsidRDefault="002F3453">
            <w:pPr>
              <w:keepNext/>
              <w:spacing w:before="120"/>
              <w:jc w:val="center"/>
              <w:pPrChange w:id="851" w:author="ltonin" w:date="2018-01-31T15:18:00Z">
                <w:pPr>
                  <w:pStyle w:val="Legend"/>
                  <w:framePr w:hSpace="187" w:wrap="around" w:vAnchor="text" w:hAnchor="text" w:y="1"/>
                  <w:spacing w:before="120"/>
                  <w:suppressOverlap/>
                  <w:jc w:val="center"/>
                </w:pPr>
              </w:pPrChange>
            </w:pPr>
            <w:r>
              <w:rPr>
                <w:sz w:val="20"/>
                <w:szCs w:val="20"/>
              </w:rPr>
              <w:t>30</w:t>
            </w:r>
          </w:p>
        </w:tc>
      </w:tr>
      <w:tr w:rsidR="008F222A" w14:paraId="3F5EBA51" w14:textId="77777777">
        <w:trPr>
          <w:trHeight w:val="20"/>
        </w:trPr>
        <w:tc>
          <w:tcPr>
            <w:tcW w:w="1597" w:type="dxa"/>
            <w:vMerge/>
            <w:tcBorders>
              <w:top w:val="single" w:sz="4" w:space="0" w:color="000001"/>
              <w:left w:val="single" w:sz="4" w:space="0" w:color="000001"/>
              <w:bottom w:val="single" w:sz="4" w:space="0" w:color="000001"/>
            </w:tcBorders>
            <w:shd w:val="clear" w:color="auto" w:fill="auto"/>
            <w:tcMar>
              <w:left w:w="110" w:type="dxa"/>
            </w:tcMar>
          </w:tcPr>
          <w:p w14:paraId="6394FDF8" w14:textId="77777777" w:rsidR="000D427E" w:rsidRDefault="000D427E">
            <w:pPr>
              <w:keepNext/>
              <w:spacing w:before="120"/>
              <w:jc w:val="center"/>
              <w:rPr>
                <w:sz w:val="20"/>
                <w:szCs w:val="20"/>
              </w:rPr>
              <w:pPrChange w:id="852" w:author="ltonin" w:date="2018-01-31T15:18:00Z">
                <w:pPr>
                  <w:pStyle w:val="Legend"/>
                  <w:framePr w:hSpace="187" w:wrap="around" w:vAnchor="text" w:hAnchor="text" w:y="1"/>
                  <w:snapToGrid w:val="0"/>
                  <w:spacing w:before="120"/>
                  <w:suppressOverlap/>
                  <w:jc w:val="center"/>
                </w:pPr>
              </w:pPrChange>
            </w:pPr>
          </w:p>
        </w:tc>
        <w:tc>
          <w:tcPr>
            <w:tcW w:w="1595" w:type="dxa"/>
            <w:tcBorders>
              <w:top w:val="single" w:sz="4" w:space="0" w:color="000001"/>
              <w:left w:val="single" w:sz="4" w:space="0" w:color="000001"/>
              <w:bottom w:val="single" w:sz="4" w:space="0" w:color="000001"/>
            </w:tcBorders>
            <w:shd w:val="clear" w:color="auto" w:fill="auto"/>
            <w:tcMar>
              <w:left w:w="110" w:type="dxa"/>
            </w:tcMar>
          </w:tcPr>
          <w:p w14:paraId="65E0001D" w14:textId="77777777" w:rsidR="000D427E" w:rsidRDefault="002F3453">
            <w:pPr>
              <w:keepNext/>
              <w:spacing w:before="120"/>
              <w:jc w:val="center"/>
              <w:pPrChange w:id="853" w:author="ltonin" w:date="2018-01-31T15:18:00Z">
                <w:pPr>
                  <w:pStyle w:val="Legend"/>
                  <w:framePr w:hSpace="187" w:wrap="around" w:vAnchor="text" w:hAnchor="text" w:y="1"/>
                  <w:spacing w:before="120"/>
                  <w:suppressOverlap/>
                  <w:jc w:val="center"/>
                </w:pPr>
              </w:pPrChange>
            </w:pPr>
            <w:r>
              <w:rPr>
                <w:sz w:val="20"/>
                <w:szCs w:val="20"/>
              </w:rPr>
              <w:t>CPz</w:t>
            </w:r>
          </w:p>
        </w:tc>
        <w:tc>
          <w:tcPr>
            <w:tcW w:w="1596" w:type="dxa"/>
            <w:tcBorders>
              <w:top w:val="single" w:sz="4" w:space="0" w:color="000001"/>
              <w:left w:val="single" w:sz="4" w:space="0" w:color="000001"/>
              <w:bottom w:val="single" w:sz="4" w:space="0" w:color="000001"/>
            </w:tcBorders>
            <w:shd w:val="clear" w:color="auto" w:fill="auto"/>
            <w:tcMar>
              <w:left w:w="110" w:type="dxa"/>
            </w:tcMar>
          </w:tcPr>
          <w:p w14:paraId="5D713D63" w14:textId="77777777" w:rsidR="000D427E" w:rsidRDefault="002F3453">
            <w:pPr>
              <w:keepNext/>
              <w:spacing w:before="120"/>
              <w:jc w:val="center"/>
              <w:pPrChange w:id="854" w:author="ltonin" w:date="2018-01-31T15:18:00Z">
                <w:pPr>
                  <w:pStyle w:val="Legend"/>
                  <w:framePr w:hSpace="187" w:wrap="around" w:vAnchor="text" w:hAnchor="text" w:y="1"/>
                  <w:spacing w:before="120"/>
                  <w:suppressOverlap/>
                  <w:jc w:val="center"/>
                </w:pPr>
              </w:pPrChange>
            </w:pPr>
            <w:r>
              <w:rPr>
                <w:sz w:val="20"/>
                <w:szCs w:val="20"/>
              </w:rPr>
              <w:t>20</w:t>
            </w:r>
          </w:p>
        </w:tc>
        <w:tc>
          <w:tcPr>
            <w:tcW w:w="1596" w:type="dxa"/>
            <w:vMerge/>
            <w:tcBorders>
              <w:top w:val="single" w:sz="4" w:space="0" w:color="000001"/>
              <w:left w:val="single" w:sz="4" w:space="0" w:color="000001"/>
              <w:bottom w:val="single" w:sz="4" w:space="0" w:color="000001"/>
            </w:tcBorders>
            <w:shd w:val="clear" w:color="auto" w:fill="auto"/>
            <w:tcMar>
              <w:left w:w="110" w:type="dxa"/>
            </w:tcMar>
          </w:tcPr>
          <w:p w14:paraId="5C4CEB89" w14:textId="77777777" w:rsidR="000D427E" w:rsidRDefault="000D427E">
            <w:pPr>
              <w:keepNext/>
              <w:spacing w:before="120"/>
              <w:jc w:val="center"/>
              <w:rPr>
                <w:sz w:val="20"/>
                <w:szCs w:val="20"/>
              </w:rPr>
              <w:pPrChange w:id="855" w:author="ltonin" w:date="2018-01-31T15:18:00Z">
                <w:pPr>
                  <w:pStyle w:val="Legend"/>
                  <w:framePr w:hSpace="187" w:wrap="around" w:vAnchor="text" w:hAnchor="text" w:y="1"/>
                  <w:snapToGrid w:val="0"/>
                  <w:spacing w:before="120"/>
                  <w:suppressOverlap/>
                  <w:jc w:val="center"/>
                </w:pPr>
              </w:pPrChange>
            </w:pPr>
          </w:p>
        </w:tc>
        <w:tc>
          <w:tcPr>
            <w:tcW w:w="1596" w:type="dxa"/>
            <w:tcBorders>
              <w:top w:val="single" w:sz="4" w:space="0" w:color="000001"/>
              <w:left w:val="single" w:sz="4" w:space="0" w:color="000001"/>
              <w:bottom w:val="single" w:sz="4" w:space="0" w:color="000001"/>
            </w:tcBorders>
            <w:shd w:val="clear" w:color="auto" w:fill="auto"/>
            <w:tcMar>
              <w:left w:w="110" w:type="dxa"/>
            </w:tcMar>
          </w:tcPr>
          <w:p w14:paraId="0DF4C82E" w14:textId="77777777" w:rsidR="000D427E" w:rsidRDefault="002F3453">
            <w:pPr>
              <w:keepNext/>
              <w:spacing w:before="120"/>
              <w:jc w:val="center"/>
              <w:pPrChange w:id="856" w:author="ltonin" w:date="2018-01-31T15:18:00Z">
                <w:pPr>
                  <w:pStyle w:val="Legend"/>
                  <w:framePr w:hSpace="187" w:wrap="around" w:vAnchor="text" w:hAnchor="text" w:y="1"/>
                  <w:spacing w:before="120"/>
                  <w:suppressOverlap/>
                  <w:jc w:val="center"/>
                </w:pPr>
              </w:pPrChange>
            </w:pPr>
            <w:r>
              <w:rPr>
                <w:sz w:val="20"/>
                <w:szCs w:val="20"/>
              </w:rPr>
              <w:t>Cz</w:t>
            </w:r>
          </w:p>
        </w:tc>
        <w:tc>
          <w:tcPr>
            <w:tcW w:w="1605" w:type="dxa"/>
            <w:tcBorders>
              <w:top w:val="single" w:sz="4" w:space="0" w:color="000001"/>
              <w:left w:val="single" w:sz="4" w:space="0" w:color="000001"/>
              <w:bottom w:val="single" w:sz="4" w:space="0" w:color="000001"/>
              <w:right w:val="single" w:sz="4" w:space="0" w:color="000001"/>
            </w:tcBorders>
            <w:shd w:val="clear" w:color="auto" w:fill="auto"/>
            <w:tcMar>
              <w:left w:w="110" w:type="dxa"/>
            </w:tcMar>
          </w:tcPr>
          <w:p w14:paraId="02B04549" w14:textId="77777777" w:rsidR="000D427E" w:rsidRDefault="002F3453">
            <w:pPr>
              <w:keepNext/>
              <w:spacing w:before="120"/>
              <w:jc w:val="center"/>
              <w:pPrChange w:id="857" w:author="ltonin" w:date="2018-01-31T15:18:00Z">
                <w:pPr>
                  <w:pStyle w:val="Legend"/>
                  <w:framePr w:hSpace="187" w:wrap="around" w:vAnchor="text" w:hAnchor="text" w:y="1"/>
                  <w:spacing w:before="120"/>
                  <w:suppressOverlap/>
                  <w:jc w:val="center"/>
                </w:pPr>
              </w:pPrChange>
            </w:pPr>
            <w:r>
              <w:rPr>
                <w:sz w:val="20"/>
                <w:szCs w:val="20"/>
              </w:rPr>
              <w:t>32</w:t>
            </w:r>
          </w:p>
        </w:tc>
      </w:tr>
      <w:tr w:rsidR="008F222A" w14:paraId="43391BAB" w14:textId="77777777">
        <w:trPr>
          <w:trHeight w:val="20"/>
        </w:trPr>
        <w:tc>
          <w:tcPr>
            <w:tcW w:w="1597" w:type="dxa"/>
            <w:vMerge w:val="restart"/>
            <w:tcBorders>
              <w:top w:val="single" w:sz="4" w:space="0" w:color="000001"/>
              <w:left w:val="single" w:sz="4" w:space="0" w:color="000001"/>
              <w:bottom w:val="single" w:sz="4" w:space="0" w:color="000001"/>
            </w:tcBorders>
            <w:shd w:val="clear" w:color="auto" w:fill="auto"/>
            <w:tcMar>
              <w:left w:w="110" w:type="dxa"/>
            </w:tcMar>
          </w:tcPr>
          <w:p w14:paraId="301E8321" w14:textId="77777777" w:rsidR="000D427E" w:rsidRDefault="000D427E">
            <w:pPr>
              <w:keepNext/>
              <w:spacing w:before="120"/>
              <w:jc w:val="center"/>
              <w:rPr>
                <w:sz w:val="20"/>
                <w:szCs w:val="20"/>
              </w:rPr>
              <w:pPrChange w:id="858" w:author="ltonin" w:date="2018-01-31T15:18:00Z">
                <w:pPr>
                  <w:pStyle w:val="Legend"/>
                  <w:framePr w:hSpace="187" w:wrap="around" w:vAnchor="text" w:hAnchor="text" w:y="1"/>
                  <w:snapToGrid w:val="0"/>
                  <w:spacing w:before="120"/>
                  <w:suppressOverlap/>
                  <w:jc w:val="center"/>
                </w:pPr>
              </w:pPrChange>
            </w:pPr>
          </w:p>
          <w:p w14:paraId="1D996155" w14:textId="77777777" w:rsidR="000D427E" w:rsidRDefault="000D427E">
            <w:pPr>
              <w:keepNext/>
              <w:spacing w:before="120"/>
              <w:jc w:val="center"/>
              <w:rPr>
                <w:sz w:val="20"/>
                <w:szCs w:val="20"/>
              </w:rPr>
              <w:pPrChange w:id="859" w:author="ltonin" w:date="2018-01-31T15:18:00Z">
                <w:pPr>
                  <w:pStyle w:val="Legend"/>
                  <w:framePr w:hSpace="187" w:wrap="around" w:vAnchor="text" w:hAnchor="text" w:y="1"/>
                  <w:spacing w:before="120"/>
                  <w:suppressOverlap/>
                  <w:jc w:val="center"/>
                </w:pPr>
              </w:pPrChange>
            </w:pPr>
          </w:p>
          <w:p w14:paraId="2037B347" w14:textId="77777777" w:rsidR="000D427E" w:rsidRDefault="000D427E">
            <w:pPr>
              <w:keepNext/>
              <w:spacing w:before="120"/>
              <w:rPr>
                <w:sz w:val="20"/>
                <w:szCs w:val="20"/>
              </w:rPr>
              <w:pPrChange w:id="860" w:author="ltonin" w:date="2018-01-31T15:18:00Z">
                <w:pPr>
                  <w:pStyle w:val="Legend"/>
                  <w:framePr w:hSpace="187" w:wrap="around" w:vAnchor="text" w:hAnchor="text" w:y="1"/>
                  <w:spacing w:before="120"/>
                  <w:suppressOverlap/>
                </w:pPr>
              </w:pPrChange>
            </w:pPr>
          </w:p>
          <w:p w14:paraId="13E56384" w14:textId="77777777" w:rsidR="000D427E" w:rsidRDefault="000D427E">
            <w:pPr>
              <w:keepNext/>
              <w:spacing w:before="120"/>
              <w:jc w:val="center"/>
              <w:rPr>
                <w:sz w:val="20"/>
                <w:szCs w:val="20"/>
              </w:rPr>
              <w:pPrChange w:id="861" w:author="ltonin" w:date="2018-01-31T15:18:00Z">
                <w:pPr>
                  <w:pStyle w:val="Legend"/>
                  <w:framePr w:hSpace="187" w:wrap="around" w:vAnchor="text" w:hAnchor="text" w:y="1"/>
                  <w:spacing w:before="120"/>
                  <w:suppressOverlap/>
                  <w:jc w:val="center"/>
                </w:pPr>
              </w:pPrChange>
            </w:pPr>
          </w:p>
          <w:p w14:paraId="622785AF" w14:textId="77777777" w:rsidR="000D427E" w:rsidRDefault="000D427E">
            <w:pPr>
              <w:keepNext/>
              <w:spacing w:before="120"/>
              <w:jc w:val="center"/>
              <w:rPr>
                <w:sz w:val="20"/>
                <w:szCs w:val="20"/>
              </w:rPr>
              <w:pPrChange w:id="862" w:author="ltonin" w:date="2018-01-31T15:18:00Z">
                <w:pPr>
                  <w:pStyle w:val="Legend"/>
                  <w:framePr w:hSpace="187" w:wrap="around" w:vAnchor="text" w:hAnchor="text" w:y="1"/>
                  <w:spacing w:before="120"/>
                  <w:suppressOverlap/>
                  <w:jc w:val="center"/>
                </w:pPr>
              </w:pPrChange>
            </w:pPr>
          </w:p>
          <w:p w14:paraId="21407666" w14:textId="77777777" w:rsidR="000D427E" w:rsidRDefault="002F3453">
            <w:pPr>
              <w:keepNext/>
              <w:spacing w:before="120"/>
              <w:jc w:val="center"/>
              <w:pPrChange w:id="863" w:author="ltonin" w:date="2018-01-31T15:18:00Z">
                <w:pPr>
                  <w:pStyle w:val="Legend"/>
                  <w:framePr w:hSpace="187" w:wrap="around" w:vAnchor="text" w:hAnchor="text" w:y="1"/>
                  <w:spacing w:before="120"/>
                  <w:suppressOverlap/>
                  <w:jc w:val="center"/>
                </w:pPr>
              </w:pPrChange>
            </w:pPr>
            <w:r>
              <w:rPr>
                <w:sz w:val="20"/>
                <w:szCs w:val="20"/>
              </w:rPr>
              <w:t>14/09/2016</w:t>
            </w:r>
          </w:p>
        </w:tc>
        <w:tc>
          <w:tcPr>
            <w:tcW w:w="1595" w:type="dxa"/>
            <w:tcBorders>
              <w:top w:val="single" w:sz="4" w:space="0" w:color="000001"/>
              <w:left w:val="single" w:sz="4" w:space="0" w:color="000001"/>
              <w:bottom w:val="single" w:sz="4" w:space="0" w:color="000001"/>
            </w:tcBorders>
            <w:shd w:val="clear" w:color="auto" w:fill="auto"/>
            <w:tcMar>
              <w:left w:w="110" w:type="dxa"/>
            </w:tcMar>
          </w:tcPr>
          <w:p w14:paraId="410AE924" w14:textId="77777777" w:rsidR="000D427E" w:rsidRDefault="002F3453">
            <w:pPr>
              <w:keepNext/>
              <w:spacing w:before="120"/>
              <w:jc w:val="center"/>
              <w:pPrChange w:id="864" w:author="ltonin" w:date="2018-01-31T15:18:00Z">
                <w:pPr>
                  <w:pStyle w:val="Legend"/>
                  <w:framePr w:hSpace="187" w:wrap="around" w:vAnchor="text" w:hAnchor="text" w:y="1"/>
                  <w:spacing w:before="120"/>
                  <w:suppressOverlap/>
                  <w:jc w:val="center"/>
                </w:pPr>
              </w:pPrChange>
            </w:pPr>
            <w:r>
              <w:rPr>
                <w:sz w:val="20"/>
                <w:szCs w:val="20"/>
              </w:rPr>
              <w:t>FC4</w:t>
            </w:r>
          </w:p>
        </w:tc>
        <w:tc>
          <w:tcPr>
            <w:tcW w:w="1596" w:type="dxa"/>
            <w:tcBorders>
              <w:top w:val="single" w:sz="4" w:space="0" w:color="000001"/>
              <w:left w:val="single" w:sz="4" w:space="0" w:color="000001"/>
              <w:bottom w:val="single" w:sz="4" w:space="0" w:color="000001"/>
            </w:tcBorders>
            <w:shd w:val="clear" w:color="auto" w:fill="auto"/>
            <w:tcMar>
              <w:left w:w="110" w:type="dxa"/>
            </w:tcMar>
          </w:tcPr>
          <w:p w14:paraId="5A9EEBDC" w14:textId="77777777" w:rsidR="000D427E" w:rsidRDefault="002F3453">
            <w:pPr>
              <w:keepNext/>
              <w:spacing w:before="120"/>
              <w:jc w:val="center"/>
              <w:pPrChange w:id="865" w:author="ltonin" w:date="2018-01-31T15:18:00Z">
                <w:pPr>
                  <w:pStyle w:val="Legend"/>
                  <w:framePr w:hSpace="187" w:wrap="around" w:vAnchor="text" w:hAnchor="text" w:y="1"/>
                  <w:spacing w:before="120"/>
                  <w:suppressOverlap/>
                  <w:jc w:val="center"/>
                </w:pPr>
              </w:pPrChange>
            </w:pPr>
            <w:r>
              <w:rPr>
                <w:sz w:val="20"/>
                <w:szCs w:val="20"/>
              </w:rPr>
              <w:t>28</w:t>
            </w:r>
          </w:p>
        </w:tc>
        <w:tc>
          <w:tcPr>
            <w:tcW w:w="1596" w:type="dxa"/>
            <w:vMerge/>
            <w:tcBorders>
              <w:top w:val="single" w:sz="4" w:space="0" w:color="000001"/>
              <w:left w:val="single" w:sz="4" w:space="0" w:color="000001"/>
              <w:bottom w:val="single" w:sz="4" w:space="0" w:color="000001"/>
            </w:tcBorders>
            <w:shd w:val="clear" w:color="auto" w:fill="auto"/>
            <w:tcMar>
              <w:left w:w="110" w:type="dxa"/>
            </w:tcMar>
          </w:tcPr>
          <w:p w14:paraId="1DCB3256" w14:textId="77777777" w:rsidR="000D427E" w:rsidRDefault="000D427E">
            <w:pPr>
              <w:keepNext/>
              <w:spacing w:before="120"/>
              <w:jc w:val="center"/>
              <w:rPr>
                <w:sz w:val="20"/>
                <w:szCs w:val="20"/>
              </w:rPr>
              <w:pPrChange w:id="866" w:author="ltonin" w:date="2018-01-31T15:18:00Z">
                <w:pPr>
                  <w:pStyle w:val="Legend"/>
                  <w:framePr w:hSpace="187" w:wrap="around" w:vAnchor="text" w:hAnchor="text" w:y="1"/>
                  <w:snapToGrid w:val="0"/>
                  <w:spacing w:before="120"/>
                  <w:suppressOverlap/>
                  <w:jc w:val="center"/>
                </w:pPr>
              </w:pPrChange>
            </w:pPr>
          </w:p>
        </w:tc>
        <w:tc>
          <w:tcPr>
            <w:tcW w:w="1596" w:type="dxa"/>
            <w:tcBorders>
              <w:top w:val="single" w:sz="4" w:space="0" w:color="000001"/>
              <w:left w:val="single" w:sz="4" w:space="0" w:color="000001"/>
              <w:bottom w:val="single" w:sz="4" w:space="0" w:color="000001"/>
            </w:tcBorders>
            <w:shd w:val="clear" w:color="auto" w:fill="auto"/>
            <w:tcMar>
              <w:left w:w="110" w:type="dxa"/>
            </w:tcMar>
          </w:tcPr>
          <w:p w14:paraId="1756D7CC" w14:textId="77777777" w:rsidR="000D427E" w:rsidRDefault="002F3453">
            <w:pPr>
              <w:keepNext/>
              <w:spacing w:before="120"/>
              <w:jc w:val="center"/>
              <w:pPrChange w:id="867" w:author="ltonin" w:date="2018-01-31T15:18:00Z">
                <w:pPr>
                  <w:pStyle w:val="Legend"/>
                  <w:framePr w:hSpace="187" w:wrap="around" w:vAnchor="text" w:hAnchor="text" w:y="1"/>
                  <w:spacing w:before="120"/>
                  <w:suppressOverlap/>
                  <w:jc w:val="center"/>
                </w:pPr>
              </w:pPrChange>
            </w:pPr>
            <w:r>
              <w:rPr>
                <w:sz w:val="20"/>
                <w:szCs w:val="20"/>
              </w:rPr>
              <w:t>CP3</w:t>
            </w:r>
          </w:p>
        </w:tc>
        <w:tc>
          <w:tcPr>
            <w:tcW w:w="1605" w:type="dxa"/>
            <w:tcBorders>
              <w:top w:val="single" w:sz="4" w:space="0" w:color="000001"/>
              <w:left w:val="single" w:sz="4" w:space="0" w:color="000001"/>
              <w:bottom w:val="single" w:sz="4" w:space="0" w:color="000001"/>
              <w:right w:val="single" w:sz="4" w:space="0" w:color="000001"/>
            </w:tcBorders>
            <w:shd w:val="clear" w:color="auto" w:fill="auto"/>
            <w:tcMar>
              <w:left w:w="110" w:type="dxa"/>
            </w:tcMar>
          </w:tcPr>
          <w:p w14:paraId="79A17CAE" w14:textId="77777777" w:rsidR="000D427E" w:rsidRDefault="002F3453">
            <w:pPr>
              <w:keepNext/>
              <w:spacing w:before="120"/>
              <w:jc w:val="center"/>
              <w:pPrChange w:id="868" w:author="ltonin" w:date="2018-01-31T15:18:00Z">
                <w:pPr>
                  <w:pStyle w:val="Legend"/>
                  <w:framePr w:hSpace="187" w:wrap="around" w:vAnchor="text" w:hAnchor="text" w:y="1"/>
                  <w:spacing w:before="120"/>
                  <w:suppressOverlap/>
                  <w:jc w:val="center"/>
                </w:pPr>
              </w:pPrChange>
            </w:pPr>
            <w:r>
              <w:rPr>
                <w:sz w:val="20"/>
                <w:szCs w:val="20"/>
              </w:rPr>
              <w:t>30</w:t>
            </w:r>
          </w:p>
        </w:tc>
      </w:tr>
      <w:tr w:rsidR="008F222A" w14:paraId="6638CA03" w14:textId="77777777">
        <w:trPr>
          <w:trHeight w:val="20"/>
        </w:trPr>
        <w:tc>
          <w:tcPr>
            <w:tcW w:w="1597" w:type="dxa"/>
            <w:vMerge/>
            <w:tcBorders>
              <w:top w:val="single" w:sz="4" w:space="0" w:color="000001"/>
              <w:left w:val="single" w:sz="4" w:space="0" w:color="000001"/>
              <w:bottom w:val="single" w:sz="4" w:space="0" w:color="000001"/>
            </w:tcBorders>
            <w:shd w:val="clear" w:color="auto" w:fill="auto"/>
            <w:tcMar>
              <w:left w:w="110" w:type="dxa"/>
            </w:tcMar>
          </w:tcPr>
          <w:p w14:paraId="00E73DBA" w14:textId="77777777" w:rsidR="000D427E" w:rsidRDefault="000D427E">
            <w:pPr>
              <w:keepNext/>
              <w:spacing w:before="120"/>
              <w:jc w:val="center"/>
              <w:rPr>
                <w:sz w:val="20"/>
                <w:szCs w:val="20"/>
              </w:rPr>
              <w:pPrChange w:id="869" w:author="ltonin" w:date="2018-01-31T15:18:00Z">
                <w:pPr>
                  <w:pStyle w:val="Legend"/>
                  <w:framePr w:hSpace="187" w:wrap="around" w:vAnchor="text" w:hAnchor="text" w:y="1"/>
                  <w:snapToGrid w:val="0"/>
                  <w:spacing w:before="120"/>
                  <w:suppressOverlap/>
                  <w:jc w:val="center"/>
                </w:pPr>
              </w:pPrChange>
            </w:pPr>
          </w:p>
        </w:tc>
        <w:tc>
          <w:tcPr>
            <w:tcW w:w="1595" w:type="dxa"/>
            <w:tcBorders>
              <w:top w:val="single" w:sz="4" w:space="0" w:color="000001"/>
              <w:left w:val="single" w:sz="4" w:space="0" w:color="000001"/>
              <w:bottom w:val="single" w:sz="4" w:space="0" w:color="000001"/>
            </w:tcBorders>
            <w:shd w:val="clear" w:color="auto" w:fill="auto"/>
            <w:tcMar>
              <w:left w:w="110" w:type="dxa"/>
            </w:tcMar>
          </w:tcPr>
          <w:p w14:paraId="4237AA70" w14:textId="77777777" w:rsidR="000D427E" w:rsidRDefault="002F3453">
            <w:pPr>
              <w:keepNext/>
              <w:spacing w:before="120"/>
              <w:jc w:val="center"/>
              <w:pPrChange w:id="870" w:author="ltonin" w:date="2018-01-31T15:18:00Z">
                <w:pPr>
                  <w:pStyle w:val="Legend"/>
                  <w:framePr w:hSpace="187" w:wrap="around" w:vAnchor="text" w:hAnchor="text" w:y="1"/>
                  <w:spacing w:before="120"/>
                  <w:suppressOverlap/>
                  <w:jc w:val="center"/>
                </w:pPr>
              </w:pPrChange>
            </w:pPr>
            <w:r>
              <w:rPr>
                <w:sz w:val="20"/>
                <w:szCs w:val="20"/>
              </w:rPr>
              <w:t>FC4</w:t>
            </w:r>
          </w:p>
        </w:tc>
        <w:tc>
          <w:tcPr>
            <w:tcW w:w="1596" w:type="dxa"/>
            <w:tcBorders>
              <w:top w:val="single" w:sz="4" w:space="0" w:color="000001"/>
              <w:left w:val="single" w:sz="4" w:space="0" w:color="000001"/>
              <w:bottom w:val="single" w:sz="4" w:space="0" w:color="000001"/>
            </w:tcBorders>
            <w:shd w:val="clear" w:color="auto" w:fill="auto"/>
            <w:tcMar>
              <w:left w:w="110" w:type="dxa"/>
            </w:tcMar>
          </w:tcPr>
          <w:p w14:paraId="6C92686C" w14:textId="77777777" w:rsidR="000D427E" w:rsidRDefault="002F3453">
            <w:pPr>
              <w:keepNext/>
              <w:spacing w:before="120"/>
              <w:jc w:val="center"/>
              <w:pPrChange w:id="871" w:author="ltonin" w:date="2018-01-31T15:18:00Z">
                <w:pPr>
                  <w:pStyle w:val="Legend"/>
                  <w:framePr w:hSpace="187" w:wrap="around" w:vAnchor="text" w:hAnchor="text" w:y="1"/>
                  <w:spacing w:before="120"/>
                  <w:suppressOverlap/>
                  <w:jc w:val="center"/>
                </w:pPr>
              </w:pPrChange>
            </w:pPr>
            <w:r>
              <w:rPr>
                <w:sz w:val="20"/>
                <w:szCs w:val="20"/>
              </w:rPr>
              <w:t>32</w:t>
            </w:r>
          </w:p>
        </w:tc>
        <w:tc>
          <w:tcPr>
            <w:tcW w:w="1596" w:type="dxa"/>
            <w:vMerge/>
            <w:tcBorders>
              <w:top w:val="single" w:sz="4" w:space="0" w:color="000001"/>
              <w:left w:val="single" w:sz="4" w:space="0" w:color="000001"/>
              <w:bottom w:val="single" w:sz="4" w:space="0" w:color="000001"/>
            </w:tcBorders>
            <w:shd w:val="clear" w:color="auto" w:fill="auto"/>
            <w:tcMar>
              <w:left w:w="110" w:type="dxa"/>
            </w:tcMar>
          </w:tcPr>
          <w:p w14:paraId="47BCE574" w14:textId="77777777" w:rsidR="000D427E" w:rsidRDefault="000D427E">
            <w:pPr>
              <w:keepNext/>
              <w:spacing w:before="120"/>
              <w:jc w:val="center"/>
              <w:rPr>
                <w:sz w:val="20"/>
                <w:szCs w:val="20"/>
              </w:rPr>
              <w:pPrChange w:id="872" w:author="ltonin" w:date="2018-01-31T15:18:00Z">
                <w:pPr>
                  <w:pStyle w:val="Legend"/>
                  <w:framePr w:hSpace="187" w:wrap="around" w:vAnchor="text" w:hAnchor="text" w:y="1"/>
                  <w:snapToGrid w:val="0"/>
                  <w:spacing w:before="120"/>
                  <w:suppressOverlap/>
                  <w:jc w:val="center"/>
                </w:pPr>
              </w:pPrChange>
            </w:pPr>
          </w:p>
        </w:tc>
        <w:tc>
          <w:tcPr>
            <w:tcW w:w="1596" w:type="dxa"/>
            <w:tcBorders>
              <w:top w:val="single" w:sz="4" w:space="0" w:color="000001"/>
              <w:left w:val="single" w:sz="4" w:space="0" w:color="000001"/>
              <w:bottom w:val="single" w:sz="4" w:space="0" w:color="000001"/>
            </w:tcBorders>
            <w:shd w:val="clear" w:color="auto" w:fill="auto"/>
            <w:tcMar>
              <w:left w:w="110" w:type="dxa"/>
            </w:tcMar>
          </w:tcPr>
          <w:p w14:paraId="34BB7479" w14:textId="77777777" w:rsidR="000D427E" w:rsidRDefault="002F3453">
            <w:pPr>
              <w:keepNext/>
              <w:spacing w:before="120"/>
              <w:jc w:val="center"/>
              <w:pPrChange w:id="873" w:author="ltonin" w:date="2018-01-31T15:18:00Z">
                <w:pPr>
                  <w:pStyle w:val="Legend"/>
                  <w:framePr w:hSpace="187" w:wrap="around" w:vAnchor="text" w:hAnchor="text" w:y="1"/>
                  <w:spacing w:before="120"/>
                  <w:suppressOverlap/>
                  <w:jc w:val="center"/>
                </w:pPr>
              </w:pPrChange>
            </w:pPr>
            <w:r>
              <w:rPr>
                <w:sz w:val="20"/>
                <w:szCs w:val="20"/>
              </w:rPr>
              <w:t>CP3</w:t>
            </w:r>
          </w:p>
        </w:tc>
        <w:tc>
          <w:tcPr>
            <w:tcW w:w="1605" w:type="dxa"/>
            <w:tcBorders>
              <w:top w:val="single" w:sz="4" w:space="0" w:color="000001"/>
              <w:left w:val="single" w:sz="4" w:space="0" w:color="000001"/>
              <w:bottom w:val="single" w:sz="4" w:space="0" w:color="000001"/>
              <w:right w:val="single" w:sz="4" w:space="0" w:color="000001"/>
            </w:tcBorders>
            <w:shd w:val="clear" w:color="auto" w:fill="auto"/>
            <w:tcMar>
              <w:left w:w="110" w:type="dxa"/>
            </w:tcMar>
          </w:tcPr>
          <w:p w14:paraId="16701DED" w14:textId="77777777" w:rsidR="000D427E" w:rsidRDefault="002F3453">
            <w:pPr>
              <w:keepNext/>
              <w:spacing w:before="120"/>
              <w:jc w:val="center"/>
              <w:pPrChange w:id="874" w:author="ltonin" w:date="2018-01-31T15:18:00Z">
                <w:pPr>
                  <w:pStyle w:val="Legend"/>
                  <w:framePr w:hSpace="187" w:wrap="around" w:vAnchor="text" w:hAnchor="text" w:y="1"/>
                  <w:spacing w:before="120"/>
                  <w:suppressOverlap/>
                  <w:jc w:val="center"/>
                </w:pPr>
              </w:pPrChange>
            </w:pPr>
            <w:r>
              <w:rPr>
                <w:sz w:val="20"/>
                <w:szCs w:val="20"/>
              </w:rPr>
              <w:t>32</w:t>
            </w:r>
          </w:p>
        </w:tc>
      </w:tr>
      <w:tr w:rsidR="008F222A" w14:paraId="063C72C8" w14:textId="77777777">
        <w:trPr>
          <w:trHeight w:val="20"/>
        </w:trPr>
        <w:tc>
          <w:tcPr>
            <w:tcW w:w="1597" w:type="dxa"/>
            <w:vMerge/>
            <w:tcBorders>
              <w:top w:val="single" w:sz="4" w:space="0" w:color="000001"/>
              <w:left w:val="single" w:sz="4" w:space="0" w:color="000001"/>
              <w:bottom w:val="single" w:sz="4" w:space="0" w:color="000001"/>
            </w:tcBorders>
            <w:shd w:val="clear" w:color="auto" w:fill="auto"/>
            <w:tcMar>
              <w:left w:w="110" w:type="dxa"/>
            </w:tcMar>
          </w:tcPr>
          <w:p w14:paraId="2BAAC8C8" w14:textId="77777777" w:rsidR="000D427E" w:rsidRDefault="000D427E">
            <w:pPr>
              <w:keepNext/>
              <w:spacing w:before="120"/>
              <w:jc w:val="center"/>
              <w:rPr>
                <w:sz w:val="20"/>
                <w:szCs w:val="20"/>
              </w:rPr>
              <w:pPrChange w:id="875" w:author="ltonin" w:date="2018-01-31T15:18:00Z">
                <w:pPr>
                  <w:pStyle w:val="Legend"/>
                  <w:framePr w:hSpace="187" w:wrap="around" w:vAnchor="text" w:hAnchor="text" w:y="1"/>
                  <w:snapToGrid w:val="0"/>
                  <w:spacing w:before="120"/>
                  <w:suppressOverlap/>
                  <w:jc w:val="center"/>
                </w:pPr>
              </w:pPrChange>
            </w:pPr>
          </w:p>
        </w:tc>
        <w:tc>
          <w:tcPr>
            <w:tcW w:w="1595" w:type="dxa"/>
            <w:tcBorders>
              <w:top w:val="single" w:sz="4" w:space="0" w:color="000001"/>
              <w:left w:val="single" w:sz="4" w:space="0" w:color="000001"/>
              <w:bottom w:val="single" w:sz="4" w:space="0" w:color="000001"/>
            </w:tcBorders>
            <w:shd w:val="clear" w:color="auto" w:fill="auto"/>
            <w:tcMar>
              <w:left w:w="110" w:type="dxa"/>
            </w:tcMar>
          </w:tcPr>
          <w:p w14:paraId="51E56584" w14:textId="77777777" w:rsidR="000D427E" w:rsidRDefault="002F3453">
            <w:pPr>
              <w:keepNext/>
              <w:spacing w:before="120"/>
              <w:jc w:val="center"/>
              <w:pPrChange w:id="876" w:author="ltonin" w:date="2018-01-31T15:18:00Z">
                <w:pPr>
                  <w:pStyle w:val="Legend"/>
                  <w:framePr w:hSpace="187" w:wrap="around" w:vAnchor="text" w:hAnchor="text" w:y="1"/>
                  <w:spacing w:before="120"/>
                  <w:suppressOverlap/>
                  <w:jc w:val="center"/>
                </w:pPr>
              </w:pPrChange>
            </w:pPr>
            <w:r>
              <w:rPr>
                <w:sz w:val="20"/>
                <w:szCs w:val="20"/>
              </w:rPr>
              <w:t>Cz</w:t>
            </w:r>
          </w:p>
        </w:tc>
        <w:tc>
          <w:tcPr>
            <w:tcW w:w="1596" w:type="dxa"/>
            <w:tcBorders>
              <w:top w:val="single" w:sz="4" w:space="0" w:color="000001"/>
              <w:left w:val="single" w:sz="4" w:space="0" w:color="000001"/>
              <w:bottom w:val="single" w:sz="4" w:space="0" w:color="000001"/>
            </w:tcBorders>
            <w:shd w:val="clear" w:color="auto" w:fill="auto"/>
            <w:tcMar>
              <w:left w:w="110" w:type="dxa"/>
            </w:tcMar>
          </w:tcPr>
          <w:p w14:paraId="68745005" w14:textId="77777777" w:rsidR="000D427E" w:rsidRDefault="002F3453">
            <w:pPr>
              <w:keepNext/>
              <w:spacing w:before="120"/>
              <w:jc w:val="center"/>
              <w:pPrChange w:id="877" w:author="ltonin" w:date="2018-01-31T15:18:00Z">
                <w:pPr>
                  <w:pStyle w:val="Legend"/>
                  <w:framePr w:hSpace="187" w:wrap="around" w:vAnchor="text" w:hAnchor="text" w:y="1"/>
                  <w:spacing w:before="120"/>
                  <w:suppressOverlap/>
                  <w:jc w:val="center"/>
                </w:pPr>
              </w:pPrChange>
            </w:pPr>
            <w:r>
              <w:rPr>
                <w:sz w:val="20"/>
                <w:szCs w:val="20"/>
              </w:rPr>
              <w:t>10</w:t>
            </w:r>
          </w:p>
        </w:tc>
        <w:tc>
          <w:tcPr>
            <w:tcW w:w="1596" w:type="dxa"/>
            <w:vMerge/>
            <w:tcBorders>
              <w:top w:val="single" w:sz="4" w:space="0" w:color="000001"/>
              <w:left w:val="single" w:sz="4" w:space="0" w:color="000001"/>
              <w:bottom w:val="single" w:sz="4" w:space="0" w:color="000001"/>
            </w:tcBorders>
            <w:shd w:val="clear" w:color="auto" w:fill="auto"/>
            <w:tcMar>
              <w:left w:w="110" w:type="dxa"/>
            </w:tcMar>
          </w:tcPr>
          <w:p w14:paraId="512EAC34" w14:textId="77777777" w:rsidR="000D427E" w:rsidRDefault="000D427E">
            <w:pPr>
              <w:keepNext/>
              <w:spacing w:before="120"/>
              <w:jc w:val="center"/>
              <w:rPr>
                <w:sz w:val="20"/>
                <w:szCs w:val="20"/>
              </w:rPr>
              <w:pPrChange w:id="878" w:author="ltonin" w:date="2018-01-31T15:18:00Z">
                <w:pPr>
                  <w:pStyle w:val="Legend"/>
                  <w:framePr w:hSpace="187" w:wrap="around" w:vAnchor="text" w:hAnchor="text" w:y="1"/>
                  <w:snapToGrid w:val="0"/>
                  <w:spacing w:before="120"/>
                  <w:suppressOverlap/>
                  <w:jc w:val="center"/>
                </w:pPr>
              </w:pPrChange>
            </w:pPr>
          </w:p>
        </w:tc>
        <w:tc>
          <w:tcPr>
            <w:tcW w:w="1596" w:type="dxa"/>
            <w:tcBorders>
              <w:top w:val="single" w:sz="4" w:space="0" w:color="000001"/>
              <w:left w:val="single" w:sz="4" w:space="0" w:color="000001"/>
              <w:bottom w:val="single" w:sz="4" w:space="0" w:color="000001"/>
            </w:tcBorders>
            <w:shd w:val="clear" w:color="auto" w:fill="auto"/>
            <w:tcMar>
              <w:left w:w="110" w:type="dxa"/>
            </w:tcMar>
          </w:tcPr>
          <w:p w14:paraId="06911F4F" w14:textId="77777777" w:rsidR="000D427E" w:rsidRDefault="002F3453">
            <w:pPr>
              <w:keepNext/>
              <w:spacing w:before="120"/>
              <w:jc w:val="center"/>
              <w:pPrChange w:id="879" w:author="ltonin" w:date="2018-01-31T15:18:00Z">
                <w:pPr>
                  <w:pStyle w:val="Legend"/>
                  <w:framePr w:hSpace="187" w:wrap="around" w:vAnchor="text" w:hAnchor="text" w:y="1"/>
                  <w:spacing w:before="120"/>
                  <w:suppressOverlap/>
                  <w:jc w:val="center"/>
                </w:pPr>
              </w:pPrChange>
            </w:pPr>
            <w:r>
              <w:rPr>
                <w:sz w:val="20"/>
                <w:szCs w:val="20"/>
              </w:rPr>
              <w:t>CPz</w:t>
            </w:r>
          </w:p>
        </w:tc>
        <w:tc>
          <w:tcPr>
            <w:tcW w:w="1605" w:type="dxa"/>
            <w:tcBorders>
              <w:top w:val="single" w:sz="4" w:space="0" w:color="000001"/>
              <w:left w:val="single" w:sz="4" w:space="0" w:color="000001"/>
              <w:bottom w:val="single" w:sz="4" w:space="0" w:color="000001"/>
              <w:right w:val="single" w:sz="4" w:space="0" w:color="000001"/>
            </w:tcBorders>
            <w:shd w:val="clear" w:color="auto" w:fill="auto"/>
            <w:tcMar>
              <w:left w:w="110" w:type="dxa"/>
            </w:tcMar>
          </w:tcPr>
          <w:p w14:paraId="086ADA11" w14:textId="77777777" w:rsidR="000D427E" w:rsidRDefault="002F3453">
            <w:pPr>
              <w:keepNext/>
              <w:spacing w:before="120"/>
              <w:jc w:val="center"/>
              <w:pPrChange w:id="880" w:author="ltonin" w:date="2018-01-31T15:18:00Z">
                <w:pPr>
                  <w:pStyle w:val="Legend"/>
                  <w:framePr w:hSpace="187" w:wrap="around" w:vAnchor="text" w:hAnchor="text" w:y="1"/>
                  <w:spacing w:before="120"/>
                  <w:suppressOverlap/>
                  <w:jc w:val="center"/>
                </w:pPr>
              </w:pPrChange>
            </w:pPr>
            <w:r>
              <w:rPr>
                <w:sz w:val="20"/>
                <w:szCs w:val="20"/>
              </w:rPr>
              <w:t>24</w:t>
            </w:r>
          </w:p>
        </w:tc>
      </w:tr>
      <w:tr w:rsidR="008F222A" w14:paraId="7C632AF3" w14:textId="77777777">
        <w:trPr>
          <w:trHeight w:val="20"/>
        </w:trPr>
        <w:tc>
          <w:tcPr>
            <w:tcW w:w="1597" w:type="dxa"/>
            <w:vMerge/>
            <w:tcBorders>
              <w:top w:val="single" w:sz="4" w:space="0" w:color="000001"/>
              <w:left w:val="single" w:sz="4" w:space="0" w:color="000001"/>
              <w:bottom w:val="single" w:sz="4" w:space="0" w:color="000001"/>
            </w:tcBorders>
            <w:shd w:val="clear" w:color="auto" w:fill="auto"/>
            <w:tcMar>
              <w:left w:w="110" w:type="dxa"/>
            </w:tcMar>
          </w:tcPr>
          <w:p w14:paraId="580C0366" w14:textId="77777777" w:rsidR="000D427E" w:rsidRDefault="000D427E">
            <w:pPr>
              <w:keepNext/>
              <w:spacing w:before="120"/>
              <w:jc w:val="center"/>
              <w:rPr>
                <w:sz w:val="20"/>
                <w:szCs w:val="20"/>
              </w:rPr>
              <w:pPrChange w:id="881" w:author="ltonin" w:date="2018-01-31T15:18:00Z">
                <w:pPr>
                  <w:pStyle w:val="Legend"/>
                  <w:framePr w:hSpace="187" w:wrap="around" w:vAnchor="text" w:hAnchor="text" w:y="1"/>
                  <w:snapToGrid w:val="0"/>
                  <w:spacing w:before="120"/>
                  <w:suppressOverlap/>
                  <w:jc w:val="center"/>
                </w:pPr>
              </w:pPrChange>
            </w:pPr>
          </w:p>
        </w:tc>
        <w:tc>
          <w:tcPr>
            <w:tcW w:w="1595" w:type="dxa"/>
            <w:tcBorders>
              <w:top w:val="single" w:sz="4" w:space="0" w:color="000001"/>
              <w:left w:val="single" w:sz="4" w:space="0" w:color="000001"/>
              <w:bottom w:val="single" w:sz="4" w:space="0" w:color="000001"/>
            </w:tcBorders>
            <w:shd w:val="clear" w:color="auto" w:fill="auto"/>
            <w:tcMar>
              <w:left w:w="110" w:type="dxa"/>
            </w:tcMar>
          </w:tcPr>
          <w:p w14:paraId="5FEB485A" w14:textId="77777777" w:rsidR="000D427E" w:rsidRDefault="002F3453">
            <w:pPr>
              <w:keepNext/>
              <w:spacing w:before="120"/>
              <w:jc w:val="center"/>
              <w:pPrChange w:id="882" w:author="ltonin" w:date="2018-01-31T15:18:00Z">
                <w:pPr>
                  <w:pStyle w:val="Legend"/>
                  <w:framePr w:hSpace="187" w:wrap="around" w:vAnchor="text" w:hAnchor="text" w:y="1"/>
                  <w:spacing w:before="120"/>
                  <w:suppressOverlap/>
                  <w:jc w:val="center"/>
                </w:pPr>
              </w:pPrChange>
            </w:pPr>
            <w:r>
              <w:rPr>
                <w:sz w:val="20"/>
                <w:szCs w:val="20"/>
              </w:rPr>
              <w:t>Cz</w:t>
            </w:r>
          </w:p>
        </w:tc>
        <w:tc>
          <w:tcPr>
            <w:tcW w:w="1596" w:type="dxa"/>
            <w:tcBorders>
              <w:top w:val="single" w:sz="4" w:space="0" w:color="000001"/>
              <w:left w:val="single" w:sz="4" w:space="0" w:color="000001"/>
              <w:bottom w:val="single" w:sz="4" w:space="0" w:color="000001"/>
            </w:tcBorders>
            <w:shd w:val="clear" w:color="auto" w:fill="auto"/>
            <w:tcMar>
              <w:left w:w="110" w:type="dxa"/>
            </w:tcMar>
          </w:tcPr>
          <w:p w14:paraId="60439EE7" w14:textId="77777777" w:rsidR="000D427E" w:rsidRDefault="002F3453">
            <w:pPr>
              <w:keepNext/>
              <w:spacing w:before="120"/>
              <w:jc w:val="center"/>
              <w:pPrChange w:id="883" w:author="ltonin" w:date="2018-01-31T15:18:00Z">
                <w:pPr>
                  <w:pStyle w:val="Legend"/>
                  <w:framePr w:hSpace="187" w:wrap="around" w:vAnchor="text" w:hAnchor="text" w:y="1"/>
                  <w:spacing w:before="120"/>
                  <w:suppressOverlap/>
                  <w:jc w:val="center"/>
                </w:pPr>
              </w:pPrChange>
            </w:pPr>
            <w:r>
              <w:rPr>
                <w:sz w:val="20"/>
                <w:szCs w:val="20"/>
              </w:rPr>
              <w:t>12</w:t>
            </w:r>
          </w:p>
        </w:tc>
        <w:tc>
          <w:tcPr>
            <w:tcW w:w="1596" w:type="dxa"/>
            <w:vMerge/>
            <w:tcBorders>
              <w:top w:val="single" w:sz="4" w:space="0" w:color="000001"/>
              <w:left w:val="single" w:sz="4" w:space="0" w:color="000001"/>
              <w:bottom w:val="single" w:sz="4" w:space="0" w:color="000001"/>
            </w:tcBorders>
            <w:shd w:val="clear" w:color="auto" w:fill="auto"/>
            <w:tcMar>
              <w:left w:w="110" w:type="dxa"/>
            </w:tcMar>
          </w:tcPr>
          <w:p w14:paraId="1D33E793" w14:textId="77777777" w:rsidR="000D427E" w:rsidRDefault="000D427E">
            <w:pPr>
              <w:keepNext/>
              <w:spacing w:before="120"/>
              <w:jc w:val="center"/>
              <w:rPr>
                <w:sz w:val="20"/>
                <w:szCs w:val="20"/>
              </w:rPr>
              <w:pPrChange w:id="884" w:author="ltonin" w:date="2018-01-31T15:18:00Z">
                <w:pPr>
                  <w:pStyle w:val="Legend"/>
                  <w:framePr w:hSpace="187" w:wrap="around" w:vAnchor="text" w:hAnchor="text" w:y="1"/>
                  <w:snapToGrid w:val="0"/>
                  <w:spacing w:before="120"/>
                  <w:suppressOverlap/>
                  <w:jc w:val="center"/>
                </w:pPr>
              </w:pPrChange>
            </w:pPr>
          </w:p>
        </w:tc>
        <w:tc>
          <w:tcPr>
            <w:tcW w:w="1596" w:type="dxa"/>
            <w:tcBorders>
              <w:top w:val="single" w:sz="4" w:space="0" w:color="000001"/>
              <w:left w:val="single" w:sz="4" w:space="0" w:color="000001"/>
              <w:bottom w:val="single" w:sz="4" w:space="0" w:color="000001"/>
            </w:tcBorders>
            <w:shd w:val="clear" w:color="auto" w:fill="auto"/>
            <w:tcMar>
              <w:left w:w="110" w:type="dxa"/>
            </w:tcMar>
          </w:tcPr>
          <w:p w14:paraId="6B47BC34" w14:textId="77777777" w:rsidR="000D427E" w:rsidRDefault="002F3453">
            <w:pPr>
              <w:keepNext/>
              <w:spacing w:before="120"/>
              <w:jc w:val="center"/>
              <w:pPrChange w:id="885" w:author="ltonin" w:date="2018-01-31T15:18:00Z">
                <w:pPr>
                  <w:pStyle w:val="Legend"/>
                  <w:framePr w:hSpace="187" w:wrap="around" w:vAnchor="text" w:hAnchor="text" w:y="1"/>
                  <w:spacing w:before="120"/>
                  <w:suppressOverlap/>
                  <w:jc w:val="center"/>
                </w:pPr>
              </w:pPrChange>
            </w:pPr>
            <w:r>
              <w:rPr>
                <w:sz w:val="20"/>
                <w:szCs w:val="20"/>
              </w:rPr>
              <w:t>CPz</w:t>
            </w:r>
          </w:p>
        </w:tc>
        <w:tc>
          <w:tcPr>
            <w:tcW w:w="1605" w:type="dxa"/>
            <w:tcBorders>
              <w:top w:val="single" w:sz="4" w:space="0" w:color="000001"/>
              <w:left w:val="single" w:sz="4" w:space="0" w:color="000001"/>
              <w:bottom w:val="single" w:sz="4" w:space="0" w:color="000001"/>
              <w:right w:val="single" w:sz="4" w:space="0" w:color="000001"/>
            </w:tcBorders>
            <w:shd w:val="clear" w:color="auto" w:fill="auto"/>
            <w:tcMar>
              <w:left w:w="110" w:type="dxa"/>
            </w:tcMar>
          </w:tcPr>
          <w:p w14:paraId="3A0C13DF" w14:textId="77777777" w:rsidR="000D427E" w:rsidRDefault="002F3453">
            <w:pPr>
              <w:keepNext/>
              <w:spacing w:before="120"/>
              <w:jc w:val="center"/>
              <w:pPrChange w:id="886" w:author="ltonin" w:date="2018-01-31T15:18:00Z">
                <w:pPr>
                  <w:pStyle w:val="Legend"/>
                  <w:framePr w:hSpace="187" w:wrap="around" w:vAnchor="text" w:hAnchor="text" w:y="1"/>
                  <w:spacing w:before="120"/>
                  <w:suppressOverlap/>
                  <w:jc w:val="center"/>
                </w:pPr>
              </w:pPrChange>
            </w:pPr>
            <w:r>
              <w:rPr>
                <w:sz w:val="20"/>
                <w:szCs w:val="20"/>
              </w:rPr>
              <w:t>26</w:t>
            </w:r>
          </w:p>
        </w:tc>
      </w:tr>
      <w:tr w:rsidR="000D427E" w14:paraId="2359236E" w14:textId="77777777">
        <w:trPr>
          <w:trHeight w:val="20"/>
          <w:trPrChange w:id="887" w:author="ltonin" w:date="2018-01-31T15:18:00Z">
            <w:trPr>
              <w:gridAfter w:val="0"/>
              <w:trHeight w:val="23"/>
            </w:trPr>
          </w:trPrChange>
        </w:trPr>
        <w:tc>
          <w:tcPr>
            <w:tcW w:w="1597" w:type="dxa"/>
            <w:vMerge/>
            <w:tcBorders>
              <w:top w:val="single" w:sz="4" w:space="0" w:color="000001"/>
              <w:left w:val="single" w:sz="4" w:space="0" w:color="000001"/>
              <w:bottom w:val="single" w:sz="4" w:space="0" w:color="000001"/>
            </w:tcBorders>
            <w:shd w:val="clear" w:color="auto" w:fill="auto"/>
            <w:tcMar>
              <w:left w:w="110" w:type="dxa"/>
            </w:tcMar>
            <w:tcPrChange w:id="888" w:author="ltonin" w:date="2018-01-31T15:18:00Z">
              <w:tcPr>
                <w:tcW w:w="1596" w:type="dxa"/>
                <w:gridSpan w:val="2"/>
                <w:vMerge/>
                <w:tcBorders>
                  <w:top w:val="single" w:sz="4" w:space="0" w:color="000000"/>
                  <w:left w:val="single" w:sz="4" w:space="0" w:color="000000"/>
                  <w:bottom w:val="single" w:sz="4" w:space="0" w:color="000000"/>
                </w:tcBorders>
                <w:shd w:val="clear" w:color="auto" w:fill="auto"/>
              </w:tcPr>
            </w:tcPrChange>
          </w:tcPr>
          <w:p w14:paraId="03739D6C" w14:textId="77777777" w:rsidR="000D427E" w:rsidRDefault="000D427E">
            <w:pPr>
              <w:keepNext/>
              <w:spacing w:before="120"/>
              <w:jc w:val="center"/>
              <w:rPr>
                <w:sz w:val="20"/>
                <w:szCs w:val="20"/>
              </w:rPr>
              <w:pPrChange w:id="889" w:author="ltonin" w:date="2018-01-31T15:18:00Z">
                <w:pPr>
                  <w:pStyle w:val="Legend"/>
                  <w:framePr w:hSpace="187" w:wrap="around" w:vAnchor="text" w:hAnchor="text" w:y="1"/>
                  <w:snapToGrid w:val="0"/>
                  <w:spacing w:before="120"/>
                  <w:suppressOverlap/>
                  <w:jc w:val="center"/>
                </w:pPr>
              </w:pPrChange>
            </w:pPr>
          </w:p>
        </w:tc>
        <w:tc>
          <w:tcPr>
            <w:tcW w:w="1595" w:type="dxa"/>
            <w:tcBorders>
              <w:top w:val="single" w:sz="4" w:space="0" w:color="000001"/>
              <w:left w:val="single" w:sz="4" w:space="0" w:color="000001"/>
              <w:bottom w:val="single" w:sz="4" w:space="0" w:color="000001"/>
            </w:tcBorders>
            <w:shd w:val="clear" w:color="auto" w:fill="auto"/>
            <w:tcMar>
              <w:left w:w="110" w:type="dxa"/>
            </w:tcMar>
            <w:tcPrChange w:id="890" w:author="ltonin" w:date="2018-01-31T15:18:00Z">
              <w:tcPr>
                <w:tcW w:w="1596" w:type="dxa"/>
                <w:gridSpan w:val="2"/>
                <w:tcBorders>
                  <w:top w:val="single" w:sz="4" w:space="0" w:color="000000"/>
                  <w:left w:val="single" w:sz="4" w:space="0" w:color="000000"/>
                  <w:bottom w:val="single" w:sz="4" w:space="0" w:color="000000"/>
                </w:tcBorders>
                <w:shd w:val="clear" w:color="auto" w:fill="auto"/>
              </w:tcPr>
            </w:tcPrChange>
          </w:tcPr>
          <w:p w14:paraId="056AF681" w14:textId="77777777" w:rsidR="000D427E" w:rsidRDefault="002F3453">
            <w:pPr>
              <w:keepNext/>
              <w:spacing w:before="120"/>
              <w:jc w:val="center"/>
              <w:pPrChange w:id="891" w:author="ltonin" w:date="2018-01-31T15:18:00Z">
                <w:pPr>
                  <w:pStyle w:val="Legend"/>
                  <w:framePr w:hSpace="187" w:wrap="around" w:vAnchor="text" w:hAnchor="text" w:y="1"/>
                  <w:spacing w:before="120"/>
                  <w:suppressOverlap/>
                  <w:jc w:val="center"/>
                </w:pPr>
              </w:pPrChange>
            </w:pPr>
            <w:r>
              <w:rPr>
                <w:sz w:val="20"/>
                <w:szCs w:val="20"/>
              </w:rPr>
              <w:t>Cz</w:t>
            </w:r>
          </w:p>
        </w:tc>
        <w:tc>
          <w:tcPr>
            <w:tcW w:w="1596" w:type="dxa"/>
            <w:tcBorders>
              <w:top w:val="single" w:sz="4" w:space="0" w:color="000001"/>
              <w:left w:val="single" w:sz="4" w:space="0" w:color="000001"/>
              <w:bottom w:val="single" w:sz="4" w:space="0" w:color="000001"/>
            </w:tcBorders>
            <w:shd w:val="clear" w:color="auto" w:fill="auto"/>
            <w:tcMar>
              <w:left w:w="110" w:type="dxa"/>
            </w:tcMar>
            <w:tcPrChange w:id="892" w:author="ltonin" w:date="2018-01-31T15:18:00Z">
              <w:tcPr>
                <w:tcW w:w="1596" w:type="dxa"/>
                <w:gridSpan w:val="2"/>
                <w:tcBorders>
                  <w:top w:val="single" w:sz="4" w:space="0" w:color="000000"/>
                  <w:left w:val="single" w:sz="4" w:space="0" w:color="000000"/>
                  <w:bottom w:val="single" w:sz="4" w:space="0" w:color="000000"/>
                </w:tcBorders>
                <w:shd w:val="clear" w:color="auto" w:fill="auto"/>
              </w:tcPr>
            </w:tcPrChange>
          </w:tcPr>
          <w:p w14:paraId="737F642A" w14:textId="77777777" w:rsidR="000D427E" w:rsidRDefault="002F3453">
            <w:pPr>
              <w:keepNext/>
              <w:spacing w:before="120"/>
              <w:jc w:val="center"/>
              <w:pPrChange w:id="893" w:author="ltonin" w:date="2018-01-31T15:18:00Z">
                <w:pPr>
                  <w:pStyle w:val="Legend"/>
                  <w:framePr w:hSpace="187" w:wrap="around" w:vAnchor="text" w:hAnchor="text" w:y="1"/>
                  <w:spacing w:before="120"/>
                  <w:suppressOverlap/>
                  <w:jc w:val="center"/>
                </w:pPr>
              </w:pPrChange>
            </w:pPr>
            <w:r>
              <w:rPr>
                <w:sz w:val="20"/>
                <w:szCs w:val="20"/>
              </w:rPr>
              <w:t>20</w:t>
            </w:r>
          </w:p>
        </w:tc>
        <w:tc>
          <w:tcPr>
            <w:tcW w:w="4797" w:type="dxa"/>
            <w:gridSpan w:val="3"/>
            <w:vMerge w:val="restart"/>
            <w:tcBorders>
              <w:top w:val="single" w:sz="4" w:space="0" w:color="000001"/>
              <w:left w:val="single" w:sz="4" w:space="0" w:color="000001"/>
              <w:bottom w:val="single" w:sz="4" w:space="0" w:color="000001"/>
              <w:right w:val="single" w:sz="4" w:space="0" w:color="000001"/>
            </w:tcBorders>
            <w:shd w:val="clear" w:color="auto" w:fill="auto"/>
            <w:tcMar>
              <w:left w:w="110" w:type="dxa"/>
            </w:tcMar>
            <w:tcPrChange w:id="894" w:author="ltonin" w:date="2018-01-31T15:18:00Z">
              <w:tcPr>
                <w:tcW w:w="4798" w:type="dxa"/>
                <w:gridSpan w:val="5"/>
                <w:vMerge w:val="restart"/>
                <w:tcBorders>
                  <w:top w:val="single" w:sz="4" w:space="0" w:color="000000"/>
                  <w:left w:val="single" w:sz="4" w:space="0" w:color="000000"/>
                  <w:bottom w:val="single" w:sz="4" w:space="0" w:color="000000"/>
                  <w:right w:val="single" w:sz="4" w:space="0" w:color="000000"/>
                </w:tcBorders>
                <w:shd w:val="clear" w:color="auto" w:fill="auto"/>
              </w:tcPr>
            </w:tcPrChange>
          </w:tcPr>
          <w:p w14:paraId="79328D06" w14:textId="77777777" w:rsidR="000D427E" w:rsidRDefault="000D427E">
            <w:pPr>
              <w:keepNext/>
              <w:spacing w:before="120"/>
              <w:jc w:val="center"/>
              <w:rPr>
                <w:sz w:val="20"/>
                <w:szCs w:val="20"/>
              </w:rPr>
              <w:pPrChange w:id="895" w:author="ltonin" w:date="2018-01-31T15:18:00Z">
                <w:pPr>
                  <w:pStyle w:val="Legend"/>
                  <w:framePr w:hSpace="187" w:wrap="around" w:vAnchor="text" w:hAnchor="text" w:y="1"/>
                  <w:snapToGrid w:val="0"/>
                  <w:spacing w:before="120"/>
                  <w:suppressOverlap/>
                  <w:jc w:val="center"/>
                </w:pPr>
              </w:pPrChange>
            </w:pPr>
          </w:p>
        </w:tc>
      </w:tr>
      <w:tr w:rsidR="000D427E" w14:paraId="0CBBCEEC" w14:textId="77777777">
        <w:trPr>
          <w:trHeight w:val="20"/>
          <w:trPrChange w:id="896" w:author="ltonin" w:date="2018-01-31T15:18:00Z">
            <w:trPr>
              <w:gridAfter w:val="0"/>
              <w:trHeight w:val="23"/>
            </w:trPr>
          </w:trPrChange>
        </w:trPr>
        <w:tc>
          <w:tcPr>
            <w:tcW w:w="1597" w:type="dxa"/>
            <w:vMerge/>
            <w:tcBorders>
              <w:top w:val="single" w:sz="4" w:space="0" w:color="000001"/>
              <w:left w:val="single" w:sz="4" w:space="0" w:color="000001"/>
              <w:bottom w:val="single" w:sz="4" w:space="0" w:color="000001"/>
            </w:tcBorders>
            <w:shd w:val="clear" w:color="auto" w:fill="auto"/>
            <w:tcMar>
              <w:left w:w="110" w:type="dxa"/>
            </w:tcMar>
            <w:tcPrChange w:id="897" w:author="ltonin" w:date="2018-01-31T15:18:00Z">
              <w:tcPr>
                <w:tcW w:w="1596" w:type="dxa"/>
                <w:gridSpan w:val="2"/>
                <w:vMerge/>
                <w:tcBorders>
                  <w:top w:val="single" w:sz="4" w:space="0" w:color="000000"/>
                  <w:left w:val="single" w:sz="4" w:space="0" w:color="000000"/>
                  <w:bottom w:val="single" w:sz="4" w:space="0" w:color="000000"/>
                </w:tcBorders>
                <w:shd w:val="clear" w:color="auto" w:fill="auto"/>
              </w:tcPr>
            </w:tcPrChange>
          </w:tcPr>
          <w:p w14:paraId="2DB0FD5E" w14:textId="77777777" w:rsidR="000D427E" w:rsidRDefault="000D427E">
            <w:pPr>
              <w:keepNext/>
              <w:spacing w:before="120"/>
              <w:jc w:val="center"/>
              <w:rPr>
                <w:sz w:val="20"/>
                <w:szCs w:val="20"/>
              </w:rPr>
              <w:pPrChange w:id="898" w:author="ltonin" w:date="2018-01-31T15:18:00Z">
                <w:pPr>
                  <w:pStyle w:val="Legend"/>
                  <w:framePr w:hSpace="187" w:wrap="around" w:vAnchor="text" w:hAnchor="text" w:y="1"/>
                  <w:snapToGrid w:val="0"/>
                  <w:spacing w:before="120"/>
                  <w:suppressOverlap/>
                  <w:jc w:val="center"/>
                </w:pPr>
              </w:pPrChange>
            </w:pPr>
          </w:p>
        </w:tc>
        <w:tc>
          <w:tcPr>
            <w:tcW w:w="1595" w:type="dxa"/>
            <w:tcBorders>
              <w:top w:val="single" w:sz="4" w:space="0" w:color="000001"/>
              <w:left w:val="single" w:sz="4" w:space="0" w:color="000001"/>
              <w:bottom w:val="single" w:sz="4" w:space="0" w:color="000001"/>
            </w:tcBorders>
            <w:shd w:val="clear" w:color="auto" w:fill="auto"/>
            <w:tcMar>
              <w:left w:w="110" w:type="dxa"/>
            </w:tcMar>
            <w:tcPrChange w:id="899" w:author="ltonin" w:date="2018-01-31T15:18:00Z">
              <w:tcPr>
                <w:tcW w:w="1596" w:type="dxa"/>
                <w:gridSpan w:val="2"/>
                <w:tcBorders>
                  <w:top w:val="single" w:sz="4" w:space="0" w:color="000000"/>
                  <w:left w:val="single" w:sz="4" w:space="0" w:color="000000"/>
                  <w:bottom w:val="single" w:sz="4" w:space="0" w:color="000000"/>
                </w:tcBorders>
                <w:shd w:val="clear" w:color="auto" w:fill="auto"/>
              </w:tcPr>
            </w:tcPrChange>
          </w:tcPr>
          <w:p w14:paraId="79F4C0C8" w14:textId="77777777" w:rsidR="000D427E" w:rsidRDefault="002F3453">
            <w:pPr>
              <w:keepNext/>
              <w:spacing w:before="120"/>
              <w:jc w:val="center"/>
              <w:pPrChange w:id="900" w:author="ltonin" w:date="2018-01-31T15:18:00Z">
                <w:pPr>
                  <w:pStyle w:val="Legend"/>
                  <w:framePr w:hSpace="187" w:wrap="around" w:vAnchor="text" w:hAnchor="text" w:y="1"/>
                  <w:spacing w:before="120"/>
                  <w:suppressOverlap/>
                  <w:jc w:val="center"/>
                </w:pPr>
              </w:pPrChange>
            </w:pPr>
            <w:r>
              <w:rPr>
                <w:sz w:val="20"/>
                <w:szCs w:val="20"/>
              </w:rPr>
              <w:t>Cz</w:t>
            </w:r>
          </w:p>
        </w:tc>
        <w:tc>
          <w:tcPr>
            <w:tcW w:w="1596" w:type="dxa"/>
            <w:tcBorders>
              <w:top w:val="single" w:sz="4" w:space="0" w:color="000001"/>
              <w:left w:val="single" w:sz="4" w:space="0" w:color="000001"/>
              <w:bottom w:val="single" w:sz="4" w:space="0" w:color="000001"/>
            </w:tcBorders>
            <w:shd w:val="clear" w:color="auto" w:fill="auto"/>
            <w:tcMar>
              <w:left w:w="110" w:type="dxa"/>
            </w:tcMar>
            <w:tcPrChange w:id="901" w:author="ltonin" w:date="2018-01-31T15:18:00Z">
              <w:tcPr>
                <w:tcW w:w="1596" w:type="dxa"/>
                <w:gridSpan w:val="2"/>
                <w:tcBorders>
                  <w:top w:val="single" w:sz="4" w:space="0" w:color="000000"/>
                  <w:left w:val="single" w:sz="4" w:space="0" w:color="000000"/>
                  <w:bottom w:val="single" w:sz="4" w:space="0" w:color="000000"/>
                </w:tcBorders>
                <w:shd w:val="clear" w:color="auto" w:fill="auto"/>
              </w:tcPr>
            </w:tcPrChange>
          </w:tcPr>
          <w:p w14:paraId="3D94BD5B" w14:textId="77777777" w:rsidR="000D427E" w:rsidRDefault="002F3453">
            <w:pPr>
              <w:keepNext/>
              <w:spacing w:before="120"/>
              <w:jc w:val="center"/>
              <w:pPrChange w:id="902" w:author="ltonin" w:date="2018-01-31T15:18:00Z">
                <w:pPr>
                  <w:pStyle w:val="Legend"/>
                  <w:framePr w:hSpace="187" w:wrap="around" w:vAnchor="text" w:hAnchor="text" w:y="1"/>
                  <w:spacing w:before="120"/>
                  <w:suppressOverlap/>
                  <w:jc w:val="center"/>
                </w:pPr>
              </w:pPrChange>
            </w:pPr>
            <w:r>
              <w:rPr>
                <w:sz w:val="20"/>
                <w:szCs w:val="20"/>
              </w:rPr>
              <w:t>22</w:t>
            </w:r>
          </w:p>
        </w:tc>
        <w:tc>
          <w:tcPr>
            <w:tcW w:w="4797" w:type="dxa"/>
            <w:gridSpan w:val="3"/>
            <w:vMerge/>
            <w:tcBorders>
              <w:top w:val="single" w:sz="4" w:space="0" w:color="000001"/>
              <w:left w:val="single" w:sz="4" w:space="0" w:color="000001"/>
              <w:bottom w:val="single" w:sz="4" w:space="0" w:color="000001"/>
              <w:right w:val="single" w:sz="4" w:space="0" w:color="000001"/>
            </w:tcBorders>
            <w:shd w:val="clear" w:color="auto" w:fill="auto"/>
            <w:tcMar>
              <w:left w:w="110" w:type="dxa"/>
            </w:tcMar>
            <w:tcPrChange w:id="903" w:author="ltonin" w:date="2018-01-31T15:18:00Z">
              <w:tcPr>
                <w:tcW w:w="4798" w:type="dxa"/>
                <w:gridSpan w:val="5"/>
                <w:vMerge/>
                <w:tcBorders>
                  <w:top w:val="single" w:sz="4" w:space="0" w:color="000000"/>
                  <w:left w:val="single" w:sz="4" w:space="0" w:color="000000"/>
                  <w:bottom w:val="single" w:sz="4" w:space="0" w:color="000000"/>
                  <w:right w:val="single" w:sz="4" w:space="0" w:color="000000"/>
                </w:tcBorders>
                <w:shd w:val="clear" w:color="auto" w:fill="auto"/>
              </w:tcPr>
            </w:tcPrChange>
          </w:tcPr>
          <w:p w14:paraId="0E3119EA" w14:textId="77777777" w:rsidR="000D427E" w:rsidRDefault="000D427E">
            <w:pPr>
              <w:keepNext/>
              <w:spacing w:before="120"/>
              <w:jc w:val="center"/>
              <w:rPr>
                <w:sz w:val="20"/>
                <w:szCs w:val="20"/>
              </w:rPr>
              <w:pPrChange w:id="904" w:author="ltonin" w:date="2018-01-31T15:18:00Z">
                <w:pPr>
                  <w:pStyle w:val="Legend"/>
                  <w:framePr w:hSpace="187" w:wrap="around" w:vAnchor="text" w:hAnchor="text" w:y="1"/>
                  <w:snapToGrid w:val="0"/>
                  <w:spacing w:before="120"/>
                  <w:suppressOverlap/>
                  <w:jc w:val="center"/>
                </w:pPr>
              </w:pPrChange>
            </w:pPr>
          </w:p>
        </w:tc>
      </w:tr>
      <w:tr w:rsidR="000D427E" w14:paraId="08F362DE" w14:textId="77777777">
        <w:trPr>
          <w:trHeight w:val="20"/>
          <w:trPrChange w:id="905" w:author="ltonin" w:date="2018-01-31T15:18:00Z">
            <w:trPr>
              <w:gridAfter w:val="0"/>
              <w:trHeight w:val="23"/>
            </w:trPr>
          </w:trPrChange>
        </w:trPr>
        <w:tc>
          <w:tcPr>
            <w:tcW w:w="1597" w:type="dxa"/>
            <w:vMerge/>
            <w:tcBorders>
              <w:top w:val="single" w:sz="4" w:space="0" w:color="000001"/>
              <w:left w:val="single" w:sz="4" w:space="0" w:color="000001"/>
              <w:bottom w:val="single" w:sz="4" w:space="0" w:color="000001"/>
            </w:tcBorders>
            <w:shd w:val="clear" w:color="auto" w:fill="auto"/>
            <w:tcMar>
              <w:left w:w="110" w:type="dxa"/>
            </w:tcMar>
            <w:tcPrChange w:id="906" w:author="ltonin" w:date="2018-01-31T15:18:00Z">
              <w:tcPr>
                <w:tcW w:w="1596" w:type="dxa"/>
                <w:gridSpan w:val="2"/>
                <w:vMerge/>
                <w:tcBorders>
                  <w:top w:val="single" w:sz="4" w:space="0" w:color="000000"/>
                  <w:left w:val="single" w:sz="4" w:space="0" w:color="000000"/>
                  <w:bottom w:val="single" w:sz="4" w:space="0" w:color="000000"/>
                </w:tcBorders>
                <w:shd w:val="clear" w:color="auto" w:fill="auto"/>
              </w:tcPr>
            </w:tcPrChange>
          </w:tcPr>
          <w:p w14:paraId="1BFDEDF5" w14:textId="77777777" w:rsidR="000D427E" w:rsidRDefault="000D427E">
            <w:pPr>
              <w:keepNext/>
              <w:spacing w:before="120"/>
              <w:jc w:val="center"/>
              <w:rPr>
                <w:sz w:val="20"/>
                <w:szCs w:val="20"/>
              </w:rPr>
              <w:pPrChange w:id="907" w:author="ltonin" w:date="2018-01-31T15:18:00Z">
                <w:pPr>
                  <w:pStyle w:val="Legend"/>
                  <w:framePr w:hSpace="187" w:wrap="around" w:vAnchor="text" w:hAnchor="text" w:y="1"/>
                  <w:snapToGrid w:val="0"/>
                  <w:spacing w:before="120"/>
                  <w:suppressOverlap/>
                  <w:jc w:val="center"/>
                </w:pPr>
              </w:pPrChange>
            </w:pPr>
          </w:p>
        </w:tc>
        <w:tc>
          <w:tcPr>
            <w:tcW w:w="1595" w:type="dxa"/>
            <w:tcBorders>
              <w:top w:val="single" w:sz="4" w:space="0" w:color="000001"/>
              <w:left w:val="single" w:sz="4" w:space="0" w:color="000001"/>
              <w:bottom w:val="single" w:sz="4" w:space="0" w:color="000001"/>
            </w:tcBorders>
            <w:shd w:val="clear" w:color="auto" w:fill="auto"/>
            <w:tcMar>
              <w:left w:w="110" w:type="dxa"/>
            </w:tcMar>
            <w:tcPrChange w:id="908" w:author="ltonin" w:date="2018-01-31T15:18:00Z">
              <w:tcPr>
                <w:tcW w:w="1596" w:type="dxa"/>
                <w:gridSpan w:val="2"/>
                <w:tcBorders>
                  <w:top w:val="single" w:sz="4" w:space="0" w:color="000000"/>
                  <w:left w:val="single" w:sz="4" w:space="0" w:color="000000"/>
                  <w:bottom w:val="single" w:sz="4" w:space="0" w:color="000000"/>
                </w:tcBorders>
                <w:shd w:val="clear" w:color="auto" w:fill="auto"/>
              </w:tcPr>
            </w:tcPrChange>
          </w:tcPr>
          <w:p w14:paraId="779E88A6" w14:textId="77777777" w:rsidR="000D427E" w:rsidRDefault="002F3453">
            <w:pPr>
              <w:keepNext/>
              <w:spacing w:before="120"/>
              <w:jc w:val="center"/>
              <w:pPrChange w:id="909" w:author="ltonin" w:date="2018-01-31T15:18:00Z">
                <w:pPr>
                  <w:pStyle w:val="Legend"/>
                  <w:framePr w:hSpace="187" w:wrap="around" w:vAnchor="text" w:hAnchor="text" w:y="1"/>
                  <w:spacing w:before="120"/>
                  <w:suppressOverlap/>
                  <w:jc w:val="center"/>
                </w:pPr>
              </w:pPrChange>
            </w:pPr>
            <w:r>
              <w:rPr>
                <w:sz w:val="20"/>
                <w:szCs w:val="20"/>
              </w:rPr>
              <w:t>Cz</w:t>
            </w:r>
          </w:p>
        </w:tc>
        <w:tc>
          <w:tcPr>
            <w:tcW w:w="1596" w:type="dxa"/>
            <w:tcBorders>
              <w:top w:val="single" w:sz="4" w:space="0" w:color="000001"/>
              <w:left w:val="single" w:sz="4" w:space="0" w:color="000001"/>
              <w:bottom w:val="single" w:sz="4" w:space="0" w:color="000001"/>
            </w:tcBorders>
            <w:shd w:val="clear" w:color="auto" w:fill="auto"/>
            <w:tcMar>
              <w:left w:w="110" w:type="dxa"/>
            </w:tcMar>
            <w:tcPrChange w:id="910" w:author="ltonin" w:date="2018-01-31T15:18:00Z">
              <w:tcPr>
                <w:tcW w:w="1596" w:type="dxa"/>
                <w:gridSpan w:val="2"/>
                <w:tcBorders>
                  <w:top w:val="single" w:sz="4" w:space="0" w:color="000000"/>
                  <w:left w:val="single" w:sz="4" w:space="0" w:color="000000"/>
                  <w:bottom w:val="single" w:sz="4" w:space="0" w:color="000000"/>
                </w:tcBorders>
                <w:shd w:val="clear" w:color="auto" w:fill="auto"/>
              </w:tcPr>
            </w:tcPrChange>
          </w:tcPr>
          <w:p w14:paraId="17ED2E6F" w14:textId="77777777" w:rsidR="000D427E" w:rsidRDefault="002F3453">
            <w:pPr>
              <w:keepNext/>
              <w:spacing w:before="120"/>
              <w:jc w:val="center"/>
              <w:pPrChange w:id="911" w:author="ltonin" w:date="2018-01-31T15:18:00Z">
                <w:pPr>
                  <w:pStyle w:val="Legend"/>
                  <w:framePr w:hSpace="187" w:wrap="around" w:vAnchor="text" w:hAnchor="text" w:y="1"/>
                  <w:spacing w:before="120"/>
                  <w:suppressOverlap/>
                  <w:jc w:val="center"/>
                </w:pPr>
              </w:pPrChange>
            </w:pPr>
            <w:r>
              <w:rPr>
                <w:sz w:val="20"/>
                <w:szCs w:val="20"/>
              </w:rPr>
              <w:t>24</w:t>
            </w:r>
          </w:p>
        </w:tc>
        <w:tc>
          <w:tcPr>
            <w:tcW w:w="4797" w:type="dxa"/>
            <w:gridSpan w:val="3"/>
            <w:vMerge/>
            <w:tcBorders>
              <w:top w:val="single" w:sz="4" w:space="0" w:color="000001"/>
              <w:left w:val="single" w:sz="4" w:space="0" w:color="000001"/>
              <w:bottom w:val="single" w:sz="4" w:space="0" w:color="000001"/>
              <w:right w:val="single" w:sz="4" w:space="0" w:color="000001"/>
            </w:tcBorders>
            <w:shd w:val="clear" w:color="auto" w:fill="auto"/>
            <w:tcMar>
              <w:left w:w="110" w:type="dxa"/>
            </w:tcMar>
            <w:tcPrChange w:id="912" w:author="ltonin" w:date="2018-01-31T15:18:00Z">
              <w:tcPr>
                <w:tcW w:w="4798" w:type="dxa"/>
                <w:gridSpan w:val="5"/>
                <w:vMerge/>
                <w:tcBorders>
                  <w:top w:val="single" w:sz="4" w:space="0" w:color="000000"/>
                  <w:left w:val="single" w:sz="4" w:space="0" w:color="000000"/>
                  <w:bottom w:val="single" w:sz="4" w:space="0" w:color="000000"/>
                  <w:right w:val="single" w:sz="4" w:space="0" w:color="000000"/>
                </w:tcBorders>
                <w:shd w:val="clear" w:color="auto" w:fill="auto"/>
              </w:tcPr>
            </w:tcPrChange>
          </w:tcPr>
          <w:p w14:paraId="011B21FC" w14:textId="77777777" w:rsidR="000D427E" w:rsidRDefault="000D427E">
            <w:pPr>
              <w:keepNext/>
              <w:spacing w:before="120"/>
              <w:jc w:val="center"/>
              <w:rPr>
                <w:sz w:val="20"/>
                <w:szCs w:val="20"/>
              </w:rPr>
              <w:pPrChange w:id="913" w:author="ltonin" w:date="2018-01-31T15:18:00Z">
                <w:pPr>
                  <w:pStyle w:val="Legend"/>
                  <w:framePr w:hSpace="187" w:wrap="around" w:vAnchor="text" w:hAnchor="text" w:y="1"/>
                  <w:snapToGrid w:val="0"/>
                  <w:spacing w:before="120"/>
                  <w:suppressOverlap/>
                  <w:jc w:val="center"/>
                </w:pPr>
              </w:pPrChange>
            </w:pPr>
          </w:p>
        </w:tc>
      </w:tr>
      <w:tr w:rsidR="000D427E" w14:paraId="7FF2390D" w14:textId="77777777">
        <w:trPr>
          <w:trHeight w:val="20"/>
          <w:trPrChange w:id="914" w:author="ltonin" w:date="2018-01-31T15:18:00Z">
            <w:trPr>
              <w:gridAfter w:val="0"/>
              <w:trHeight w:val="23"/>
            </w:trPr>
          </w:trPrChange>
        </w:trPr>
        <w:tc>
          <w:tcPr>
            <w:tcW w:w="1597" w:type="dxa"/>
            <w:vMerge/>
            <w:tcBorders>
              <w:top w:val="single" w:sz="4" w:space="0" w:color="000001"/>
              <w:left w:val="single" w:sz="4" w:space="0" w:color="000001"/>
              <w:bottom w:val="single" w:sz="4" w:space="0" w:color="000001"/>
            </w:tcBorders>
            <w:shd w:val="clear" w:color="auto" w:fill="auto"/>
            <w:tcMar>
              <w:left w:w="110" w:type="dxa"/>
            </w:tcMar>
            <w:tcPrChange w:id="915" w:author="ltonin" w:date="2018-01-31T15:18:00Z">
              <w:tcPr>
                <w:tcW w:w="1596" w:type="dxa"/>
                <w:gridSpan w:val="2"/>
                <w:vMerge/>
                <w:tcBorders>
                  <w:top w:val="single" w:sz="4" w:space="0" w:color="000000"/>
                  <w:left w:val="single" w:sz="4" w:space="0" w:color="000000"/>
                  <w:bottom w:val="single" w:sz="4" w:space="0" w:color="000000"/>
                </w:tcBorders>
                <w:shd w:val="clear" w:color="auto" w:fill="auto"/>
              </w:tcPr>
            </w:tcPrChange>
          </w:tcPr>
          <w:p w14:paraId="7C249977" w14:textId="77777777" w:rsidR="000D427E" w:rsidRDefault="000D427E">
            <w:pPr>
              <w:keepNext/>
              <w:spacing w:before="120"/>
              <w:jc w:val="center"/>
              <w:rPr>
                <w:sz w:val="20"/>
                <w:szCs w:val="20"/>
              </w:rPr>
              <w:pPrChange w:id="916" w:author="ltonin" w:date="2018-01-31T15:18:00Z">
                <w:pPr>
                  <w:pStyle w:val="Legend"/>
                  <w:framePr w:hSpace="187" w:wrap="around" w:vAnchor="text" w:hAnchor="text" w:y="1"/>
                  <w:snapToGrid w:val="0"/>
                  <w:spacing w:before="120"/>
                  <w:suppressOverlap/>
                  <w:jc w:val="center"/>
                </w:pPr>
              </w:pPrChange>
            </w:pPr>
          </w:p>
        </w:tc>
        <w:tc>
          <w:tcPr>
            <w:tcW w:w="1595" w:type="dxa"/>
            <w:tcBorders>
              <w:top w:val="single" w:sz="4" w:space="0" w:color="000001"/>
              <w:left w:val="single" w:sz="4" w:space="0" w:color="000001"/>
              <w:bottom w:val="single" w:sz="4" w:space="0" w:color="000001"/>
            </w:tcBorders>
            <w:shd w:val="clear" w:color="auto" w:fill="auto"/>
            <w:tcMar>
              <w:left w:w="110" w:type="dxa"/>
            </w:tcMar>
            <w:tcPrChange w:id="917" w:author="ltonin" w:date="2018-01-31T15:18:00Z">
              <w:tcPr>
                <w:tcW w:w="1596" w:type="dxa"/>
                <w:gridSpan w:val="2"/>
                <w:tcBorders>
                  <w:top w:val="single" w:sz="4" w:space="0" w:color="000000"/>
                  <w:left w:val="single" w:sz="4" w:space="0" w:color="000000"/>
                  <w:bottom w:val="single" w:sz="4" w:space="0" w:color="000000"/>
                </w:tcBorders>
                <w:shd w:val="clear" w:color="auto" w:fill="auto"/>
              </w:tcPr>
            </w:tcPrChange>
          </w:tcPr>
          <w:p w14:paraId="23206620" w14:textId="77777777" w:rsidR="000D427E" w:rsidRDefault="002F3453">
            <w:pPr>
              <w:keepNext/>
              <w:spacing w:before="120"/>
              <w:jc w:val="center"/>
              <w:pPrChange w:id="918" w:author="ltonin" w:date="2018-01-31T15:18:00Z">
                <w:pPr>
                  <w:pStyle w:val="Legend"/>
                  <w:framePr w:hSpace="187" w:wrap="around" w:vAnchor="text" w:hAnchor="text" w:y="1"/>
                  <w:spacing w:before="120"/>
                  <w:suppressOverlap/>
                  <w:jc w:val="center"/>
                </w:pPr>
              </w:pPrChange>
            </w:pPr>
            <w:r>
              <w:rPr>
                <w:sz w:val="20"/>
                <w:szCs w:val="20"/>
              </w:rPr>
              <w:t>C4</w:t>
            </w:r>
          </w:p>
        </w:tc>
        <w:tc>
          <w:tcPr>
            <w:tcW w:w="1596" w:type="dxa"/>
            <w:tcBorders>
              <w:top w:val="single" w:sz="4" w:space="0" w:color="000001"/>
              <w:left w:val="single" w:sz="4" w:space="0" w:color="000001"/>
              <w:bottom w:val="single" w:sz="4" w:space="0" w:color="000001"/>
            </w:tcBorders>
            <w:shd w:val="clear" w:color="auto" w:fill="auto"/>
            <w:tcMar>
              <w:left w:w="110" w:type="dxa"/>
            </w:tcMar>
            <w:tcPrChange w:id="919" w:author="ltonin" w:date="2018-01-31T15:18:00Z">
              <w:tcPr>
                <w:tcW w:w="1596" w:type="dxa"/>
                <w:gridSpan w:val="2"/>
                <w:tcBorders>
                  <w:top w:val="single" w:sz="4" w:space="0" w:color="000000"/>
                  <w:left w:val="single" w:sz="4" w:space="0" w:color="000000"/>
                  <w:bottom w:val="single" w:sz="4" w:space="0" w:color="000000"/>
                </w:tcBorders>
                <w:shd w:val="clear" w:color="auto" w:fill="auto"/>
              </w:tcPr>
            </w:tcPrChange>
          </w:tcPr>
          <w:p w14:paraId="2CFAAD79" w14:textId="77777777" w:rsidR="000D427E" w:rsidRDefault="002F3453">
            <w:pPr>
              <w:keepNext/>
              <w:spacing w:before="120"/>
              <w:jc w:val="center"/>
              <w:pPrChange w:id="920" w:author="ltonin" w:date="2018-01-31T15:18:00Z">
                <w:pPr>
                  <w:pStyle w:val="Legend"/>
                  <w:framePr w:hSpace="187" w:wrap="around" w:vAnchor="text" w:hAnchor="text" w:y="1"/>
                  <w:spacing w:before="120"/>
                  <w:suppressOverlap/>
                  <w:jc w:val="center"/>
                </w:pPr>
              </w:pPrChange>
            </w:pPr>
            <w:r>
              <w:rPr>
                <w:sz w:val="20"/>
                <w:szCs w:val="20"/>
              </w:rPr>
              <w:t>26</w:t>
            </w:r>
          </w:p>
        </w:tc>
        <w:tc>
          <w:tcPr>
            <w:tcW w:w="4797" w:type="dxa"/>
            <w:gridSpan w:val="3"/>
            <w:vMerge/>
            <w:tcBorders>
              <w:top w:val="single" w:sz="4" w:space="0" w:color="000001"/>
              <w:left w:val="single" w:sz="4" w:space="0" w:color="000001"/>
              <w:bottom w:val="single" w:sz="4" w:space="0" w:color="000001"/>
              <w:right w:val="single" w:sz="4" w:space="0" w:color="000001"/>
            </w:tcBorders>
            <w:shd w:val="clear" w:color="auto" w:fill="auto"/>
            <w:tcMar>
              <w:left w:w="110" w:type="dxa"/>
            </w:tcMar>
            <w:tcPrChange w:id="921" w:author="ltonin" w:date="2018-01-31T15:18:00Z">
              <w:tcPr>
                <w:tcW w:w="4798" w:type="dxa"/>
                <w:gridSpan w:val="5"/>
                <w:vMerge/>
                <w:tcBorders>
                  <w:top w:val="single" w:sz="4" w:space="0" w:color="000000"/>
                  <w:left w:val="single" w:sz="4" w:space="0" w:color="000000"/>
                  <w:bottom w:val="single" w:sz="4" w:space="0" w:color="000000"/>
                  <w:right w:val="single" w:sz="4" w:space="0" w:color="000000"/>
                </w:tcBorders>
                <w:shd w:val="clear" w:color="auto" w:fill="auto"/>
              </w:tcPr>
            </w:tcPrChange>
          </w:tcPr>
          <w:p w14:paraId="27DDB840" w14:textId="77777777" w:rsidR="000D427E" w:rsidRDefault="000D427E">
            <w:pPr>
              <w:keepNext/>
              <w:spacing w:before="120"/>
              <w:jc w:val="center"/>
              <w:rPr>
                <w:sz w:val="20"/>
                <w:szCs w:val="20"/>
              </w:rPr>
              <w:pPrChange w:id="922" w:author="ltonin" w:date="2018-01-31T15:18:00Z">
                <w:pPr>
                  <w:pStyle w:val="Legend"/>
                  <w:framePr w:hSpace="187" w:wrap="around" w:vAnchor="text" w:hAnchor="text" w:y="1"/>
                  <w:snapToGrid w:val="0"/>
                  <w:spacing w:before="120"/>
                  <w:suppressOverlap/>
                  <w:jc w:val="center"/>
                </w:pPr>
              </w:pPrChange>
            </w:pPr>
          </w:p>
        </w:tc>
      </w:tr>
      <w:tr w:rsidR="000D427E" w14:paraId="3D825510" w14:textId="77777777">
        <w:trPr>
          <w:trHeight w:val="20"/>
          <w:trPrChange w:id="923" w:author="ltonin" w:date="2018-01-31T15:18:00Z">
            <w:trPr>
              <w:gridAfter w:val="0"/>
              <w:trHeight w:val="23"/>
            </w:trPr>
          </w:trPrChange>
        </w:trPr>
        <w:tc>
          <w:tcPr>
            <w:tcW w:w="1597" w:type="dxa"/>
            <w:vMerge/>
            <w:tcBorders>
              <w:top w:val="single" w:sz="4" w:space="0" w:color="000001"/>
              <w:left w:val="single" w:sz="4" w:space="0" w:color="000001"/>
              <w:bottom w:val="single" w:sz="4" w:space="0" w:color="000001"/>
            </w:tcBorders>
            <w:shd w:val="clear" w:color="auto" w:fill="auto"/>
            <w:tcMar>
              <w:left w:w="110" w:type="dxa"/>
            </w:tcMar>
            <w:tcPrChange w:id="924" w:author="ltonin" w:date="2018-01-31T15:18:00Z">
              <w:tcPr>
                <w:tcW w:w="1596" w:type="dxa"/>
                <w:gridSpan w:val="2"/>
                <w:vMerge/>
                <w:tcBorders>
                  <w:top w:val="single" w:sz="4" w:space="0" w:color="000000"/>
                  <w:left w:val="single" w:sz="4" w:space="0" w:color="000000"/>
                  <w:bottom w:val="single" w:sz="4" w:space="0" w:color="000000"/>
                </w:tcBorders>
                <w:shd w:val="clear" w:color="auto" w:fill="auto"/>
              </w:tcPr>
            </w:tcPrChange>
          </w:tcPr>
          <w:p w14:paraId="0A83A4B5" w14:textId="77777777" w:rsidR="000D427E" w:rsidRDefault="000D427E">
            <w:pPr>
              <w:keepNext/>
              <w:spacing w:before="120"/>
              <w:jc w:val="center"/>
              <w:rPr>
                <w:sz w:val="20"/>
                <w:szCs w:val="20"/>
              </w:rPr>
              <w:pPrChange w:id="925" w:author="ltonin" w:date="2018-01-31T15:18:00Z">
                <w:pPr>
                  <w:pStyle w:val="Legend"/>
                  <w:framePr w:hSpace="187" w:wrap="around" w:vAnchor="text" w:hAnchor="text" w:y="1"/>
                  <w:snapToGrid w:val="0"/>
                  <w:spacing w:before="120"/>
                  <w:suppressOverlap/>
                  <w:jc w:val="center"/>
                </w:pPr>
              </w:pPrChange>
            </w:pPr>
          </w:p>
        </w:tc>
        <w:tc>
          <w:tcPr>
            <w:tcW w:w="1595" w:type="dxa"/>
            <w:tcBorders>
              <w:top w:val="single" w:sz="4" w:space="0" w:color="000001"/>
              <w:left w:val="single" w:sz="4" w:space="0" w:color="000001"/>
              <w:bottom w:val="single" w:sz="4" w:space="0" w:color="000001"/>
            </w:tcBorders>
            <w:shd w:val="clear" w:color="auto" w:fill="auto"/>
            <w:tcMar>
              <w:left w:w="110" w:type="dxa"/>
            </w:tcMar>
            <w:tcPrChange w:id="926" w:author="ltonin" w:date="2018-01-31T15:18:00Z">
              <w:tcPr>
                <w:tcW w:w="1596" w:type="dxa"/>
                <w:gridSpan w:val="2"/>
                <w:tcBorders>
                  <w:top w:val="single" w:sz="4" w:space="0" w:color="000000"/>
                  <w:left w:val="single" w:sz="4" w:space="0" w:color="000000"/>
                  <w:bottom w:val="single" w:sz="4" w:space="0" w:color="000000"/>
                </w:tcBorders>
                <w:shd w:val="clear" w:color="auto" w:fill="auto"/>
              </w:tcPr>
            </w:tcPrChange>
          </w:tcPr>
          <w:p w14:paraId="77526654" w14:textId="77777777" w:rsidR="000D427E" w:rsidRDefault="002F3453">
            <w:pPr>
              <w:keepNext/>
              <w:spacing w:before="120"/>
              <w:jc w:val="center"/>
              <w:pPrChange w:id="927" w:author="ltonin" w:date="2018-01-31T15:18:00Z">
                <w:pPr>
                  <w:pStyle w:val="Legend"/>
                  <w:framePr w:hSpace="187" w:wrap="around" w:vAnchor="text" w:hAnchor="text" w:y="1"/>
                  <w:spacing w:before="120"/>
                  <w:suppressOverlap/>
                  <w:jc w:val="center"/>
                </w:pPr>
              </w:pPrChange>
            </w:pPr>
            <w:r>
              <w:rPr>
                <w:sz w:val="20"/>
                <w:szCs w:val="20"/>
              </w:rPr>
              <w:t>C4</w:t>
            </w:r>
          </w:p>
        </w:tc>
        <w:tc>
          <w:tcPr>
            <w:tcW w:w="1596" w:type="dxa"/>
            <w:tcBorders>
              <w:top w:val="single" w:sz="4" w:space="0" w:color="000001"/>
              <w:left w:val="single" w:sz="4" w:space="0" w:color="000001"/>
              <w:bottom w:val="single" w:sz="4" w:space="0" w:color="000001"/>
            </w:tcBorders>
            <w:shd w:val="clear" w:color="auto" w:fill="auto"/>
            <w:tcMar>
              <w:left w:w="110" w:type="dxa"/>
            </w:tcMar>
            <w:tcPrChange w:id="928" w:author="ltonin" w:date="2018-01-31T15:18:00Z">
              <w:tcPr>
                <w:tcW w:w="1596" w:type="dxa"/>
                <w:gridSpan w:val="2"/>
                <w:tcBorders>
                  <w:top w:val="single" w:sz="4" w:space="0" w:color="000000"/>
                  <w:left w:val="single" w:sz="4" w:space="0" w:color="000000"/>
                  <w:bottom w:val="single" w:sz="4" w:space="0" w:color="000000"/>
                </w:tcBorders>
                <w:shd w:val="clear" w:color="auto" w:fill="auto"/>
              </w:tcPr>
            </w:tcPrChange>
          </w:tcPr>
          <w:p w14:paraId="2F2C95A9" w14:textId="77777777" w:rsidR="000D427E" w:rsidRDefault="002F3453">
            <w:pPr>
              <w:keepNext/>
              <w:spacing w:before="120"/>
              <w:jc w:val="center"/>
              <w:pPrChange w:id="929" w:author="ltonin" w:date="2018-01-31T15:18:00Z">
                <w:pPr>
                  <w:pStyle w:val="Legend"/>
                  <w:framePr w:hSpace="187" w:wrap="around" w:vAnchor="text" w:hAnchor="text" w:y="1"/>
                  <w:spacing w:before="120"/>
                  <w:suppressOverlap/>
                  <w:jc w:val="center"/>
                </w:pPr>
              </w:pPrChange>
            </w:pPr>
            <w:r>
              <w:rPr>
                <w:sz w:val="20"/>
                <w:szCs w:val="20"/>
              </w:rPr>
              <w:t>28</w:t>
            </w:r>
          </w:p>
        </w:tc>
        <w:tc>
          <w:tcPr>
            <w:tcW w:w="4797" w:type="dxa"/>
            <w:gridSpan w:val="3"/>
            <w:vMerge/>
            <w:tcBorders>
              <w:top w:val="single" w:sz="4" w:space="0" w:color="000001"/>
              <w:left w:val="single" w:sz="4" w:space="0" w:color="000001"/>
              <w:bottom w:val="single" w:sz="4" w:space="0" w:color="000001"/>
              <w:right w:val="single" w:sz="4" w:space="0" w:color="000001"/>
            </w:tcBorders>
            <w:shd w:val="clear" w:color="auto" w:fill="auto"/>
            <w:tcMar>
              <w:left w:w="110" w:type="dxa"/>
            </w:tcMar>
            <w:tcPrChange w:id="930" w:author="ltonin" w:date="2018-01-31T15:18:00Z">
              <w:tcPr>
                <w:tcW w:w="4798" w:type="dxa"/>
                <w:gridSpan w:val="5"/>
                <w:vMerge/>
                <w:tcBorders>
                  <w:top w:val="single" w:sz="4" w:space="0" w:color="000000"/>
                  <w:left w:val="single" w:sz="4" w:space="0" w:color="000000"/>
                  <w:bottom w:val="single" w:sz="4" w:space="0" w:color="000000"/>
                  <w:right w:val="single" w:sz="4" w:space="0" w:color="000000"/>
                </w:tcBorders>
                <w:shd w:val="clear" w:color="auto" w:fill="auto"/>
              </w:tcPr>
            </w:tcPrChange>
          </w:tcPr>
          <w:p w14:paraId="5C7632A9" w14:textId="77777777" w:rsidR="000D427E" w:rsidRDefault="000D427E">
            <w:pPr>
              <w:keepNext/>
              <w:spacing w:before="120"/>
              <w:jc w:val="center"/>
              <w:rPr>
                <w:sz w:val="20"/>
                <w:szCs w:val="20"/>
              </w:rPr>
              <w:pPrChange w:id="931" w:author="ltonin" w:date="2018-01-31T15:18:00Z">
                <w:pPr>
                  <w:pStyle w:val="Legend"/>
                  <w:framePr w:hSpace="187" w:wrap="around" w:vAnchor="text" w:hAnchor="text" w:y="1"/>
                  <w:snapToGrid w:val="0"/>
                  <w:spacing w:before="120"/>
                  <w:suppressOverlap/>
                  <w:jc w:val="center"/>
                </w:pPr>
              </w:pPrChange>
            </w:pPr>
          </w:p>
        </w:tc>
      </w:tr>
      <w:tr w:rsidR="000D427E" w14:paraId="5A493343" w14:textId="77777777">
        <w:trPr>
          <w:trHeight w:val="20"/>
          <w:trPrChange w:id="932" w:author="ltonin" w:date="2018-01-31T15:18:00Z">
            <w:trPr>
              <w:gridAfter w:val="0"/>
              <w:trHeight w:val="23"/>
            </w:trPr>
          </w:trPrChange>
        </w:trPr>
        <w:tc>
          <w:tcPr>
            <w:tcW w:w="1597" w:type="dxa"/>
            <w:vMerge/>
            <w:tcBorders>
              <w:top w:val="single" w:sz="4" w:space="0" w:color="000001"/>
              <w:left w:val="single" w:sz="4" w:space="0" w:color="000001"/>
              <w:bottom w:val="single" w:sz="4" w:space="0" w:color="000001"/>
            </w:tcBorders>
            <w:shd w:val="clear" w:color="auto" w:fill="auto"/>
            <w:tcMar>
              <w:left w:w="110" w:type="dxa"/>
            </w:tcMar>
            <w:tcPrChange w:id="933" w:author="ltonin" w:date="2018-01-31T15:18:00Z">
              <w:tcPr>
                <w:tcW w:w="1596" w:type="dxa"/>
                <w:gridSpan w:val="2"/>
                <w:vMerge/>
                <w:tcBorders>
                  <w:top w:val="single" w:sz="4" w:space="0" w:color="000000"/>
                  <w:left w:val="single" w:sz="4" w:space="0" w:color="000000"/>
                  <w:bottom w:val="single" w:sz="4" w:space="0" w:color="000000"/>
                </w:tcBorders>
                <w:shd w:val="clear" w:color="auto" w:fill="auto"/>
              </w:tcPr>
            </w:tcPrChange>
          </w:tcPr>
          <w:p w14:paraId="4C060E38" w14:textId="77777777" w:rsidR="000D427E" w:rsidRDefault="000D427E">
            <w:pPr>
              <w:keepNext/>
              <w:spacing w:before="120"/>
              <w:jc w:val="center"/>
              <w:rPr>
                <w:sz w:val="20"/>
                <w:szCs w:val="20"/>
              </w:rPr>
              <w:pPrChange w:id="934" w:author="ltonin" w:date="2018-01-31T15:18:00Z">
                <w:pPr>
                  <w:pStyle w:val="Legend"/>
                  <w:framePr w:hSpace="187" w:wrap="around" w:vAnchor="text" w:hAnchor="text" w:y="1"/>
                  <w:snapToGrid w:val="0"/>
                  <w:spacing w:before="120"/>
                  <w:suppressOverlap/>
                  <w:jc w:val="center"/>
                </w:pPr>
              </w:pPrChange>
            </w:pPr>
          </w:p>
        </w:tc>
        <w:tc>
          <w:tcPr>
            <w:tcW w:w="1595" w:type="dxa"/>
            <w:tcBorders>
              <w:top w:val="single" w:sz="4" w:space="0" w:color="000001"/>
              <w:left w:val="single" w:sz="4" w:space="0" w:color="000001"/>
              <w:bottom w:val="single" w:sz="4" w:space="0" w:color="000001"/>
            </w:tcBorders>
            <w:shd w:val="clear" w:color="auto" w:fill="auto"/>
            <w:tcMar>
              <w:left w:w="110" w:type="dxa"/>
            </w:tcMar>
            <w:tcPrChange w:id="935" w:author="ltonin" w:date="2018-01-31T15:18:00Z">
              <w:tcPr>
                <w:tcW w:w="1596" w:type="dxa"/>
                <w:gridSpan w:val="2"/>
                <w:tcBorders>
                  <w:top w:val="single" w:sz="4" w:space="0" w:color="000000"/>
                  <w:left w:val="single" w:sz="4" w:space="0" w:color="000000"/>
                  <w:bottom w:val="single" w:sz="4" w:space="0" w:color="000000"/>
                </w:tcBorders>
                <w:shd w:val="clear" w:color="auto" w:fill="auto"/>
              </w:tcPr>
            </w:tcPrChange>
          </w:tcPr>
          <w:p w14:paraId="1F5C5828" w14:textId="77777777" w:rsidR="000D427E" w:rsidRDefault="002F3453">
            <w:pPr>
              <w:keepNext/>
              <w:spacing w:before="120"/>
              <w:jc w:val="center"/>
              <w:pPrChange w:id="936" w:author="ltonin" w:date="2018-01-31T15:18:00Z">
                <w:pPr>
                  <w:pStyle w:val="Legend"/>
                  <w:framePr w:hSpace="187" w:wrap="around" w:vAnchor="text" w:hAnchor="text" w:y="1"/>
                  <w:spacing w:before="120"/>
                  <w:suppressOverlap/>
                  <w:jc w:val="center"/>
                </w:pPr>
              </w:pPrChange>
            </w:pPr>
            <w:r>
              <w:rPr>
                <w:sz w:val="20"/>
                <w:szCs w:val="20"/>
              </w:rPr>
              <w:t>C4</w:t>
            </w:r>
          </w:p>
        </w:tc>
        <w:tc>
          <w:tcPr>
            <w:tcW w:w="1596" w:type="dxa"/>
            <w:tcBorders>
              <w:top w:val="single" w:sz="4" w:space="0" w:color="000001"/>
              <w:left w:val="single" w:sz="4" w:space="0" w:color="000001"/>
              <w:bottom w:val="single" w:sz="4" w:space="0" w:color="000001"/>
            </w:tcBorders>
            <w:shd w:val="clear" w:color="auto" w:fill="auto"/>
            <w:tcMar>
              <w:left w:w="110" w:type="dxa"/>
            </w:tcMar>
            <w:tcPrChange w:id="937" w:author="ltonin" w:date="2018-01-31T15:18:00Z">
              <w:tcPr>
                <w:tcW w:w="1596" w:type="dxa"/>
                <w:gridSpan w:val="2"/>
                <w:tcBorders>
                  <w:top w:val="single" w:sz="4" w:space="0" w:color="000000"/>
                  <w:left w:val="single" w:sz="4" w:space="0" w:color="000000"/>
                  <w:bottom w:val="single" w:sz="4" w:space="0" w:color="000000"/>
                </w:tcBorders>
                <w:shd w:val="clear" w:color="auto" w:fill="auto"/>
              </w:tcPr>
            </w:tcPrChange>
          </w:tcPr>
          <w:p w14:paraId="34AEB9E5" w14:textId="77777777" w:rsidR="000D427E" w:rsidRDefault="002F3453">
            <w:pPr>
              <w:keepNext/>
              <w:spacing w:before="120"/>
              <w:jc w:val="center"/>
              <w:pPrChange w:id="938" w:author="ltonin" w:date="2018-01-31T15:18:00Z">
                <w:pPr>
                  <w:pStyle w:val="Legend"/>
                  <w:framePr w:hSpace="187" w:wrap="around" w:vAnchor="text" w:hAnchor="text" w:y="1"/>
                  <w:spacing w:before="120"/>
                  <w:suppressOverlap/>
                  <w:jc w:val="center"/>
                </w:pPr>
              </w:pPrChange>
            </w:pPr>
            <w:r>
              <w:rPr>
                <w:sz w:val="20"/>
                <w:szCs w:val="20"/>
              </w:rPr>
              <w:t>30</w:t>
            </w:r>
          </w:p>
        </w:tc>
        <w:tc>
          <w:tcPr>
            <w:tcW w:w="4797" w:type="dxa"/>
            <w:gridSpan w:val="3"/>
            <w:vMerge/>
            <w:tcBorders>
              <w:top w:val="single" w:sz="4" w:space="0" w:color="000001"/>
              <w:left w:val="single" w:sz="4" w:space="0" w:color="000001"/>
              <w:bottom w:val="single" w:sz="4" w:space="0" w:color="000001"/>
              <w:right w:val="single" w:sz="4" w:space="0" w:color="000001"/>
            </w:tcBorders>
            <w:shd w:val="clear" w:color="auto" w:fill="auto"/>
            <w:tcMar>
              <w:left w:w="110" w:type="dxa"/>
            </w:tcMar>
            <w:tcPrChange w:id="939" w:author="ltonin" w:date="2018-01-31T15:18:00Z">
              <w:tcPr>
                <w:tcW w:w="4798" w:type="dxa"/>
                <w:gridSpan w:val="5"/>
                <w:vMerge/>
                <w:tcBorders>
                  <w:top w:val="single" w:sz="4" w:space="0" w:color="000000"/>
                  <w:left w:val="single" w:sz="4" w:space="0" w:color="000000"/>
                  <w:bottom w:val="single" w:sz="4" w:space="0" w:color="000000"/>
                  <w:right w:val="single" w:sz="4" w:space="0" w:color="000000"/>
                </w:tcBorders>
                <w:shd w:val="clear" w:color="auto" w:fill="auto"/>
              </w:tcPr>
            </w:tcPrChange>
          </w:tcPr>
          <w:p w14:paraId="2E1E44FC" w14:textId="77777777" w:rsidR="000D427E" w:rsidRDefault="000D427E">
            <w:pPr>
              <w:keepNext/>
              <w:spacing w:before="120"/>
              <w:jc w:val="center"/>
              <w:rPr>
                <w:sz w:val="20"/>
                <w:szCs w:val="20"/>
              </w:rPr>
              <w:pPrChange w:id="940" w:author="ltonin" w:date="2018-01-31T15:18:00Z">
                <w:pPr>
                  <w:pStyle w:val="Legend"/>
                  <w:framePr w:hSpace="187" w:wrap="around" w:vAnchor="text" w:hAnchor="text" w:y="1"/>
                  <w:snapToGrid w:val="0"/>
                  <w:spacing w:before="120"/>
                  <w:suppressOverlap/>
                  <w:jc w:val="center"/>
                </w:pPr>
              </w:pPrChange>
            </w:pPr>
          </w:p>
        </w:tc>
      </w:tr>
      <w:tr w:rsidR="000D427E" w14:paraId="0EB5F159" w14:textId="77777777">
        <w:trPr>
          <w:trHeight w:val="20"/>
          <w:trPrChange w:id="941" w:author="ltonin" w:date="2018-01-31T15:18:00Z">
            <w:trPr>
              <w:gridAfter w:val="0"/>
              <w:trHeight w:val="23"/>
            </w:trPr>
          </w:trPrChange>
        </w:trPr>
        <w:tc>
          <w:tcPr>
            <w:tcW w:w="1597" w:type="dxa"/>
            <w:vMerge/>
            <w:tcBorders>
              <w:top w:val="single" w:sz="4" w:space="0" w:color="000001"/>
              <w:left w:val="single" w:sz="4" w:space="0" w:color="000001"/>
              <w:bottom w:val="single" w:sz="4" w:space="0" w:color="000001"/>
            </w:tcBorders>
            <w:shd w:val="clear" w:color="auto" w:fill="auto"/>
            <w:tcMar>
              <w:left w:w="110" w:type="dxa"/>
            </w:tcMar>
            <w:tcPrChange w:id="942" w:author="ltonin" w:date="2018-01-31T15:18:00Z">
              <w:tcPr>
                <w:tcW w:w="1596" w:type="dxa"/>
                <w:gridSpan w:val="2"/>
                <w:vMerge/>
                <w:tcBorders>
                  <w:top w:val="single" w:sz="4" w:space="0" w:color="000000"/>
                  <w:left w:val="single" w:sz="4" w:space="0" w:color="000000"/>
                  <w:bottom w:val="single" w:sz="4" w:space="0" w:color="000000"/>
                </w:tcBorders>
                <w:shd w:val="clear" w:color="auto" w:fill="auto"/>
              </w:tcPr>
            </w:tcPrChange>
          </w:tcPr>
          <w:p w14:paraId="454088A0" w14:textId="77777777" w:rsidR="000D427E" w:rsidRDefault="000D427E">
            <w:pPr>
              <w:keepNext/>
              <w:spacing w:before="120"/>
              <w:jc w:val="center"/>
              <w:rPr>
                <w:sz w:val="20"/>
                <w:szCs w:val="20"/>
              </w:rPr>
              <w:pPrChange w:id="943" w:author="ltonin" w:date="2018-01-31T15:18:00Z">
                <w:pPr>
                  <w:pStyle w:val="Legend"/>
                  <w:framePr w:hSpace="187" w:wrap="around" w:vAnchor="text" w:hAnchor="text" w:y="1"/>
                  <w:snapToGrid w:val="0"/>
                  <w:spacing w:before="120"/>
                  <w:suppressOverlap/>
                  <w:jc w:val="center"/>
                </w:pPr>
              </w:pPrChange>
            </w:pPr>
          </w:p>
        </w:tc>
        <w:tc>
          <w:tcPr>
            <w:tcW w:w="1595" w:type="dxa"/>
            <w:tcBorders>
              <w:top w:val="single" w:sz="4" w:space="0" w:color="000001"/>
              <w:left w:val="single" w:sz="4" w:space="0" w:color="000001"/>
              <w:bottom w:val="single" w:sz="4" w:space="0" w:color="000001"/>
            </w:tcBorders>
            <w:shd w:val="clear" w:color="auto" w:fill="auto"/>
            <w:tcMar>
              <w:left w:w="110" w:type="dxa"/>
            </w:tcMar>
            <w:tcPrChange w:id="944" w:author="ltonin" w:date="2018-01-31T15:18:00Z">
              <w:tcPr>
                <w:tcW w:w="1596" w:type="dxa"/>
                <w:gridSpan w:val="2"/>
                <w:tcBorders>
                  <w:top w:val="single" w:sz="4" w:space="0" w:color="000000"/>
                  <w:left w:val="single" w:sz="4" w:space="0" w:color="000000"/>
                  <w:bottom w:val="single" w:sz="4" w:space="0" w:color="000000"/>
                </w:tcBorders>
                <w:shd w:val="clear" w:color="auto" w:fill="auto"/>
              </w:tcPr>
            </w:tcPrChange>
          </w:tcPr>
          <w:p w14:paraId="57C6428E" w14:textId="77777777" w:rsidR="000D427E" w:rsidRDefault="002F3453">
            <w:pPr>
              <w:keepNext/>
              <w:spacing w:before="120"/>
              <w:jc w:val="center"/>
              <w:pPrChange w:id="945" w:author="ltonin" w:date="2018-01-31T15:18:00Z">
                <w:pPr>
                  <w:pStyle w:val="Legend"/>
                  <w:framePr w:hSpace="187" w:wrap="around" w:vAnchor="text" w:hAnchor="text" w:y="1"/>
                  <w:spacing w:before="120"/>
                  <w:suppressOverlap/>
                  <w:jc w:val="center"/>
                </w:pPr>
              </w:pPrChange>
            </w:pPr>
            <w:r>
              <w:rPr>
                <w:sz w:val="20"/>
                <w:szCs w:val="20"/>
              </w:rPr>
              <w:t>CP3</w:t>
            </w:r>
          </w:p>
        </w:tc>
        <w:tc>
          <w:tcPr>
            <w:tcW w:w="1596" w:type="dxa"/>
            <w:tcBorders>
              <w:top w:val="single" w:sz="4" w:space="0" w:color="000001"/>
              <w:left w:val="single" w:sz="4" w:space="0" w:color="000001"/>
              <w:bottom w:val="single" w:sz="4" w:space="0" w:color="000001"/>
            </w:tcBorders>
            <w:shd w:val="clear" w:color="auto" w:fill="auto"/>
            <w:tcMar>
              <w:left w:w="110" w:type="dxa"/>
            </w:tcMar>
            <w:tcPrChange w:id="946" w:author="ltonin" w:date="2018-01-31T15:18:00Z">
              <w:tcPr>
                <w:tcW w:w="1596" w:type="dxa"/>
                <w:gridSpan w:val="2"/>
                <w:tcBorders>
                  <w:top w:val="single" w:sz="4" w:space="0" w:color="000000"/>
                  <w:left w:val="single" w:sz="4" w:space="0" w:color="000000"/>
                  <w:bottom w:val="single" w:sz="4" w:space="0" w:color="000000"/>
                </w:tcBorders>
                <w:shd w:val="clear" w:color="auto" w:fill="auto"/>
              </w:tcPr>
            </w:tcPrChange>
          </w:tcPr>
          <w:p w14:paraId="6BF43905" w14:textId="77777777" w:rsidR="000D427E" w:rsidRDefault="002F3453">
            <w:pPr>
              <w:keepNext/>
              <w:spacing w:before="120"/>
              <w:jc w:val="center"/>
              <w:pPrChange w:id="947" w:author="ltonin" w:date="2018-01-31T15:18:00Z">
                <w:pPr>
                  <w:pStyle w:val="Legend"/>
                  <w:framePr w:hSpace="187" w:wrap="around" w:vAnchor="text" w:hAnchor="text" w:y="1"/>
                  <w:spacing w:before="120"/>
                  <w:suppressOverlap/>
                  <w:jc w:val="center"/>
                </w:pPr>
              </w:pPrChange>
            </w:pPr>
            <w:r>
              <w:rPr>
                <w:sz w:val="20"/>
                <w:szCs w:val="20"/>
              </w:rPr>
              <w:t>22</w:t>
            </w:r>
          </w:p>
        </w:tc>
        <w:tc>
          <w:tcPr>
            <w:tcW w:w="4797" w:type="dxa"/>
            <w:gridSpan w:val="3"/>
            <w:vMerge/>
            <w:tcBorders>
              <w:top w:val="single" w:sz="4" w:space="0" w:color="000001"/>
              <w:left w:val="single" w:sz="4" w:space="0" w:color="000001"/>
              <w:bottom w:val="single" w:sz="4" w:space="0" w:color="000001"/>
              <w:right w:val="single" w:sz="4" w:space="0" w:color="000001"/>
            </w:tcBorders>
            <w:shd w:val="clear" w:color="auto" w:fill="auto"/>
            <w:tcMar>
              <w:left w:w="110" w:type="dxa"/>
            </w:tcMar>
            <w:tcPrChange w:id="948" w:author="ltonin" w:date="2018-01-31T15:18:00Z">
              <w:tcPr>
                <w:tcW w:w="4798" w:type="dxa"/>
                <w:gridSpan w:val="5"/>
                <w:vMerge/>
                <w:tcBorders>
                  <w:top w:val="single" w:sz="4" w:space="0" w:color="000000"/>
                  <w:left w:val="single" w:sz="4" w:space="0" w:color="000000"/>
                  <w:bottom w:val="single" w:sz="4" w:space="0" w:color="000000"/>
                  <w:right w:val="single" w:sz="4" w:space="0" w:color="000000"/>
                </w:tcBorders>
                <w:shd w:val="clear" w:color="auto" w:fill="auto"/>
              </w:tcPr>
            </w:tcPrChange>
          </w:tcPr>
          <w:p w14:paraId="133C6330" w14:textId="77777777" w:rsidR="000D427E" w:rsidRDefault="000D427E">
            <w:pPr>
              <w:keepNext/>
              <w:spacing w:before="120"/>
              <w:jc w:val="center"/>
              <w:rPr>
                <w:sz w:val="20"/>
                <w:szCs w:val="20"/>
              </w:rPr>
              <w:pPrChange w:id="949" w:author="ltonin" w:date="2018-01-31T15:18:00Z">
                <w:pPr>
                  <w:pStyle w:val="Legend"/>
                  <w:framePr w:hSpace="187" w:wrap="around" w:vAnchor="text" w:hAnchor="text" w:y="1"/>
                  <w:snapToGrid w:val="0"/>
                  <w:spacing w:before="120"/>
                  <w:suppressOverlap/>
                  <w:jc w:val="center"/>
                </w:pPr>
              </w:pPrChange>
            </w:pPr>
          </w:p>
        </w:tc>
      </w:tr>
      <w:tr w:rsidR="000D427E" w14:paraId="3CCC6DA4" w14:textId="77777777">
        <w:trPr>
          <w:trHeight w:val="20"/>
          <w:trPrChange w:id="950" w:author="ltonin" w:date="2018-01-31T15:18:00Z">
            <w:trPr>
              <w:gridAfter w:val="0"/>
              <w:trHeight w:val="23"/>
            </w:trPr>
          </w:trPrChange>
        </w:trPr>
        <w:tc>
          <w:tcPr>
            <w:tcW w:w="1597" w:type="dxa"/>
            <w:vMerge/>
            <w:tcBorders>
              <w:top w:val="single" w:sz="4" w:space="0" w:color="000001"/>
              <w:left w:val="single" w:sz="4" w:space="0" w:color="000001"/>
              <w:bottom w:val="single" w:sz="4" w:space="0" w:color="000001"/>
            </w:tcBorders>
            <w:shd w:val="clear" w:color="auto" w:fill="auto"/>
            <w:tcMar>
              <w:left w:w="110" w:type="dxa"/>
            </w:tcMar>
            <w:tcPrChange w:id="951" w:author="ltonin" w:date="2018-01-31T15:18:00Z">
              <w:tcPr>
                <w:tcW w:w="1596" w:type="dxa"/>
                <w:gridSpan w:val="2"/>
                <w:vMerge/>
                <w:tcBorders>
                  <w:top w:val="single" w:sz="4" w:space="0" w:color="000000"/>
                  <w:left w:val="single" w:sz="4" w:space="0" w:color="000000"/>
                  <w:bottom w:val="single" w:sz="4" w:space="0" w:color="000000"/>
                </w:tcBorders>
                <w:shd w:val="clear" w:color="auto" w:fill="auto"/>
              </w:tcPr>
            </w:tcPrChange>
          </w:tcPr>
          <w:p w14:paraId="74F88CB1" w14:textId="77777777" w:rsidR="000D427E" w:rsidRDefault="000D427E">
            <w:pPr>
              <w:keepNext/>
              <w:spacing w:before="120"/>
              <w:jc w:val="center"/>
              <w:rPr>
                <w:sz w:val="20"/>
                <w:szCs w:val="20"/>
              </w:rPr>
              <w:pPrChange w:id="952" w:author="ltonin" w:date="2018-01-31T15:18:00Z">
                <w:pPr>
                  <w:pStyle w:val="Legend"/>
                  <w:framePr w:hSpace="187" w:wrap="around" w:vAnchor="text" w:hAnchor="text" w:y="1"/>
                  <w:snapToGrid w:val="0"/>
                  <w:spacing w:before="120"/>
                  <w:suppressOverlap/>
                  <w:jc w:val="center"/>
                </w:pPr>
              </w:pPrChange>
            </w:pPr>
          </w:p>
        </w:tc>
        <w:tc>
          <w:tcPr>
            <w:tcW w:w="1595" w:type="dxa"/>
            <w:tcBorders>
              <w:top w:val="single" w:sz="4" w:space="0" w:color="000001"/>
              <w:left w:val="single" w:sz="4" w:space="0" w:color="000001"/>
              <w:bottom w:val="single" w:sz="4" w:space="0" w:color="000001"/>
            </w:tcBorders>
            <w:shd w:val="clear" w:color="auto" w:fill="auto"/>
            <w:tcMar>
              <w:left w:w="110" w:type="dxa"/>
            </w:tcMar>
            <w:tcPrChange w:id="953" w:author="ltonin" w:date="2018-01-31T15:18:00Z">
              <w:tcPr>
                <w:tcW w:w="1596" w:type="dxa"/>
                <w:gridSpan w:val="2"/>
                <w:tcBorders>
                  <w:top w:val="single" w:sz="4" w:space="0" w:color="000000"/>
                  <w:left w:val="single" w:sz="4" w:space="0" w:color="000000"/>
                  <w:bottom w:val="single" w:sz="4" w:space="0" w:color="000000"/>
                </w:tcBorders>
                <w:shd w:val="clear" w:color="auto" w:fill="auto"/>
              </w:tcPr>
            </w:tcPrChange>
          </w:tcPr>
          <w:p w14:paraId="7E3A4654" w14:textId="77777777" w:rsidR="000D427E" w:rsidRDefault="002F3453">
            <w:pPr>
              <w:keepNext/>
              <w:spacing w:before="120"/>
              <w:jc w:val="center"/>
              <w:pPrChange w:id="954" w:author="ltonin" w:date="2018-01-31T15:18:00Z">
                <w:pPr>
                  <w:pStyle w:val="Legend"/>
                  <w:framePr w:hSpace="187" w:wrap="around" w:vAnchor="text" w:hAnchor="text" w:y="1"/>
                  <w:spacing w:before="120"/>
                  <w:suppressOverlap/>
                  <w:jc w:val="center"/>
                </w:pPr>
              </w:pPrChange>
            </w:pPr>
            <w:r>
              <w:rPr>
                <w:sz w:val="20"/>
                <w:szCs w:val="20"/>
              </w:rPr>
              <w:t>CP3</w:t>
            </w:r>
          </w:p>
        </w:tc>
        <w:tc>
          <w:tcPr>
            <w:tcW w:w="1596" w:type="dxa"/>
            <w:tcBorders>
              <w:top w:val="single" w:sz="4" w:space="0" w:color="000001"/>
              <w:left w:val="single" w:sz="4" w:space="0" w:color="000001"/>
              <w:bottom w:val="single" w:sz="4" w:space="0" w:color="000001"/>
            </w:tcBorders>
            <w:shd w:val="clear" w:color="auto" w:fill="auto"/>
            <w:tcMar>
              <w:left w:w="110" w:type="dxa"/>
            </w:tcMar>
            <w:tcPrChange w:id="955" w:author="ltonin" w:date="2018-01-31T15:18:00Z">
              <w:tcPr>
                <w:tcW w:w="1596" w:type="dxa"/>
                <w:gridSpan w:val="2"/>
                <w:tcBorders>
                  <w:top w:val="single" w:sz="4" w:space="0" w:color="000000"/>
                  <w:left w:val="single" w:sz="4" w:space="0" w:color="000000"/>
                  <w:bottom w:val="single" w:sz="4" w:space="0" w:color="000000"/>
                </w:tcBorders>
                <w:shd w:val="clear" w:color="auto" w:fill="auto"/>
              </w:tcPr>
            </w:tcPrChange>
          </w:tcPr>
          <w:p w14:paraId="1CA8F13D" w14:textId="77777777" w:rsidR="000D427E" w:rsidRDefault="002F3453">
            <w:pPr>
              <w:keepNext/>
              <w:spacing w:before="120"/>
              <w:jc w:val="center"/>
              <w:pPrChange w:id="956" w:author="ltonin" w:date="2018-01-31T15:18:00Z">
                <w:pPr>
                  <w:pStyle w:val="Legend"/>
                  <w:framePr w:hSpace="187" w:wrap="around" w:vAnchor="text" w:hAnchor="text" w:y="1"/>
                  <w:spacing w:before="120"/>
                  <w:suppressOverlap/>
                  <w:jc w:val="center"/>
                </w:pPr>
              </w:pPrChange>
            </w:pPr>
            <w:r>
              <w:rPr>
                <w:sz w:val="20"/>
                <w:szCs w:val="20"/>
              </w:rPr>
              <w:t>24</w:t>
            </w:r>
          </w:p>
        </w:tc>
        <w:tc>
          <w:tcPr>
            <w:tcW w:w="4797" w:type="dxa"/>
            <w:gridSpan w:val="3"/>
            <w:vMerge/>
            <w:tcBorders>
              <w:top w:val="single" w:sz="4" w:space="0" w:color="000001"/>
              <w:left w:val="single" w:sz="4" w:space="0" w:color="000001"/>
              <w:bottom w:val="single" w:sz="4" w:space="0" w:color="000001"/>
              <w:right w:val="single" w:sz="4" w:space="0" w:color="000001"/>
            </w:tcBorders>
            <w:shd w:val="clear" w:color="auto" w:fill="auto"/>
            <w:tcMar>
              <w:left w:w="110" w:type="dxa"/>
            </w:tcMar>
            <w:tcPrChange w:id="957" w:author="ltonin" w:date="2018-01-31T15:18:00Z">
              <w:tcPr>
                <w:tcW w:w="4798" w:type="dxa"/>
                <w:gridSpan w:val="5"/>
                <w:vMerge/>
                <w:tcBorders>
                  <w:top w:val="single" w:sz="4" w:space="0" w:color="000000"/>
                  <w:left w:val="single" w:sz="4" w:space="0" w:color="000000"/>
                  <w:bottom w:val="single" w:sz="4" w:space="0" w:color="000000"/>
                  <w:right w:val="single" w:sz="4" w:space="0" w:color="000000"/>
                </w:tcBorders>
                <w:shd w:val="clear" w:color="auto" w:fill="auto"/>
              </w:tcPr>
            </w:tcPrChange>
          </w:tcPr>
          <w:p w14:paraId="183B7A38" w14:textId="77777777" w:rsidR="000D427E" w:rsidRDefault="000D427E">
            <w:pPr>
              <w:keepNext/>
              <w:spacing w:before="120"/>
              <w:jc w:val="center"/>
              <w:rPr>
                <w:sz w:val="20"/>
                <w:szCs w:val="20"/>
              </w:rPr>
              <w:pPrChange w:id="958" w:author="ltonin" w:date="2018-01-31T15:18:00Z">
                <w:pPr>
                  <w:pStyle w:val="Legend"/>
                  <w:framePr w:hSpace="187" w:wrap="around" w:vAnchor="text" w:hAnchor="text" w:y="1"/>
                  <w:snapToGrid w:val="0"/>
                  <w:spacing w:before="120"/>
                  <w:suppressOverlap/>
                  <w:jc w:val="center"/>
                </w:pPr>
              </w:pPrChange>
            </w:pPr>
          </w:p>
        </w:tc>
      </w:tr>
    </w:tbl>
    <w:p w14:paraId="0997085E" w14:textId="77777777" w:rsidR="000D427E" w:rsidRDefault="000D427E">
      <w:pPr>
        <w:spacing w:line="480" w:lineRule="auto"/>
        <w:rPr>
          <w:ins w:id="959" w:author="ltonin" w:date="2018-01-31T15:18:00Z"/>
        </w:rPr>
      </w:pPr>
    </w:p>
    <w:p w14:paraId="53BCE32C" w14:textId="77777777" w:rsidR="000D427E" w:rsidRDefault="00FB24BC">
      <w:pPr>
        <w:spacing w:after="120" w:line="480" w:lineRule="auto"/>
        <w:jc w:val="both"/>
        <w:rPr>
          <w:moveFrom w:id="960" w:author="ltonin" w:date="2018-01-31T15:18:00Z"/>
          <w:sz w:val="20"/>
          <w:rPrChange w:id="961" w:author="ltonin" w:date="2018-01-31T15:18:00Z">
            <w:rPr>
              <w:moveFrom w:id="962" w:author="ltonin" w:date="2018-01-31T15:18:00Z"/>
            </w:rPr>
          </w:rPrChange>
        </w:rPr>
        <w:pPrChange w:id="963" w:author="ltonin" w:date="2018-01-31T15:18:00Z">
          <w:pPr>
            <w:suppressAutoHyphens w:val="0"/>
            <w:spacing w:line="480" w:lineRule="auto"/>
          </w:pPr>
        </w:pPrChange>
      </w:pPr>
      <w:ins w:id="964" w:author="ltonin" w:date="2018-01-31T15:18:00Z">
        <w:r>
          <w:rPr>
            <w:b/>
            <w:sz w:val="20"/>
            <w:szCs w:val="20"/>
          </w:rPr>
          <w:t>Fig</w:t>
        </w:r>
      </w:ins>
      <w:moveFromRangeStart w:id="965" w:author="ltonin" w:date="2018-01-31T15:18:00Z" w:name="move505175241"/>
      <w:moveFrom w:id="966" w:author="ltonin" w:date="2018-01-31T15:18:00Z">
        <w:r w:rsidR="002F3453">
          <w:rPr>
            <w:sz w:val="20"/>
            <w:szCs w:val="20"/>
          </w:rPr>
          <w:t>The table presents all the spatio-spectral features selected for the BCI classifiers trained throughout our pilots’ mutual learning process. Each feature refers to a specific frequency band (2 Hz resolution) and EEG channel location according to the international 10-20 system.</w:t>
        </w:r>
      </w:moveFrom>
    </w:p>
    <w:moveFromRangeEnd w:id="965"/>
    <w:p w14:paraId="1063F950" w14:textId="77777777" w:rsidR="003F652E" w:rsidRPr="00006A6C" w:rsidRDefault="003F652E" w:rsidP="001E6C5F">
      <w:pPr>
        <w:spacing w:before="60" w:line="480" w:lineRule="auto"/>
        <w:jc w:val="both"/>
        <w:rPr>
          <w:del w:id="967" w:author="ltonin" w:date="2018-01-31T15:18:00Z"/>
          <w:sz w:val="22"/>
        </w:rPr>
      </w:pPr>
    </w:p>
    <w:p w14:paraId="66601BDF" w14:textId="77777777" w:rsidR="00E44412" w:rsidRDefault="00E44412" w:rsidP="001E6C5F">
      <w:pPr>
        <w:spacing w:before="120" w:line="480" w:lineRule="auto"/>
        <w:jc w:val="both"/>
        <w:rPr>
          <w:del w:id="968" w:author="ltonin" w:date="2018-01-31T15:18:00Z"/>
          <w:sz w:val="22"/>
        </w:rPr>
      </w:pPr>
      <w:del w:id="969" w:author="ltonin" w:date="2018-01-31T15:18:00Z">
        <w:r w:rsidRPr="00E44412">
          <w:rPr>
            <w:sz w:val="22"/>
          </w:rPr>
          <w:delText>Fig.4A demonstrates that this incremental mutual learning procedure has been very effective in bringing up an emerging SMR pattern (high β-band, 22-32 Hz) for both pilots, coherent with both hands MI (lateral, electrodes FC3 ,C3, CP3, FC4, C4, CP4 of the 10-20 EEG system) and both feet MI (medial, electrodes FCz, Cz, CPz) locations of the sensorimotor cortex. Fig. 4B further substantiates a significant enhancement trend of these patterns' discriminancy over runs (P1, N=214: r=0.47, p&lt;.001 for medial and r=0.4</w:delText>
        </w:r>
        <w:r w:rsidR="001A3A63">
          <w:rPr>
            <w:sz w:val="22"/>
          </w:rPr>
          <w:delText>4, p&lt;.001 for lateral locations;</w:delText>
        </w:r>
        <w:r w:rsidRPr="00E44412">
          <w:rPr>
            <w:sz w:val="22"/>
          </w:rPr>
          <w:delText xml:space="preserve"> P2, N=79: r=0.47, p&lt;.001 for medial and r=0.64, p&lt;.001 for lateral locations), accounting for considerable, statistically significant increase for both pilots and locations between the first and last four sessions (Fig. 1C). The overall discriminancy of our pilots’ SMRs (average of medial and lateral locations) correlates we</w:delText>
        </w:r>
        <w:r w:rsidR="001A3A63">
          <w:rPr>
            <w:sz w:val="22"/>
          </w:rPr>
          <w:delText>ll (P1: r=-0.42, p&lt;.001, N=162;</w:delText>
        </w:r>
        <w:r w:rsidRPr="00E44412">
          <w:rPr>
            <w:sz w:val="22"/>
          </w:rPr>
          <w:delText xml:space="preserve"> P2: r=-0.31, p&lt;.001, N=45) with the average pad crossing time (BCI performance). The latter naturally also correlates with the primary outcome of race tim</w:delText>
        </w:r>
        <w:r w:rsidR="001A3A63">
          <w:rPr>
            <w:sz w:val="22"/>
          </w:rPr>
          <w:delText>e (P1: r=0.79, p&lt;.001, N=162;</w:delText>
        </w:r>
        <w:r w:rsidRPr="00E44412">
          <w:rPr>
            <w:sz w:val="22"/>
          </w:rPr>
          <w:delText xml:space="preserve"> P2: r=0.92, p&lt;.001, N=45). Hence, increased SMR modulation (discriminancy) seems to be crucial for enhanced BC</w:delText>
        </w:r>
        <w:r w:rsidR="001A3A63">
          <w:rPr>
            <w:sz w:val="22"/>
          </w:rPr>
          <w:delText>I and application performances.</w:delText>
        </w:r>
      </w:del>
    </w:p>
    <w:p w14:paraId="101A217E" w14:textId="77777777" w:rsidR="000D0A39" w:rsidRDefault="000D0A39" w:rsidP="001E6C5F">
      <w:pPr>
        <w:spacing w:before="120" w:line="480" w:lineRule="auto"/>
        <w:jc w:val="both"/>
        <w:rPr>
          <w:del w:id="970" w:author="ltonin" w:date="2018-01-31T15:18:00Z"/>
          <w:sz w:val="22"/>
        </w:rPr>
      </w:pPr>
    </w:p>
    <w:p w14:paraId="442BFB51" w14:textId="55838C54" w:rsidR="00FB24BC" w:rsidRPr="008E7F78" w:rsidRDefault="000D0A39" w:rsidP="008E7F78">
      <w:pPr>
        <w:spacing w:before="120" w:line="480" w:lineRule="auto"/>
        <w:jc w:val="both"/>
        <w:rPr>
          <w:rPrChange w:id="971" w:author="ltonin" w:date="2018-01-31T15:18:00Z">
            <w:rPr>
              <w:sz w:val="22"/>
            </w:rPr>
          </w:rPrChange>
        </w:rPr>
      </w:pPr>
      <w:del w:id="972" w:author="ltonin" w:date="2018-01-31T15:18:00Z">
        <w:r w:rsidRPr="00F24F18">
          <w:rPr>
            <w:b/>
            <w:sz w:val="20"/>
          </w:rPr>
          <w:delText>Fig.</w:delText>
        </w:r>
      </w:del>
      <w:r w:rsidR="00FB24BC">
        <w:rPr>
          <w:b/>
          <w:sz w:val="20"/>
          <w:szCs w:val="20"/>
        </w:rPr>
        <w:t xml:space="preserve"> 4.</w:t>
      </w:r>
      <w:r w:rsidR="00FB24BC">
        <w:rPr>
          <w:sz w:val="20"/>
          <w:szCs w:val="20"/>
        </w:rPr>
        <w:t xml:space="preserve"> BCI feature discriminancy. </w:t>
      </w:r>
      <w:r w:rsidR="00FB24BC">
        <w:rPr>
          <w:b/>
          <w:sz w:val="20"/>
          <w:szCs w:val="20"/>
        </w:rPr>
        <w:t>(A)</w:t>
      </w:r>
      <w:r w:rsidR="00FB24BC">
        <w:rPr>
          <w:sz w:val="20"/>
          <w:szCs w:val="20"/>
        </w:rPr>
        <w:t xml:space="preserve"> Topographic maps of discriminancy per training month on the 16 EEG channel locations over the sensorimotor cortex monitored. Bright color indicates high discriminancy between Both Hands and Both Feet MI tasks employed by both pilots (P1 top, P2 bottom). The discriminancy of each channel is quantified as the Fisher score of the EEG signal's power spectral density distributions for these two mental classes in the high β-band (22-32 Hz) within each run. Each map illustrates local Fisher scores (with inter-channel interpolation) averaged over all runs within the supertitled month. </w:t>
      </w:r>
      <w:r w:rsidR="00FB24BC">
        <w:rPr>
          <w:b/>
          <w:sz w:val="20"/>
          <w:szCs w:val="20"/>
        </w:rPr>
        <w:t>(B)</w:t>
      </w:r>
      <w:r w:rsidR="00FB24BC">
        <w:rPr>
          <w:sz w:val="20"/>
          <w:szCs w:val="20"/>
        </w:rPr>
        <w:t xml:space="preserve"> Average medial (blue, channels: FCz, Cz, CPz) and lateral (red, channels FC3 ,C3, CP3, FC4, C4, CP4) discriminancy for all performed offline, online and racing runs of pilots P1 and P2. The corresponding linear fits and Pearson correlation coefficients (significance tested with Student’s t-distribution) are reported to indicate training effects. Vertical dashed lines indicate the training session where each runs took place.</w:t>
      </w:r>
      <w:r w:rsidR="00FB24BC">
        <w:rPr>
          <w:b/>
          <w:sz w:val="20"/>
          <w:szCs w:val="20"/>
        </w:rPr>
        <w:t xml:space="preserve"> (C)</w:t>
      </w:r>
      <w:r w:rsidR="00FB24BC">
        <w:rPr>
          <w:sz w:val="20"/>
          <w:szCs w:val="20"/>
        </w:rPr>
        <w:t xml:space="preserve"> Average and standard deviations of medial region (blue) and lateral region (red) discriminancy within the first and last four runs of training for pilots P1 and P2. Statistically significant differences are shown with two-sided Wilcoxon ranksum tests, (**): p&lt;.01, (***): p&lt;.001.</w:t>
      </w:r>
    </w:p>
    <w:p w14:paraId="32AB5D24" w14:textId="77777777" w:rsidR="000D0A39" w:rsidRPr="00E44412" w:rsidRDefault="000D0A39" w:rsidP="001E6C5F">
      <w:pPr>
        <w:spacing w:before="120" w:line="480" w:lineRule="auto"/>
        <w:jc w:val="both"/>
        <w:rPr>
          <w:del w:id="973" w:author="ltonin" w:date="2018-01-31T15:18:00Z"/>
          <w:sz w:val="22"/>
        </w:rPr>
      </w:pPr>
    </w:p>
    <w:p w14:paraId="3CF3FEDF" w14:textId="77777777" w:rsidR="00EC46C4" w:rsidRDefault="00EC46C4" w:rsidP="001E6C5F">
      <w:pPr>
        <w:widowControl w:val="0"/>
        <w:autoSpaceDE w:val="0"/>
        <w:autoSpaceDN w:val="0"/>
        <w:adjustRightInd w:val="0"/>
        <w:spacing w:before="120" w:line="480" w:lineRule="auto"/>
        <w:jc w:val="both"/>
        <w:rPr>
          <w:del w:id="974" w:author="ltonin" w:date="2018-01-31T15:18:00Z"/>
          <w:sz w:val="22"/>
        </w:rPr>
      </w:pPr>
      <w:del w:id="975" w:author="ltonin" w:date="2018-01-31T15:18:00Z">
        <w:r w:rsidRPr="00EC46C4">
          <w:rPr>
            <w:sz w:val="22"/>
          </w:rPr>
          <w:delText xml:space="preserve">Fig. 5 reveals a profound similarity of the SMR patterns for the different training modalities performed, suggesting benefits have been derived by the incremental structure of our mutual learning protocol </w:delText>
        </w:r>
        <w:bookmarkStart w:id="976" w:name="ZOTERO_BREF_2qXPJPI9D21Q"/>
        <w:r w:rsidR="00C14B04" w:rsidRPr="00C81BED">
          <w:rPr>
            <w:sz w:val="22"/>
          </w:rPr>
          <w:delText>[52,53]</w:delText>
        </w:r>
        <w:bookmarkEnd w:id="976"/>
        <w:r w:rsidRPr="00EC46C4">
          <w:rPr>
            <w:sz w:val="22"/>
          </w:rPr>
          <w:delText xml:space="preserve">. On the other hand, Fig. 6 sheds light on the neurophysiological basis of P1’s poor performance in the final. </w:delText>
        </w:r>
      </w:del>
      <w:moveFromRangeStart w:id="977" w:author="ltonin" w:date="2018-01-31T15:18:00Z" w:name="move505175242"/>
      <w:moveFrom w:id="978" w:author="ltonin" w:date="2018-01-31T15:18:00Z">
        <w:r w:rsidR="002F3453">
          <w:rPr>
            <w:sz w:val="22"/>
            <w:szCs w:val="22"/>
          </w:rPr>
          <w:t>It can be seen that P1’s inability in this particular race to deliver any command associated to the Both Hands MI task (spin, slide) has been accompanied by the disappearance of this task’s identified EEG correlates, namely the β-band SMR discriminancy in locations contralateral to the dominant right hand, selected for the classifier used in the competition (CP3, Table 2).</w:t>
        </w:r>
      </w:moveFrom>
      <w:moveFromRangeEnd w:id="977"/>
    </w:p>
    <w:p w14:paraId="77859483" w14:textId="77777777" w:rsidR="000D0A39" w:rsidRDefault="000D0A39" w:rsidP="001E6C5F">
      <w:pPr>
        <w:widowControl w:val="0"/>
        <w:autoSpaceDE w:val="0"/>
        <w:autoSpaceDN w:val="0"/>
        <w:adjustRightInd w:val="0"/>
        <w:spacing w:before="120" w:line="480" w:lineRule="auto"/>
        <w:jc w:val="both"/>
        <w:rPr>
          <w:del w:id="979" w:author="ltonin" w:date="2018-01-31T15:18:00Z"/>
          <w:sz w:val="22"/>
        </w:rPr>
      </w:pPr>
    </w:p>
    <w:p w14:paraId="5A9F6E2F" w14:textId="77777777" w:rsidR="000D0A39" w:rsidRDefault="000D0A39" w:rsidP="000D0A39">
      <w:pPr>
        <w:pStyle w:val="Caption"/>
        <w:suppressLineNumbers w:val="0"/>
        <w:spacing w:after="0" w:line="480" w:lineRule="auto"/>
        <w:jc w:val="both"/>
        <w:rPr>
          <w:del w:id="980" w:author="ltonin" w:date="2018-01-31T15:18:00Z"/>
          <w:i w:val="0"/>
          <w:sz w:val="20"/>
          <w:szCs w:val="20"/>
        </w:rPr>
      </w:pPr>
      <w:del w:id="981" w:author="ltonin" w:date="2018-01-31T15:18:00Z">
        <w:r w:rsidRPr="00991979">
          <w:rPr>
            <w:b/>
            <w:i w:val="0"/>
            <w:sz w:val="20"/>
            <w:szCs w:val="20"/>
          </w:rPr>
          <w:delText>Fig. 5.</w:delText>
        </w:r>
        <w:r w:rsidRPr="00991979">
          <w:rPr>
            <w:i w:val="0"/>
            <w:sz w:val="20"/>
            <w:szCs w:val="20"/>
          </w:rPr>
          <w:delText xml:space="preserve"> BCI feature discriminancy per training modality. Topographic maps of discriminancy per training modality on the 16 EEG channel locations over the sensorimotor cortex monitored. Bright color indicates high discriminancy between Both Hands and Both Feet motor imagery tasks employed by both pilots (P1 top, P2 bottom). The discriminancy of each channel is quantified as the Fisher score of the EEG signal's power spectral density distributions for these two mental classes in the high β band (22-32 Hz), on this channel. Each map illustrates local Fisher scores (with inter-channel interpolation) averaged over all runs of the supertitled modality.</w:delText>
        </w:r>
      </w:del>
    </w:p>
    <w:p w14:paraId="3152E002" w14:textId="77777777" w:rsidR="000D0A39" w:rsidRDefault="000D0A39" w:rsidP="001E6C5F">
      <w:pPr>
        <w:widowControl w:val="0"/>
        <w:autoSpaceDE w:val="0"/>
        <w:autoSpaceDN w:val="0"/>
        <w:adjustRightInd w:val="0"/>
        <w:spacing w:before="120" w:line="480" w:lineRule="auto"/>
        <w:jc w:val="both"/>
        <w:rPr>
          <w:del w:id="982" w:author="ltonin" w:date="2018-01-31T15:18:00Z"/>
          <w:sz w:val="22"/>
        </w:rPr>
      </w:pPr>
    </w:p>
    <w:p w14:paraId="0228C52F" w14:textId="53688BE2" w:rsidR="000D427E" w:rsidRDefault="000D0A39">
      <w:pPr>
        <w:spacing w:before="120" w:line="480" w:lineRule="auto"/>
        <w:ind w:firstLine="720"/>
        <w:jc w:val="both"/>
        <w:rPr>
          <w:ins w:id="983" w:author="ltonin" w:date="2018-01-31T15:18:00Z"/>
          <w:sz w:val="22"/>
          <w:szCs w:val="22"/>
        </w:rPr>
      </w:pPr>
      <w:del w:id="984" w:author="ltonin" w:date="2018-01-31T15:18:00Z">
        <w:r w:rsidRPr="00D1793C">
          <w:rPr>
            <w:b/>
            <w:sz w:val="20"/>
            <w:szCs w:val="20"/>
          </w:rPr>
          <w:delText>Fig. 6</w:delText>
        </w:r>
      </w:del>
      <w:ins w:id="985" w:author="ltonin" w:date="2018-01-31T15:18:00Z">
        <w:r w:rsidR="002F3453">
          <w:rPr>
            <w:sz w:val="22"/>
            <w:szCs w:val="22"/>
          </w:rPr>
          <w:t xml:space="preserve">Fig 4A demonstrates that our incremental mutual learning procedure has been very effective in bringing up an emerging SMR pattern (high β-band, 22-32 Hz) for both pilots, coherent with both hands MI (lateral, electrodes FC3, C3, CP3, FC4, C4, CP4 of the 10-20 EEG system) and both feet MI (medial, electrodes FCz, Cz, CPz) locations of the sensorimotor cortex (see also S1 Fig for discriminancy maps in higher frequency resolution). Fig 4B further substantiates a significant enhancement trend of these patterns' discriminancy over runs (P1, N=214: r=0.47, p&lt;.001 for medial and r=0.44, p&lt;.001 for lateral locations; P2, N=79: r=0.47, p&lt;.001 for medial and r=0.64, p&lt;.001 for lateral locations), accounting for considerable, statistically significant increase for both pilots and locations between the first and last four sessions (Fig 4C). </w:t>
        </w:r>
      </w:ins>
    </w:p>
    <w:p w14:paraId="7121570A" w14:textId="77777777" w:rsidR="000D427E" w:rsidRDefault="002F3453">
      <w:pPr>
        <w:spacing w:before="120" w:line="480" w:lineRule="auto"/>
        <w:ind w:firstLine="720"/>
        <w:jc w:val="both"/>
        <w:rPr>
          <w:ins w:id="986" w:author="ltonin" w:date="2018-01-31T15:18:00Z"/>
          <w:b/>
          <w:sz w:val="20"/>
          <w:szCs w:val="20"/>
        </w:rPr>
      </w:pPr>
      <w:ins w:id="987" w:author="ltonin" w:date="2018-01-31T15:18:00Z">
        <w:r>
          <w:rPr>
            <w:sz w:val="22"/>
            <w:szCs w:val="22"/>
          </w:rPr>
          <w:t>The overall discriminancy of our pilots’ SMRs (average of medial and lateral locations for P1, lateral for P2) correlates well with the total command accuracy (P1: r=0.56, p&lt;.001, N=162; P2: r=0.37, p=.013, N=45), the average pad crossing time (P1: r=-0.42, p&lt;.001, N=162; P2: r=-0.45, p=.002, N=45) and the race completion time (P1: r=-0.39, p&lt;.001, N=162; P2: r=-0.29, p=.0056, N=45). Hence, increased SMR modulation (discriminancy) seems to be crucial for enhanced BCI and, through the latter, also application performances.</w:t>
        </w:r>
      </w:ins>
    </w:p>
    <w:p w14:paraId="271518F7" w14:textId="47BEACFA" w:rsidR="000D427E" w:rsidRDefault="000D427E">
      <w:pPr>
        <w:spacing w:before="120" w:line="480" w:lineRule="auto"/>
        <w:jc w:val="both"/>
        <w:rPr>
          <w:ins w:id="988" w:author="ltonin" w:date="2018-01-31T15:18:00Z"/>
          <w:b/>
          <w:sz w:val="20"/>
          <w:szCs w:val="20"/>
        </w:rPr>
      </w:pPr>
    </w:p>
    <w:p w14:paraId="0C759DCD" w14:textId="77777777" w:rsidR="000D427E" w:rsidRDefault="000D427E">
      <w:pPr>
        <w:spacing w:before="120" w:line="480" w:lineRule="auto"/>
        <w:jc w:val="both"/>
        <w:rPr>
          <w:ins w:id="989" w:author="ltonin" w:date="2018-01-31T15:18:00Z"/>
          <w:sz w:val="22"/>
          <w:szCs w:val="22"/>
        </w:rPr>
      </w:pPr>
    </w:p>
    <w:p w14:paraId="39F1A86A" w14:textId="4EF59FF5" w:rsidR="001E1B1B" w:rsidRPr="008F222A" w:rsidRDefault="001E1B1B" w:rsidP="001E1B1B">
      <w:pPr>
        <w:spacing w:before="120" w:line="480" w:lineRule="auto"/>
        <w:jc w:val="both"/>
        <w:rPr>
          <w:sz w:val="20"/>
        </w:rPr>
        <w:pPrChange w:id="990" w:author="ltonin" w:date="2018-01-31T15:18:00Z">
          <w:pPr>
            <w:pStyle w:val="Caption"/>
            <w:suppressLineNumbers w:val="0"/>
            <w:spacing w:after="0" w:line="480" w:lineRule="auto"/>
            <w:jc w:val="both"/>
          </w:pPr>
        </w:pPrChange>
      </w:pPr>
      <w:ins w:id="991" w:author="ltonin" w:date="2018-01-31T15:18:00Z">
        <w:r>
          <w:rPr>
            <w:b/>
            <w:sz w:val="20"/>
            <w:szCs w:val="20"/>
          </w:rPr>
          <w:t>Fig 5</w:t>
        </w:r>
      </w:ins>
      <w:r w:rsidRPr="008F222A">
        <w:rPr>
          <w:b/>
          <w:sz w:val="20"/>
        </w:rPr>
        <w:t>.</w:t>
      </w:r>
      <w:r w:rsidRPr="008F222A">
        <w:rPr>
          <w:sz w:val="20"/>
        </w:rPr>
        <w:t xml:space="preserve"> BCI feature discriminancy for </w:t>
      </w:r>
      <w:del w:id="992" w:author="ltonin" w:date="2018-01-31T15:18:00Z">
        <w:r w:rsidR="000D0A39" w:rsidRPr="00D1793C">
          <w:rPr>
            <w:sz w:val="20"/>
            <w:szCs w:val="20"/>
          </w:rPr>
          <w:delText>pilot</w:delText>
        </w:r>
      </w:del>
      <w:ins w:id="993" w:author="ltonin" w:date="2018-01-31T15:18:00Z">
        <w:r>
          <w:rPr>
            <w:sz w:val="20"/>
            <w:szCs w:val="20"/>
          </w:rPr>
          <w:t>pilots</w:t>
        </w:r>
      </w:ins>
      <w:r w:rsidRPr="008F222A">
        <w:rPr>
          <w:sz w:val="20"/>
        </w:rPr>
        <w:t xml:space="preserve"> P1</w:t>
      </w:r>
      <w:ins w:id="994" w:author="ltonin" w:date="2018-01-31T15:18:00Z">
        <w:r>
          <w:rPr>
            <w:sz w:val="20"/>
            <w:szCs w:val="20"/>
          </w:rPr>
          <w:t xml:space="preserve"> and P2</w:t>
        </w:r>
      </w:ins>
      <w:r w:rsidRPr="008F222A">
        <w:rPr>
          <w:sz w:val="20"/>
        </w:rPr>
        <w:t xml:space="preserve"> in the Cybathlon. Topographic maps of discriminancy per Cybathlon race on the 16 EEG channel locations over the sensorimotor cortex monitored. Bright color indicates high discriminancy between Both Hands and Both Feet motor imagery tasks employed by </w:t>
      </w:r>
      <w:del w:id="995" w:author="ltonin" w:date="2018-01-31T15:18:00Z">
        <w:r w:rsidR="000D0A39" w:rsidRPr="00D1793C">
          <w:rPr>
            <w:sz w:val="20"/>
            <w:szCs w:val="20"/>
          </w:rPr>
          <w:delText>pilot P1</w:delText>
        </w:r>
      </w:del>
      <w:ins w:id="996" w:author="ltonin" w:date="2018-01-31T15:18:00Z">
        <w:r>
          <w:rPr>
            <w:sz w:val="20"/>
            <w:szCs w:val="20"/>
          </w:rPr>
          <w:t>both pilots</w:t>
        </w:r>
      </w:ins>
      <w:r w:rsidRPr="008F222A">
        <w:rPr>
          <w:sz w:val="20"/>
        </w:rPr>
        <w:t>. The discriminancy of each channel is quantified as the Fisher score of the EEG signal's power spectral density distributions for these two mental classes in the high β band (22-32 Hz), on this channel. Each map illustrates local Fisher scores (with inter-channel interpolation) in the supertitled race.</w:t>
      </w:r>
    </w:p>
    <w:p w14:paraId="44D4DA13" w14:textId="77777777" w:rsidR="00A80F9A" w:rsidRPr="008F222A" w:rsidRDefault="00A80F9A" w:rsidP="001E1B1B">
      <w:pPr>
        <w:spacing w:before="120" w:line="480" w:lineRule="auto"/>
        <w:jc w:val="both"/>
        <w:rPr>
          <w:sz w:val="20"/>
        </w:rPr>
        <w:pPrChange w:id="997" w:author="ltonin" w:date="2018-01-31T15:18:00Z">
          <w:pPr>
            <w:pStyle w:val="Caption"/>
            <w:suppressLineNumbers w:val="0"/>
            <w:spacing w:after="0" w:line="480" w:lineRule="auto"/>
            <w:jc w:val="both"/>
          </w:pPr>
        </w:pPrChange>
      </w:pPr>
    </w:p>
    <w:p w14:paraId="400662D4" w14:textId="77777777" w:rsidR="00491E47" w:rsidRPr="00491E47" w:rsidRDefault="00491E47" w:rsidP="001E6C5F">
      <w:pPr>
        <w:pStyle w:val="Paragraph"/>
        <w:spacing w:before="360" w:line="480" w:lineRule="auto"/>
        <w:ind w:firstLine="0"/>
        <w:rPr>
          <w:del w:id="998" w:author="ltonin" w:date="2018-01-31T15:18:00Z"/>
          <w:sz w:val="22"/>
        </w:rPr>
      </w:pPr>
      <w:del w:id="999" w:author="ltonin" w:date="2018-01-31T15:18:00Z">
        <w:r w:rsidRPr="00491E47">
          <w:rPr>
            <w:i/>
            <w:sz w:val="22"/>
          </w:rPr>
          <w:delText>User-centered BCI design</w:delText>
        </w:r>
      </w:del>
    </w:p>
    <w:p w14:paraId="1733830A" w14:textId="500A3D46" w:rsidR="000D427E" w:rsidRDefault="00491E47">
      <w:pPr>
        <w:widowControl w:val="0"/>
        <w:spacing w:before="120" w:line="480" w:lineRule="auto"/>
        <w:ind w:firstLine="720"/>
        <w:jc w:val="both"/>
        <w:rPr>
          <w:ins w:id="1000" w:author="ltonin" w:date="2018-01-31T15:18:00Z"/>
          <w:sz w:val="22"/>
          <w:szCs w:val="22"/>
        </w:rPr>
      </w:pPr>
      <w:del w:id="1001" w:author="ltonin" w:date="2018-01-31T15:18:00Z">
        <w:r w:rsidRPr="00491E47">
          <w:rPr>
            <w:sz w:val="22"/>
          </w:rPr>
          <w:delText>The BCI’s reconfiguration</w:delText>
        </w:r>
      </w:del>
      <w:ins w:id="1002" w:author="ltonin" w:date="2018-01-31T15:18:00Z">
        <w:r w:rsidR="002F3453">
          <w:rPr>
            <w:sz w:val="22"/>
            <w:szCs w:val="22"/>
          </w:rPr>
          <w:t xml:space="preserve">Fig 5 sheds light on the neurophysiological basis of P1’s poor performance in the final. </w:t>
        </w:r>
      </w:ins>
      <w:moveToRangeStart w:id="1003" w:author="ltonin" w:date="2018-01-31T15:18:00Z" w:name="move505175242"/>
      <w:moveTo w:id="1004" w:author="ltonin" w:date="2018-01-31T15:18:00Z">
        <w:r w:rsidR="002F3453">
          <w:rPr>
            <w:sz w:val="22"/>
            <w:szCs w:val="22"/>
          </w:rPr>
          <w:t>It can be seen that P1’s inability in this particular race to deliver any command associated to the Both Hands MI task (spin, slide) has been accompanied by the disappearance of this task’s identified EEG correlates, namely the β-band SMR discriminancy in locations contralateral to the dominant right hand, selected for the classifier used in the competition (CP3, Table 2).</w:t>
        </w:r>
      </w:moveTo>
      <w:moveToRangeEnd w:id="1003"/>
      <w:ins w:id="1005" w:author="ltonin" w:date="2018-01-31T15:18:00Z">
        <w:r w:rsidR="002F3453">
          <w:rPr>
            <w:sz w:val="22"/>
            <w:szCs w:val="22"/>
          </w:rPr>
          <w:t xml:space="preserve"> On the contrary, pilot P2 largely maintained the same brain pattern in both competition races, even increasing the strength of medial modulation in the final (channels Cz and CPz, both channels were selected for the classifier used in the competition).</w:t>
        </w:r>
      </w:ins>
    </w:p>
    <w:p w14:paraId="06958A1E" w14:textId="45F380B3" w:rsidR="000D427E" w:rsidRDefault="000D427E" w:rsidP="003D37A6">
      <w:pPr>
        <w:spacing w:before="120" w:line="480" w:lineRule="auto"/>
        <w:rPr>
          <w:ins w:id="1006" w:author="ltonin" w:date="2018-01-31T15:18:00Z"/>
          <w:b/>
          <w:sz w:val="20"/>
          <w:szCs w:val="20"/>
        </w:rPr>
      </w:pPr>
    </w:p>
    <w:p w14:paraId="0362B776" w14:textId="77777777" w:rsidR="000D427E" w:rsidRDefault="002F3453">
      <w:pPr>
        <w:spacing w:before="360" w:line="480" w:lineRule="auto"/>
        <w:rPr>
          <w:ins w:id="1007" w:author="ltonin" w:date="2018-01-31T15:18:00Z"/>
          <w:sz w:val="22"/>
          <w:szCs w:val="22"/>
        </w:rPr>
      </w:pPr>
      <w:ins w:id="1008" w:author="ltonin" w:date="2018-01-31T15:18:00Z">
        <w:r>
          <w:rPr>
            <w:i/>
            <w:sz w:val="22"/>
            <w:szCs w:val="22"/>
          </w:rPr>
          <w:t>Effects of the application in BCI control and learning</w:t>
        </w:r>
      </w:ins>
    </w:p>
    <w:p w14:paraId="7D24D060" w14:textId="67FED73B" w:rsidR="000D427E" w:rsidRDefault="002F3453">
      <w:pPr>
        <w:spacing w:before="60" w:line="480" w:lineRule="auto"/>
        <w:jc w:val="both"/>
        <w:rPr>
          <w:ins w:id="1009" w:author="ltonin" w:date="2018-01-31T15:18:00Z"/>
          <w:sz w:val="22"/>
          <w:szCs w:val="22"/>
        </w:rPr>
      </w:pPr>
      <w:ins w:id="1010" w:author="ltonin" w:date="2018-01-31T15:18:00Z">
        <w:r>
          <w:rPr>
            <w:sz w:val="22"/>
            <w:szCs w:val="22"/>
          </w:rPr>
          <w:t>The BCI’s configuration (choice of appropriate values of some hyper-parameters such as the decision threshold)</w:t>
        </w:r>
      </w:ins>
      <w:r>
        <w:rPr>
          <w:sz w:val="22"/>
          <w:szCs w:val="22"/>
        </w:rPr>
        <w:t xml:space="preserve"> and the application control paradigm have substantially benefited from our pilot's input, following a user-centered approach in BCI design. </w:t>
      </w:r>
      <w:ins w:id="1011" w:author="ltonin" w:date="2018-01-31T15:18:00Z">
        <w:r>
          <w:rPr>
            <w:sz w:val="22"/>
            <w:szCs w:val="22"/>
          </w:rPr>
          <w:t xml:space="preserve">In particular, end-user feedback has largely shaped our BCI’s control paradigm (see Materials and Methods). </w:t>
        </w:r>
      </w:ins>
      <w:r>
        <w:rPr>
          <w:sz w:val="22"/>
          <w:szCs w:val="22"/>
        </w:rPr>
        <w:t>As shown in Fig</w:t>
      </w:r>
      <w:del w:id="1012" w:author="ltonin" w:date="2018-01-31T15:18:00Z">
        <w:r w:rsidR="00491E47" w:rsidRPr="00491E47">
          <w:rPr>
            <w:sz w:val="22"/>
          </w:rPr>
          <w:delText>.</w:delText>
        </w:r>
      </w:del>
      <w:ins w:id="1013" w:author="ltonin" w:date="2018-01-31T15:18:00Z">
        <w:r>
          <w:rPr>
            <w:sz w:val="22"/>
            <w:szCs w:val="22"/>
          </w:rPr>
          <w:t xml:space="preserve"> </w:t>
        </w:r>
      </w:ins>
      <w:r>
        <w:rPr>
          <w:sz w:val="22"/>
          <w:szCs w:val="22"/>
        </w:rPr>
        <w:t>1C, early attempts with a 3-class BCI (paradigm 1) severely compromised the total command accuracy</w:t>
      </w:r>
      <w:del w:id="1014" w:author="ltonin" w:date="2018-01-31T15:18:00Z">
        <w:r w:rsidR="00491E47" w:rsidRPr="00491E47">
          <w:rPr>
            <w:sz w:val="22"/>
          </w:rPr>
          <w:delText>,</w:delText>
        </w:r>
      </w:del>
      <w:ins w:id="1015" w:author="ltonin" w:date="2018-01-31T15:18:00Z">
        <w:r>
          <w:rPr>
            <w:sz w:val="22"/>
            <w:szCs w:val="22"/>
          </w:rPr>
          <w:t xml:space="preserve"> (Fig 3A),</w:t>
        </w:r>
      </w:ins>
      <w:r>
        <w:rPr>
          <w:sz w:val="22"/>
          <w:szCs w:val="22"/>
        </w:rPr>
        <w:t xml:space="preserve"> which is reflected in the high race completion times </w:t>
      </w:r>
      <w:del w:id="1016" w:author="ltonin" w:date="2018-01-31T15:18:00Z">
        <w:r w:rsidR="00491E47" w:rsidRPr="00491E47">
          <w:rPr>
            <w:sz w:val="22"/>
          </w:rPr>
          <w:delText>in</w:delText>
        </w:r>
      </w:del>
      <w:ins w:id="1017" w:author="ltonin" w:date="2018-01-31T15:18:00Z">
        <w:r>
          <w:rPr>
            <w:sz w:val="22"/>
            <w:szCs w:val="22"/>
          </w:rPr>
          <w:t>during</w:t>
        </w:r>
      </w:ins>
      <w:r>
        <w:rPr>
          <w:sz w:val="22"/>
          <w:szCs w:val="22"/>
        </w:rPr>
        <w:t xml:space="preserve"> this period. Supporting only two commands (paradigm 2) was clearly suboptimal</w:t>
      </w:r>
      <w:ins w:id="1018" w:author="ltonin" w:date="2018-01-31T15:18:00Z">
        <w:r>
          <w:rPr>
            <w:sz w:val="22"/>
            <w:szCs w:val="22"/>
          </w:rPr>
          <w:t>, since the application demands could not be fully met with a binary input</w:t>
        </w:r>
      </w:ins>
      <w:r>
        <w:rPr>
          <w:sz w:val="22"/>
          <w:szCs w:val="22"/>
        </w:rPr>
        <w:t>. Thus, while the two separable motor imagery tasks (kinesthetic both hands and feet MI for both our subjects) were directly mapped to the spin and jump avatar actions, two different solutions were evaluated for the slide command</w:t>
      </w:r>
      <w:del w:id="1019" w:author="ltonin" w:date="2018-01-31T15:18:00Z">
        <w:r w:rsidR="00491E47" w:rsidRPr="00491E47">
          <w:rPr>
            <w:sz w:val="22"/>
          </w:rPr>
          <w:delText>: paradigm</w:delText>
        </w:r>
      </w:del>
      <w:ins w:id="1020" w:author="ltonin" w:date="2018-01-31T15:18:00Z">
        <w:r>
          <w:rPr>
            <w:sz w:val="22"/>
            <w:szCs w:val="22"/>
          </w:rPr>
          <w:t>. Paradigm</w:t>
        </w:r>
      </w:ins>
      <w:r>
        <w:rPr>
          <w:sz w:val="22"/>
          <w:szCs w:val="22"/>
        </w:rPr>
        <w:t xml:space="preserve"> 3 would make the avatar slide after a configurable inactivity period. Paradigm 4, would trigger sliding when two commands of different type were forwarded within a configurable timeout</w:t>
      </w:r>
      <w:del w:id="1021" w:author="ltonin" w:date="2018-01-31T15:18:00Z">
        <w:r w:rsidR="00491E47" w:rsidRPr="00491E47">
          <w:rPr>
            <w:sz w:val="22"/>
          </w:rPr>
          <w:delText xml:space="preserve">. </w:delText>
        </w:r>
      </w:del>
      <w:ins w:id="1022" w:author="ltonin" w:date="2018-01-31T15:18:00Z">
        <w:r>
          <w:rPr>
            <w:sz w:val="22"/>
            <w:szCs w:val="22"/>
          </w:rPr>
          <w:t xml:space="preserve"> </w:t>
        </w:r>
        <w:r w:rsidR="008F222A">
          <w:fldChar w:fldCharType="begin"/>
        </w:r>
        <w:r w:rsidR="008F222A">
          <w:instrText xml:space="preserve"> HYPERLINK "https://paperpile.com/c/dIT9gv/0XHh" \h </w:instrText>
        </w:r>
        <w:r w:rsidR="008F222A">
          <w:fldChar w:fldCharType="separate"/>
        </w:r>
        <w:r>
          <w:rPr>
            <w:sz w:val="22"/>
            <w:szCs w:val="22"/>
          </w:rPr>
          <w:t>[44]</w:t>
        </w:r>
        <w:r w:rsidR="008F222A">
          <w:rPr>
            <w:sz w:val="22"/>
            <w:szCs w:val="22"/>
          </w:rPr>
          <w:fldChar w:fldCharType="end"/>
        </w:r>
        <w:r>
          <w:rPr>
            <w:sz w:val="22"/>
            <w:szCs w:val="22"/>
          </w:rPr>
          <w:t>.</w:t>
        </w:r>
      </w:ins>
    </w:p>
    <w:p w14:paraId="085B0105" w14:textId="60F619B8" w:rsidR="000D427E" w:rsidRDefault="002F3453">
      <w:pPr>
        <w:spacing w:before="60" w:line="480" w:lineRule="auto"/>
        <w:ind w:firstLine="720"/>
        <w:jc w:val="both"/>
        <w:rPr>
          <w:sz w:val="22"/>
          <w:szCs w:val="22"/>
        </w:rPr>
        <w:pPrChange w:id="1023" w:author="ltonin" w:date="2018-01-31T15:18:00Z">
          <w:pPr>
            <w:spacing w:before="60" w:line="480" w:lineRule="auto"/>
            <w:jc w:val="both"/>
          </w:pPr>
        </w:pPrChange>
      </w:pPr>
      <w:r>
        <w:rPr>
          <w:sz w:val="22"/>
          <w:szCs w:val="22"/>
        </w:rPr>
        <w:t>The latter protocol has been shown to be significantly superior for P1 (who executed enough races with each control paradigm) in terms of the median time spent on yellow pads (Fig</w:t>
      </w:r>
      <w:del w:id="1024" w:author="ltonin" w:date="2018-01-31T15:18:00Z">
        <w:r w:rsidR="00491E47" w:rsidRPr="00491E47">
          <w:rPr>
            <w:sz w:val="22"/>
          </w:rPr>
          <w:delText>. 7A</w:delText>
        </w:r>
      </w:del>
      <w:ins w:id="1025" w:author="ltonin" w:date="2018-01-31T15:18:00Z">
        <w:r>
          <w:rPr>
            <w:sz w:val="22"/>
            <w:szCs w:val="22"/>
          </w:rPr>
          <w:t xml:space="preserve"> 6A</w:t>
        </w:r>
      </w:ins>
      <w:r>
        <w:rPr>
          <w:sz w:val="22"/>
          <w:szCs w:val="22"/>
        </w:rPr>
        <w:t>) that reduced significantly (p&lt;.001, two-sided Wilcoxon ranksum test) from 12.4 s (N=83) with paradigm 3 to only 5.1 s (N=363) with paradigm 4. Simultaneously, the slide command accuracy increased significantly (Fig</w:t>
      </w:r>
      <w:del w:id="1026" w:author="ltonin" w:date="2018-01-31T15:18:00Z">
        <w:r w:rsidR="00491E47" w:rsidRPr="00491E47">
          <w:rPr>
            <w:sz w:val="22"/>
          </w:rPr>
          <w:delText>. 7B</w:delText>
        </w:r>
      </w:del>
      <w:ins w:id="1027" w:author="ltonin" w:date="2018-01-31T15:18:00Z">
        <w:r>
          <w:rPr>
            <w:sz w:val="22"/>
            <w:szCs w:val="22"/>
          </w:rPr>
          <w:t xml:space="preserve"> 6B</w:t>
        </w:r>
      </w:ins>
      <w:r>
        <w:rPr>
          <w:sz w:val="22"/>
          <w:szCs w:val="22"/>
        </w:rPr>
        <w:t>, p</w:t>
      </w:r>
      <w:del w:id="1028" w:author="ltonin" w:date="2018-01-31T15:18:00Z">
        <w:r w:rsidR="00491E47" w:rsidRPr="00491E47">
          <w:rPr>
            <w:sz w:val="22"/>
          </w:rPr>
          <w:delText>=0.</w:delText>
        </w:r>
      </w:del>
      <w:ins w:id="1029" w:author="ltonin" w:date="2018-01-31T15:18:00Z">
        <w:r>
          <w:rPr>
            <w:sz w:val="22"/>
            <w:szCs w:val="22"/>
          </w:rPr>
          <w:t>=.</w:t>
        </w:r>
      </w:ins>
      <w:r>
        <w:rPr>
          <w:sz w:val="22"/>
          <w:szCs w:val="22"/>
        </w:rPr>
        <w:t>0019, two-sided Wilcoxon ranksum test) from 67.2±37.8% (N=26) to 91.2±17.0% (N=94). This naturally led to important reduction of the race completion time with paradigm 4 (Fig</w:t>
      </w:r>
      <w:del w:id="1030" w:author="ltonin" w:date="2018-01-31T15:18:00Z">
        <w:r w:rsidR="00491E47" w:rsidRPr="00491E47">
          <w:rPr>
            <w:sz w:val="22"/>
          </w:rPr>
          <w:delText>. 7C</w:delText>
        </w:r>
      </w:del>
      <w:ins w:id="1031" w:author="ltonin" w:date="2018-01-31T15:18:00Z">
        <w:r>
          <w:rPr>
            <w:sz w:val="22"/>
            <w:szCs w:val="22"/>
          </w:rPr>
          <w:t xml:space="preserve"> 6C</w:t>
        </w:r>
      </w:ins>
      <w:r>
        <w:rPr>
          <w:sz w:val="22"/>
          <w:szCs w:val="22"/>
        </w:rPr>
        <w:t>, 121.2±20.1 s, N=114 against 129.5±12.4 s, N=26, p</w:t>
      </w:r>
      <w:del w:id="1032" w:author="ltonin" w:date="2018-01-31T15:18:00Z">
        <w:r w:rsidR="00491E47" w:rsidRPr="00491E47">
          <w:rPr>
            <w:sz w:val="22"/>
          </w:rPr>
          <w:delText>=0.</w:delText>
        </w:r>
      </w:del>
      <w:ins w:id="1033" w:author="ltonin" w:date="2018-01-31T15:18:00Z">
        <w:r>
          <w:rPr>
            <w:sz w:val="22"/>
            <w:szCs w:val="22"/>
          </w:rPr>
          <w:t>=.</w:t>
        </w:r>
      </w:ins>
      <w:r>
        <w:rPr>
          <w:sz w:val="22"/>
          <w:szCs w:val="22"/>
        </w:rPr>
        <w:t xml:space="preserve">0039, two-sided Wilcoxon ranksum test), which was </w:t>
      </w:r>
      <w:del w:id="1034" w:author="ltonin" w:date="2018-01-31T15:18:00Z">
        <w:r w:rsidR="00491E47" w:rsidRPr="00491E47">
          <w:rPr>
            <w:sz w:val="22"/>
          </w:rPr>
          <w:delText>naturally</w:delText>
        </w:r>
      </w:del>
      <w:ins w:id="1035" w:author="ltonin" w:date="2018-01-31T15:18:00Z">
        <w:r>
          <w:rPr>
            <w:sz w:val="22"/>
            <w:szCs w:val="22"/>
          </w:rPr>
          <w:t>finally</w:t>
        </w:r>
      </w:ins>
      <w:r>
        <w:rPr>
          <w:sz w:val="22"/>
          <w:szCs w:val="22"/>
        </w:rPr>
        <w:t xml:space="preserve"> selected for the competition.</w:t>
      </w:r>
      <w:ins w:id="1036" w:author="ltonin" w:date="2018-01-31T15:18:00Z">
        <w:r>
          <w:rPr>
            <w:sz w:val="22"/>
            <w:szCs w:val="22"/>
          </w:rPr>
          <w:t xml:space="preserve"> While, as shown below, this improvement must be confounded with subject learning effects, an immediate effect of the control paradigm on performance can also be established comparing the last 10 races with paradigm 3 against the 10 first ones with paradigm 4 (130.1±17.2 s to 112.4±15.1 s, p=.0312 with two-sided Wilcoxon ranksum test). Importantly, during these races P1 alternated between paradigms 3 and 4 (Fig 1A) and, for this reason, we cannot expect strong subject learning effects. </w:t>
        </w:r>
      </w:ins>
    </w:p>
    <w:p w14:paraId="5C45A02D" w14:textId="77777777" w:rsidR="00DA483B" w:rsidRDefault="00DA483B" w:rsidP="001E6C5F">
      <w:pPr>
        <w:spacing w:before="60" w:line="480" w:lineRule="auto"/>
        <w:jc w:val="both"/>
        <w:rPr>
          <w:del w:id="1037" w:author="ltonin" w:date="2018-01-31T15:18:00Z"/>
          <w:sz w:val="22"/>
        </w:rPr>
      </w:pPr>
    </w:p>
    <w:p w14:paraId="2642BFF6" w14:textId="761ED39C" w:rsidR="000D427E" w:rsidRDefault="00DA483B">
      <w:pPr>
        <w:spacing w:before="60" w:line="480" w:lineRule="auto"/>
        <w:ind w:firstLine="720"/>
        <w:jc w:val="both"/>
        <w:rPr>
          <w:ins w:id="1038" w:author="ltonin" w:date="2018-01-31T15:18:00Z"/>
          <w:sz w:val="22"/>
          <w:szCs w:val="22"/>
        </w:rPr>
      </w:pPr>
      <w:del w:id="1039" w:author="ltonin" w:date="2018-01-31T15:18:00Z">
        <w:r w:rsidRPr="00F24F18">
          <w:rPr>
            <w:b/>
            <w:sz w:val="20"/>
          </w:rPr>
          <w:delText>Fig. 7.</w:delText>
        </w:r>
        <w:r w:rsidRPr="00F24F18">
          <w:rPr>
            <w:sz w:val="20"/>
          </w:rPr>
          <w:delText xml:space="preserve"> Effects of the control paradigm.</w:delText>
        </w:r>
      </w:del>
      <w:ins w:id="1040" w:author="ltonin" w:date="2018-01-31T15:18:00Z">
        <w:r w:rsidR="002F3453">
          <w:rPr>
            <w:sz w:val="22"/>
            <w:szCs w:val="22"/>
          </w:rPr>
          <w:t xml:space="preserve">The subject and machine learning processes have been always thought to affect each other </w:t>
        </w:r>
        <w:r w:rsidR="008F222A">
          <w:fldChar w:fldCharType="begin"/>
        </w:r>
        <w:r w:rsidR="008F222A">
          <w:instrText xml:space="preserve"> HYPERLINK "https://paperpile.com/c/dIT9gv/Av4h+tRpy+UFBK" \h </w:instrText>
        </w:r>
        <w:r w:rsidR="008F222A">
          <w:fldChar w:fldCharType="separate"/>
        </w:r>
        <w:r w:rsidR="002F3453">
          <w:rPr>
            <w:sz w:val="22"/>
            <w:szCs w:val="22"/>
          </w:rPr>
          <w:t>[18,20,52]</w:t>
        </w:r>
        <w:r w:rsidR="008F222A">
          <w:rPr>
            <w:sz w:val="22"/>
            <w:szCs w:val="22"/>
          </w:rPr>
          <w:fldChar w:fldCharType="end"/>
        </w:r>
        <w:r w:rsidR="002F3453">
          <w:rPr>
            <w:sz w:val="22"/>
            <w:szCs w:val="22"/>
          </w:rPr>
          <w:t>. Interestingly, we can show that the involvement of the application in the learning process also creates bi-directional interactions. Specifically, Fig 6D shows the feature discriminancy of the first and last ten runs of the training periods with the three control paradigms. Interestingly, the discriminancy significantly increased only in the case of control paradigm 4 (</w:t>
        </w:r>
        <w:r w:rsidR="008A65C6">
          <w:rPr>
            <w:sz w:val="22"/>
            <w:szCs w:val="22"/>
          </w:rPr>
          <w:t>0.27±0.07 to 0.34±0.05, p=.045,</w:t>
        </w:r>
        <w:r w:rsidR="002F3453">
          <w:rPr>
            <w:sz w:val="22"/>
            <w:szCs w:val="22"/>
          </w:rPr>
          <w:t xml:space="preserve"> two-sided Wilcoxon ranksum test), while no difference (or even a reduction) is reporte</w:t>
        </w:r>
        <w:r w:rsidR="0065517D">
          <w:rPr>
            <w:sz w:val="22"/>
            <w:szCs w:val="22"/>
          </w:rPr>
          <w:t xml:space="preserve">d for the other two paradigms. </w:t>
        </w:r>
        <w:r w:rsidR="002F3453">
          <w:rPr>
            <w:sz w:val="22"/>
            <w:szCs w:val="22"/>
          </w:rPr>
          <w:t>Results suggest that the refinement of the control paradigm might have had a critical role in facilitating subject learning.</w:t>
        </w:r>
      </w:ins>
    </w:p>
    <w:p w14:paraId="69CAFB1C" w14:textId="77777777" w:rsidR="000D427E" w:rsidRDefault="000D427E">
      <w:pPr>
        <w:spacing w:before="60" w:line="480" w:lineRule="auto"/>
        <w:jc w:val="both"/>
        <w:rPr>
          <w:ins w:id="1041" w:author="ltonin" w:date="2018-01-31T15:18:00Z"/>
          <w:sz w:val="22"/>
          <w:szCs w:val="22"/>
        </w:rPr>
      </w:pPr>
    </w:p>
    <w:p w14:paraId="2B104A99" w14:textId="299D230D" w:rsidR="000D427E" w:rsidRDefault="000D427E">
      <w:pPr>
        <w:spacing w:before="120" w:line="480" w:lineRule="auto"/>
        <w:jc w:val="both"/>
        <w:rPr>
          <w:ins w:id="1042" w:author="ltonin" w:date="2018-01-31T15:18:00Z"/>
          <w:b/>
          <w:sz w:val="20"/>
          <w:szCs w:val="20"/>
        </w:rPr>
      </w:pPr>
    </w:p>
    <w:p w14:paraId="2B0A98DD" w14:textId="4669FE8B" w:rsidR="000D427E" w:rsidRDefault="002F3453">
      <w:pPr>
        <w:spacing w:before="120" w:line="480" w:lineRule="auto"/>
        <w:jc w:val="both"/>
        <w:rPr>
          <w:rPrChange w:id="1043" w:author="ltonin" w:date="2018-01-31T15:18:00Z">
            <w:rPr>
              <w:sz w:val="20"/>
            </w:rPr>
          </w:rPrChange>
        </w:rPr>
      </w:pPr>
      <w:ins w:id="1044" w:author="ltonin" w:date="2018-01-31T15:18:00Z">
        <w:r>
          <w:rPr>
            <w:b/>
            <w:sz w:val="20"/>
            <w:szCs w:val="20"/>
          </w:rPr>
          <w:t>Fig 6.</w:t>
        </w:r>
        <w:r>
          <w:rPr>
            <w:sz w:val="20"/>
            <w:szCs w:val="20"/>
          </w:rPr>
          <w:t xml:space="preserve"> Effects of the control paradigm.</w:t>
        </w:r>
      </w:ins>
      <w:r>
        <w:rPr>
          <w:sz w:val="20"/>
          <w:szCs w:val="20"/>
        </w:rPr>
        <w:t xml:space="preserve"> </w:t>
      </w:r>
      <w:r>
        <w:rPr>
          <w:b/>
          <w:sz w:val="20"/>
          <w:szCs w:val="20"/>
        </w:rPr>
        <w:t>(A)</w:t>
      </w:r>
      <w:r>
        <w:rPr>
          <w:sz w:val="20"/>
          <w:szCs w:val="20"/>
        </w:rPr>
        <w:t xml:space="preserve"> Boxplots of pad crossing time (s) for pilot P1 and all pad types (spin, jump, slide) and control paradigms </w:t>
      </w:r>
      <w:ins w:id="1045" w:author="ltonin" w:date="2018-01-31T15:18:00Z">
        <w:r>
          <w:rPr>
            <w:sz w:val="20"/>
            <w:szCs w:val="20"/>
          </w:rPr>
          <w:t xml:space="preserve">1 (yellow), </w:t>
        </w:r>
      </w:ins>
      <w:r>
        <w:rPr>
          <w:sz w:val="20"/>
          <w:szCs w:val="20"/>
        </w:rPr>
        <w:t>3 (green) and 4 (cyan). The box edges signify the 75</w:t>
      </w:r>
      <w:r>
        <w:rPr>
          <w:sz w:val="20"/>
          <w:szCs w:val="20"/>
          <w:vertAlign w:val="superscript"/>
        </w:rPr>
        <w:t>th</w:t>
      </w:r>
      <w:r>
        <w:rPr>
          <w:sz w:val="20"/>
          <w:szCs w:val="20"/>
        </w:rPr>
        <w:t xml:space="preserve"> (top) and 25</w:t>
      </w:r>
      <w:r>
        <w:rPr>
          <w:sz w:val="20"/>
          <w:szCs w:val="20"/>
          <w:vertAlign w:val="superscript"/>
        </w:rPr>
        <w:t>th</w:t>
      </w:r>
      <w:r>
        <w:rPr>
          <w:sz w:val="20"/>
          <w:szCs w:val="20"/>
        </w:rPr>
        <w:t xml:space="preserve"> (bottom) percentiles and the colored horizontal line the median of the corresponding distribution. The whiskers extend to the largest and smallest non-outlier values. Outliers are marked with black crosses. </w:t>
      </w:r>
      <w:r>
        <w:rPr>
          <w:b/>
          <w:sz w:val="20"/>
          <w:szCs w:val="20"/>
        </w:rPr>
        <w:t>(B)</w:t>
      </w:r>
      <w:r>
        <w:rPr>
          <w:sz w:val="20"/>
          <w:szCs w:val="20"/>
        </w:rPr>
        <w:t xml:space="preserve"> Average and standard deviation of BCI command accuracy (%) for pilot P1 and all command types (spin, jump, slide) and control paradigms </w:t>
      </w:r>
      <w:ins w:id="1046" w:author="ltonin" w:date="2018-01-31T15:18:00Z">
        <w:r>
          <w:rPr>
            <w:sz w:val="20"/>
            <w:szCs w:val="20"/>
          </w:rPr>
          <w:t xml:space="preserve">1 (yellow), </w:t>
        </w:r>
      </w:ins>
      <w:r>
        <w:rPr>
          <w:sz w:val="20"/>
          <w:szCs w:val="20"/>
        </w:rPr>
        <w:t xml:space="preserve">3 (green) and 4 (cyan). </w:t>
      </w:r>
      <w:r>
        <w:rPr>
          <w:b/>
          <w:sz w:val="20"/>
          <w:szCs w:val="20"/>
        </w:rPr>
        <w:t>(C)</w:t>
      </w:r>
      <w:r>
        <w:rPr>
          <w:sz w:val="20"/>
          <w:szCs w:val="20"/>
        </w:rPr>
        <w:t xml:space="preserve"> Average and standard deviation of race completion time (s) for pilot P1 and control paradigms </w:t>
      </w:r>
      <w:ins w:id="1047" w:author="ltonin" w:date="2018-01-31T15:18:00Z">
        <w:r>
          <w:rPr>
            <w:sz w:val="20"/>
            <w:szCs w:val="20"/>
          </w:rPr>
          <w:t xml:space="preserve">1 (yellow), </w:t>
        </w:r>
      </w:ins>
      <w:r>
        <w:rPr>
          <w:sz w:val="20"/>
          <w:szCs w:val="20"/>
        </w:rPr>
        <w:t>3 (green) and 4 (</w:t>
      </w:r>
      <w:del w:id="1048" w:author="ltonin" w:date="2018-01-31T15:18:00Z">
        <w:r w:rsidR="00DA483B" w:rsidRPr="00F24F18">
          <w:rPr>
            <w:sz w:val="20"/>
          </w:rPr>
          <w:delText>blue).</w:delText>
        </w:r>
      </w:del>
      <w:ins w:id="1049" w:author="ltonin" w:date="2018-01-31T15:18:00Z">
        <w:r>
          <w:rPr>
            <w:sz w:val="20"/>
            <w:szCs w:val="20"/>
          </w:rPr>
          <w:t xml:space="preserve">cyan). </w:t>
        </w:r>
        <w:r>
          <w:rPr>
            <w:b/>
            <w:sz w:val="20"/>
            <w:szCs w:val="20"/>
          </w:rPr>
          <w:t xml:space="preserve">(D) </w:t>
        </w:r>
        <w:r>
          <w:rPr>
            <w:sz w:val="20"/>
            <w:szCs w:val="20"/>
          </w:rPr>
          <w:t>Average and standard deviation of overall feature discriminancy (medial and lateral locations) in the first and last ten runs for pilot P1 and control paradigm 1 (yellow), 3 (green) and 4 (cyan).</w:t>
        </w:r>
      </w:ins>
      <w:r>
        <w:rPr>
          <w:sz w:val="20"/>
          <w:szCs w:val="20"/>
        </w:rPr>
        <w:t xml:space="preserve"> Statistically significant differences are shown with two-sided Wilcoxon ranksum tests</w:t>
      </w:r>
      <w:del w:id="1050" w:author="ltonin" w:date="2018-01-31T15:18:00Z">
        <w:r w:rsidR="00DA483B" w:rsidRPr="00F24F18">
          <w:rPr>
            <w:sz w:val="20"/>
          </w:rPr>
          <w:delText>,</w:delText>
        </w:r>
      </w:del>
      <w:ins w:id="1051" w:author="ltonin" w:date="2018-01-31T15:18:00Z">
        <w:r>
          <w:rPr>
            <w:sz w:val="20"/>
            <w:szCs w:val="20"/>
          </w:rPr>
          <w:t xml:space="preserve"> (for the sake of clarity, only with respect to paradigm 4).</w:t>
        </w:r>
      </w:ins>
      <w:r>
        <w:rPr>
          <w:sz w:val="20"/>
          <w:szCs w:val="20"/>
        </w:rPr>
        <w:t xml:space="preserve"> (*): p&lt;.05, (**): p&lt;.01, (***): p&lt;.001.</w:t>
      </w:r>
      <w:ins w:id="1052" w:author="ltonin" w:date="2018-01-31T15:18:00Z">
        <w:r>
          <w:rPr>
            <w:sz w:val="20"/>
            <w:szCs w:val="20"/>
          </w:rPr>
          <w:t xml:space="preserve"> </w:t>
        </w:r>
      </w:ins>
    </w:p>
    <w:p w14:paraId="6B56FEBF" w14:textId="77777777" w:rsidR="00DA483B" w:rsidRPr="00491E47" w:rsidRDefault="00DA483B" w:rsidP="001E6C5F">
      <w:pPr>
        <w:spacing w:before="60" w:line="480" w:lineRule="auto"/>
        <w:jc w:val="both"/>
        <w:rPr>
          <w:del w:id="1053" w:author="ltonin" w:date="2018-01-31T15:18:00Z"/>
          <w:sz w:val="22"/>
        </w:rPr>
      </w:pPr>
    </w:p>
    <w:p w14:paraId="5097227D" w14:textId="77777777" w:rsidR="000D427E" w:rsidRDefault="002F3453">
      <w:pPr>
        <w:spacing w:before="480" w:line="480" w:lineRule="auto"/>
        <w:rPr>
          <w:b/>
          <w:rPrChange w:id="1054" w:author="ltonin" w:date="2018-01-31T15:18:00Z">
            <w:rPr/>
          </w:rPrChange>
        </w:rPr>
        <w:pPrChange w:id="1055" w:author="ltonin" w:date="2018-01-31T15:18:00Z">
          <w:pPr>
            <w:pStyle w:val="Section"/>
            <w:spacing w:line="480" w:lineRule="auto"/>
          </w:pPr>
        </w:pPrChange>
      </w:pPr>
      <w:r>
        <w:rPr>
          <w:b/>
          <w:rPrChange w:id="1056" w:author="ltonin" w:date="2018-01-31T15:18:00Z">
            <w:rPr/>
          </w:rPrChange>
        </w:rPr>
        <w:t>Discussion</w:t>
      </w:r>
    </w:p>
    <w:p w14:paraId="0377E6F1" w14:textId="77777777" w:rsidR="00152245" w:rsidRPr="00152245" w:rsidRDefault="001F0AA3" w:rsidP="001E6C5F">
      <w:pPr>
        <w:spacing w:before="60" w:line="480" w:lineRule="auto"/>
        <w:jc w:val="both"/>
        <w:rPr>
          <w:del w:id="1057" w:author="ltonin" w:date="2018-01-31T15:18:00Z"/>
          <w:sz w:val="22"/>
        </w:rPr>
      </w:pPr>
      <w:del w:id="1058" w:author="ltonin" w:date="2018-01-31T15:18:00Z">
        <w:r>
          <w:rPr>
            <w:sz w:val="22"/>
          </w:rPr>
          <w:delText>T</w:delText>
        </w:r>
        <w:r w:rsidR="00152245" w:rsidRPr="00152245">
          <w:rPr>
            <w:sz w:val="22"/>
          </w:rPr>
          <w:delText xml:space="preserve">he outcomes of the Cybathlon 2016 BCI race and our longitudinal training study </w:delText>
        </w:r>
        <w:r>
          <w:rPr>
            <w:sz w:val="22"/>
          </w:rPr>
          <w:delText>showcase the</w:delText>
        </w:r>
        <w:r w:rsidR="00152245" w:rsidRPr="00152245">
          <w:rPr>
            <w:sz w:val="22"/>
          </w:rPr>
          <w:delText xml:space="preserve"> profound translational potential of state-of-the-art self-paced, non-invasive BCI. The Brain Tweakers along with another ten international teams produced competitive BCI systems driven by the technology’s intended end-users despite harsh logistical constraints and conditions that go beyond realistic to being rather adverse: on-demand BCI operation twice in a day, need for swift system setup and pilot transport in hectic circumstances, as well as racing under extreme noise and psychological strain for the pilots (who were facing a crowded arena in a live televised event). </w:delText>
        </w:r>
        <w:r w:rsidR="00947616">
          <w:rPr>
            <w:sz w:val="22"/>
          </w:rPr>
          <w:delText>Still,</w:delText>
        </w:r>
        <w:r w:rsidR="009544CD">
          <w:rPr>
            <w:sz w:val="22"/>
          </w:rPr>
          <w:delText xml:space="preserve"> </w:delText>
        </w:r>
        <w:r w:rsidR="00947616">
          <w:rPr>
            <w:sz w:val="22"/>
          </w:rPr>
          <w:delText>our pilots’ average performances and records</w:delText>
        </w:r>
        <w:r w:rsidR="00CA49F3">
          <w:rPr>
            <w:sz w:val="22"/>
          </w:rPr>
          <w:delText xml:space="preserve"> in the competition (</w:delText>
        </w:r>
        <w:r w:rsidR="00CA49F3" w:rsidRPr="00152245">
          <w:rPr>
            <w:sz w:val="22"/>
          </w:rPr>
          <w:delText xml:space="preserve">Fig. 1B-C, Fig. 2) compare favorably with the optimal ternary input on the same task. </w:delText>
        </w:r>
        <w:r w:rsidR="00CA49F3">
          <w:rPr>
            <w:sz w:val="22"/>
          </w:rPr>
          <w:delText xml:space="preserve">It is also </w:delText>
        </w:r>
        <w:r w:rsidR="00152245" w:rsidRPr="00152245">
          <w:rPr>
            <w:sz w:val="22"/>
          </w:rPr>
          <w:delText xml:space="preserve">noteworthy that our </w:delText>
        </w:r>
        <w:r w:rsidR="00946B36">
          <w:rPr>
            <w:sz w:val="22"/>
          </w:rPr>
          <w:delText>pilots</w:delText>
        </w:r>
        <w:r w:rsidR="00152245" w:rsidRPr="00152245">
          <w:rPr>
            <w:sz w:val="22"/>
          </w:rPr>
          <w:delText xml:space="preserve"> managed to replicate their average training performances at the actual event, showing that the Cybathlon performances are sufficiently representative. These performances were achieved with decoders trained several weeks before the competition, without any recalibration on the competition day. Hence, there is strong evidence that MI BCI is nowadays a competitive AT solution.</w:delText>
        </w:r>
      </w:del>
    </w:p>
    <w:p w14:paraId="29E36147" w14:textId="77777777" w:rsidR="007A7730" w:rsidRPr="00491E47" w:rsidRDefault="007A7730" w:rsidP="001E6C5F">
      <w:pPr>
        <w:pStyle w:val="Paragraph"/>
        <w:spacing w:before="360" w:line="480" w:lineRule="auto"/>
        <w:ind w:firstLine="0"/>
        <w:rPr>
          <w:del w:id="1059" w:author="ltonin" w:date="2018-01-31T15:18:00Z"/>
          <w:sz w:val="22"/>
        </w:rPr>
      </w:pPr>
      <w:del w:id="1060" w:author="ltonin" w:date="2018-01-31T15:18:00Z">
        <w:r>
          <w:rPr>
            <w:i/>
            <w:sz w:val="22"/>
          </w:rPr>
          <w:delText>Mutual learning</w:delText>
        </w:r>
      </w:del>
    </w:p>
    <w:p w14:paraId="13179D57" w14:textId="77777777" w:rsidR="00152245" w:rsidRPr="00152245" w:rsidRDefault="00804160" w:rsidP="001E6C5F">
      <w:pPr>
        <w:spacing w:before="120" w:line="480" w:lineRule="auto"/>
        <w:jc w:val="both"/>
        <w:rPr>
          <w:del w:id="1061" w:author="ltonin" w:date="2018-01-31T15:18:00Z"/>
          <w:sz w:val="22"/>
        </w:rPr>
      </w:pPr>
      <w:del w:id="1062" w:author="ltonin" w:date="2018-01-31T15:18:00Z">
        <w:r>
          <w:rPr>
            <w:sz w:val="22"/>
          </w:rPr>
          <w:delText>Our results clearly indicate how our Cybathlon experience can be leveraged to pinpoint the major milestones towards effective translational BCI: the key to the Brain Tweakers success must be attributed mainly to our mutual learning protocol.</w:delText>
        </w:r>
        <w:r w:rsidR="00AF609F">
          <w:rPr>
            <w:sz w:val="22"/>
          </w:rPr>
          <w:delText xml:space="preserve"> O</w:delText>
        </w:r>
        <w:r w:rsidR="00152245" w:rsidRPr="00152245">
          <w:rPr>
            <w:sz w:val="22"/>
          </w:rPr>
          <w:delText>ur results clearly demonstrate that both pilots were able to gradually increase the discriminancy of both MI tasks employed (Fig. 4), thus facilitating their reliable recognition. It is mainly to this “subject learning” effect, coupled with a parallel “machine learning” process of occasionally recalibrating the classifier’s parameters to better capture the evolving SMR patterns (twice per subject, Table 2), that the established improvement trends of BCI command accuracy (Fig. 3) and, in turn, race completion time (Fig. 1B-C) should be mainly attributed. The reported correlations between discriminancy, BCI performance and race time further establish this mechanism. Given that around 25 s were gained overall throughout BCI training (Fig. 1B), of which approximately 10 s should be attributed to optimizing the control paradigm (Fig. 7C), it seems that longitudinal subject learning can be credited with more than 50% of the improvement. In other words, our mutual learning strategy considerably helped the pilots improve the discriminancy of the SMR patterns related to the two employed MI tasks (Fig. 4C), thus turning two originally rather “average” BCI users into champions.</w:delText>
        </w:r>
      </w:del>
    </w:p>
    <w:p w14:paraId="0BFBBD18" w14:textId="77777777" w:rsidR="007A7730" w:rsidRPr="00152245" w:rsidRDefault="007A7730" w:rsidP="001E6C5F">
      <w:pPr>
        <w:spacing w:before="120" w:line="480" w:lineRule="auto"/>
        <w:jc w:val="both"/>
        <w:rPr>
          <w:del w:id="1063" w:author="ltonin" w:date="2018-01-31T15:18:00Z"/>
          <w:sz w:val="22"/>
        </w:rPr>
      </w:pPr>
      <w:del w:id="1064" w:author="ltonin" w:date="2018-01-31T15:18:00Z">
        <w:r w:rsidRPr="00152245">
          <w:rPr>
            <w:sz w:val="22"/>
          </w:rPr>
          <w:delText>A choice we view as critical towards the success of operant learning realized here is the infrequent calibration of the BCI (Table 2). The fact that the selected features (i.e., those whose activity is implicitly fed back to the user) were the ones where the discriminancy has improved through training (Fig. 4) advocates for the instrumental nature of the learning observed in our study.</w:delText>
        </w:r>
        <w:r w:rsidR="00656164">
          <w:rPr>
            <w:sz w:val="22"/>
          </w:rPr>
          <w:delText xml:space="preserve"> Related co-adaptive approaches </w:delText>
        </w:r>
        <w:bookmarkStart w:id="1065" w:name="ZOTERO_BREF_SyFs5UM5mJqM"/>
        <w:r w:rsidR="00C14B04" w:rsidRPr="00C81BED">
          <w:rPr>
            <w:sz w:val="22"/>
          </w:rPr>
          <w:delText>[30,40,49,51,56]</w:delText>
        </w:r>
        <w:bookmarkEnd w:id="1065"/>
        <w:r w:rsidR="00656164">
          <w:rPr>
            <w:sz w:val="22"/>
          </w:rPr>
          <w:delText xml:space="preserve"> </w:delText>
        </w:r>
        <w:r w:rsidRPr="00152245">
          <w:rPr>
            <w:sz w:val="22"/>
          </w:rPr>
          <w:delText>might assist towards greater system performance, but the extent to which continuous or frequent recalibration might harm the user’s learning process should be carefully assessed</w:delText>
        </w:r>
        <w:r w:rsidR="0021467C">
          <w:rPr>
            <w:sz w:val="22"/>
          </w:rPr>
          <w:delText xml:space="preserve"> </w:delText>
        </w:r>
        <w:bookmarkStart w:id="1066" w:name="ZOTERO_BREF_N6yhnN2bjvgH"/>
        <w:r w:rsidR="00C14B04" w:rsidRPr="00C81BED">
          <w:rPr>
            <w:sz w:val="22"/>
          </w:rPr>
          <w:delText>[51]</w:delText>
        </w:r>
        <w:bookmarkEnd w:id="1066"/>
        <w:r w:rsidRPr="00152245">
          <w:rPr>
            <w:sz w:val="22"/>
          </w:rPr>
          <w:delText>. Although machine learning is particularly critical for identifying the initial discriminant brain patterns that subjects can naturally modulate in a stable manner, machine learning alone will unlikely solve the problem of universal BCI accessibility altogether. Indeed, this problem is typically associated with subjects unable to elicit such stable discriminant brain patterns</w:delText>
        </w:r>
        <w:r w:rsidR="006414B5">
          <w:rPr>
            <w:sz w:val="22"/>
          </w:rPr>
          <w:delText xml:space="preserve"> </w:delText>
        </w:r>
        <w:bookmarkStart w:id="1067" w:name="ZOTERO_BREF_1xavpUNxTZOZ"/>
        <w:r w:rsidR="00C14B04" w:rsidRPr="00C81BED">
          <w:rPr>
            <w:sz w:val="22"/>
          </w:rPr>
          <w:delText>[6,9,49]</w:delText>
        </w:r>
        <w:bookmarkEnd w:id="1067"/>
        <w:r w:rsidRPr="00152245">
          <w:rPr>
            <w:sz w:val="22"/>
          </w:rPr>
          <w:delText>. As our results show, see also Carmena’s work with monke</w:delText>
        </w:r>
        <w:r w:rsidRPr="00791153">
          <w:rPr>
            <w:sz w:val="22"/>
          </w:rPr>
          <w:delText>ys</w:delText>
        </w:r>
        <w:r w:rsidR="00791153" w:rsidRPr="00791153">
          <w:rPr>
            <w:sz w:val="22"/>
          </w:rPr>
          <w:delText xml:space="preserve"> </w:delText>
        </w:r>
        <w:bookmarkStart w:id="1068" w:name="ZOTERO_BREF_gkh821PJZ9fN"/>
        <w:r w:rsidR="00C14B04" w:rsidRPr="00C81BED">
          <w:rPr>
            <w:sz w:val="22"/>
          </w:rPr>
          <w:delText>[54,57]</w:delText>
        </w:r>
        <w:bookmarkEnd w:id="1068"/>
        <w:r w:rsidR="00791153" w:rsidRPr="00791153">
          <w:rPr>
            <w:iCs/>
            <w:sz w:val="22"/>
          </w:rPr>
          <w:delText xml:space="preserve">, </w:delText>
        </w:r>
        <w:r w:rsidRPr="00791153">
          <w:rPr>
            <w:sz w:val="22"/>
          </w:rPr>
          <w:delText>B</w:delText>
        </w:r>
        <w:r w:rsidRPr="00152245">
          <w:rPr>
            <w:sz w:val="22"/>
          </w:rPr>
          <w:delText>CI is primarily “a skill to be learned” that mutual learning approaches greatly facilitate.</w:delText>
        </w:r>
      </w:del>
    </w:p>
    <w:p w14:paraId="5391F4D2" w14:textId="77777777" w:rsidR="007A7730" w:rsidRDefault="007A7730" w:rsidP="001E6C5F">
      <w:pPr>
        <w:widowControl w:val="0"/>
        <w:autoSpaceDE w:val="0"/>
        <w:autoSpaceDN w:val="0"/>
        <w:adjustRightInd w:val="0"/>
        <w:spacing w:before="120" w:line="480" w:lineRule="auto"/>
        <w:jc w:val="both"/>
        <w:rPr>
          <w:del w:id="1069" w:author="ltonin" w:date="2018-01-31T15:18:00Z"/>
          <w:sz w:val="22"/>
        </w:rPr>
      </w:pPr>
      <w:del w:id="1070" w:author="ltonin" w:date="2018-01-31T15:18:00Z">
        <w:r w:rsidRPr="00152245">
          <w:rPr>
            <w:sz w:val="22"/>
          </w:rPr>
          <w:delText>The importance of the successful and longitudinal mutual learning realized in this study needs to be further highlighted with respect to the relevant literature. Owing to the an</w:delText>
        </w:r>
        <w:r w:rsidR="00791153">
          <w:rPr>
            <w:sz w:val="22"/>
          </w:rPr>
          <w:delText xml:space="preserve">alogy to neurofeedback training </w:delText>
        </w:r>
        <w:bookmarkStart w:id="1071" w:name="ZOTERO_BREF_CWMxGLgeaPK0"/>
        <w:r w:rsidR="00C14B04" w:rsidRPr="00C81BED">
          <w:rPr>
            <w:sz w:val="22"/>
          </w:rPr>
          <w:delText>[58,59]</w:delText>
        </w:r>
        <w:bookmarkEnd w:id="1071"/>
        <w:r w:rsidR="00791153">
          <w:rPr>
            <w:sz w:val="22"/>
          </w:rPr>
          <w:delText xml:space="preserve">, </w:delText>
        </w:r>
        <w:r w:rsidRPr="00152245">
          <w:rPr>
            <w:sz w:val="22"/>
          </w:rPr>
          <w:delText xml:space="preserve">upon which the first BCIs relied </w:delText>
        </w:r>
        <w:bookmarkStart w:id="1072" w:name="ZOTERO_BREF_7y6HCm7INkk8"/>
        <w:r w:rsidR="00C14B04" w:rsidRPr="00C81BED">
          <w:rPr>
            <w:sz w:val="22"/>
          </w:rPr>
          <w:delText>[3,18,22]</w:delText>
        </w:r>
        <w:bookmarkEnd w:id="1072"/>
        <w:r w:rsidR="00791153">
          <w:rPr>
            <w:sz w:val="22"/>
          </w:rPr>
          <w:delText xml:space="preserve"> </w:delText>
        </w:r>
        <w:r w:rsidRPr="00152245">
          <w:rPr>
            <w:sz w:val="22"/>
          </w:rPr>
          <w:delText>the view that similar instrumental type of learning takes place during online BCI training has been pervasive in (especially, self-paced) BCI literature. However, this analogy is not straightforward. Unlike neurofeedback studies, BCI’s are complex pattern recognition systems, feeding back some transformation of multivariate brain activity. There is also no guarantee that operant conditioning will be possible with any type of brain signal, underlying task or user catego</w:delText>
        </w:r>
        <w:r w:rsidRPr="00791153">
          <w:rPr>
            <w:sz w:val="22"/>
          </w:rPr>
          <w:delText>ry</w:delText>
        </w:r>
        <w:r w:rsidR="00791153">
          <w:rPr>
            <w:sz w:val="22"/>
          </w:rPr>
          <w:delText xml:space="preserve"> </w:delText>
        </w:r>
        <w:bookmarkStart w:id="1073" w:name="ZOTERO_BREF_VOTwGsZkVpCj"/>
        <w:r w:rsidR="00C14B04" w:rsidRPr="00C81BED">
          <w:rPr>
            <w:sz w:val="22"/>
          </w:rPr>
          <w:delText>[60–62]</w:delText>
        </w:r>
        <w:bookmarkEnd w:id="1073"/>
        <w:r w:rsidR="00791153">
          <w:rPr>
            <w:iCs/>
            <w:sz w:val="22"/>
          </w:rPr>
          <w:delText xml:space="preserve">, </w:delText>
        </w:r>
        <w:r w:rsidRPr="00791153">
          <w:rPr>
            <w:sz w:val="22"/>
          </w:rPr>
          <w:delText>w</w:delText>
        </w:r>
        <w:r w:rsidRPr="00152245">
          <w:rPr>
            <w:sz w:val="22"/>
          </w:rPr>
          <w:delText>hat has been a limitation even for classical neurofeedback approache</w:delText>
        </w:r>
        <w:r w:rsidR="00791153">
          <w:rPr>
            <w:sz w:val="22"/>
          </w:rPr>
          <w:delText>s</w:delText>
        </w:r>
        <w:r w:rsidRPr="00152245">
          <w:rPr>
            <w:sz w:val="22"/>
          </w:rPr>
          <w:delText xml:space="preserve"> </w:delText>
        </w:r>
        <w:bookmarkStart w:id="1074" w:name="ZOTERO_BREF_UEBrQfifiWk4"/>
        <w:r w:rsidR="00C14B04" w:rsidRPr="00C81BED">
          <w:rPr>
            <w:sz w:val="22"/>
          </w:rPr>
          <w:delText>[1]</w:delText>
        </w:r>
        <w:bookmarkEnd w:id="1074"/>
        <w:r w:rsidR="00791153">
          <w:rPr>
            <w:sz w:val="22"/>
          </w:rPr>
          <w:delText xml:space="preserve">. </w:delText>
        </w:r>
        <w:r w:rsidRPr="00152245">
          <w:rPr>
            <w:sz w:val="22"/>
          </w:rPr>
          <w:delText>Moreover, whenever the presence of BCI learning has been claimed, it was mostly on the grounds of improved BCI classification accurac</w:delText>
        </w:r>
        <w:r w:rsidR="00F667B1">
          <w:rPr>
            <w:sz w:val="22"/>
          </w:rPr>
          <w:delText xml:space="preserve">y </w:delText>
        </w:r>
        <w:bookmarkStart w:id="1075" w:name="ZOTERO_BREF_p8fURG1zZf5P"/>
        <w:r w:rsidR="00C14B04" w:rsidRPr="00C81BED">
          <w:rPr>
            <w:sz w:val="22"/>
          </w:rPr>
          <w:delText>[19,24,27,31,49]</w:delText>
        </w:r>
        <w:bookmarkEnd w:id="1075"/>
        <w:r w:rsidR="00F667B1">
          <w:rPr>
            <w:sz w:val="22"/>
          </w:rPr>
          <w:delText xml:space="preserve"> o</w:delText>
        </w:r>
        <w:r w:rsidRPr="00152245">
          <w:rPr>
            <w:sz w:val="22"/>
          </w:rPr>
          <w:delText>r application performance</w:delText>
        </w:r>
        <w:r w:rsidR="00F667B1">
          <w:rPr>
            <w:sz w:val="22"/>
          </w:rPr>
          <w:delText xml:space="preserve">s </w:delText>
        </w:r>
        <w:bookmarkStart w:id="1076" w:name="ZOTERO_BREF_j83mXMlJ2ye9"/>
        <w:r w:rsidR="00C14B04" w:rsidRPr="00C81BED">
          <w:rPr>
            <w:sz w:val="22"/>
          </w:rPr>
          <w:delText>[63]</w:delText>
        </w:r>
        <w:bookmarkEnd w:id="1076"/>
        <w:r w:rsidR="00F667B1">
          <w:rPr>
            <w:sz w:val="22"/>
          </w:rPr>
          <w:delText xml:space="preserve"> o</w:delText>
        </w:r>
        <w:r w:rsidRPr="00152245">
          <w:rPr>
            <w:iCs/>
            <w:sz w:val="22"/>
          </w:rPr>
          <w:delText>nly</w:delText>
        </w:r>
        <w:r w:rsidRPr="00152245">
          <w:rPr>
            <w:sz w:val="22"/>
          </w:rPr>
          <w:delText>, which are indirect measures of improved brain signal modulation (improvements could be due to better calibrated decoders and re-parameterizations of the BCI and the application, among other factors). Often, MI BCI learning is claimed, but hardly substantiate</w:delText>
        </w:r>
        <w:r w:rsidR="00F667B1">
          <w:rPr>
            <w:sz w:val="22"/>
          </w:rPr>
          <w:delText xml:space="preserve">d </w:delText>
        </w:r>
        <w:bookmarkStart w:id="1077" w:name="ZOTERO_BREF_jPFvFUO55nls"/>
        <w:r w:rsidR="00C14B04" w:rsidRPr="00C81BED">
          <w:rPr>
            <w:sz w:val="22"/>
          </w:rPr>
          <w:delText>[18,22,23]</w:delText>
        </w:r>
        <w:bookmarkEnd w:id="1077"/>
        <w:r w:rsidR="00F667B1">
          <w:rPr>
            <w:sz w:val="22"/>
          </w:rPr>
          <w:delText>.</w:delText>
        </w:r>
        <w:r w:rsidRPr="00152245">
          <w:rPr>
            <w:sz w:val="22"/>
          </w:rPr>
          <w:delText xml:space="preserve"> Direct evidences on the BCI feature level are in fact rar</w:delText>
        </w:r>
        <w:r w:rsidR="006F4F3C">
          <w:rPr>
            <w:sz w:val="22"/>
          </w:rPr>
          <w:delText>e</w:delText>
        </w:r>
        <w:r w:rsidR="003C2EFA">
          <w:rPr>
            <w:sz w:val="22"/>
          </w:rPr>
          <w:delText xml:space="preserve"> and fragmentary</w:delText>
        </w:r>
        <w:r w:rsidR="006F4F3C">
          <w:rPr>
            <w:sz w:val="22"/>
          </w:rPr>
          <w:delText xml:space="preserve"> </w:delText>
        </w:r>
        <w:bookmarkStart w:id="1078" w:name="ZOTERO_BREF_mvEInd0arZha"/>
        <w:r w:rsidR="00B22910" w:rsidRPr="00B22910">
          <w:rPr>
            <w:sz w:val="22"/>
          </w:rPr>
          <w:delText>[49,64]</w:delText>
        </w:r>
        <w:bookmarkEnd w:id="1078"/>
        <w:r w:rsidR="006F4F3C">
          <w:rPr>
            <w:sz w:val="22"/>
          </w:rPr>
          <w:delText xml:space="preserve">, </w:delText>
        </w:r>
        <w:r w:rsidRPr="00152245">
          <w:rPr>
            <w:sz w:val="22"/>
          </w:rPr>
          <w:delText>derived in able-bodied populations and not longitudina</w:delText>
        </w:r>
        <w:r w:rsidR="00E979C0">
          <w:rPr>
            <w:sz w:val="22"/>
          </w:rPr>
          <w:delText xml:space="preserve">l </w:delText>
        </w:r>
        <w:bookmarkStart w:id="1079" w:name="ZOTERO_BREF_vWReySPyMLFO"/>
        <w:r w:rsidR="00B22910" w:rsidRPr="00B22910">
          <w:rPr>
            <w:sz w:val="22"/>
          </w:rPr>
          <w:delText>[29,30,49,50,64]</w:delText>
        </w:r>
        <w:bookmarkEnd w:id="1079"/>
        <w:r w:rsidR="00E979C0">
          <w:rPr>
            <w:sz w:val="22"/>
          </w:rPr>
          <w:delText xml:space="preserve">. </w:delText>
        </w:r>
        <w:r w:rsidRPr="00152245">
          <w:rPr>
            <w:sz w:val="22"/>
          </w:rPr>
          <w:delText>Additionally, many studies argue in favor of complete avoidance of longitudinal mutual learning, investigating the possibility of mach</w:delText>
        </w:r>
        <w:r w:rsidR="00705717">
          <w:rPr>
            <w:sz w:val="22"/>
          </w:rPr>
          <w:delText xml:space="preserve">ine learning able to decode any </w:delText>
        </w:r>
        <w:r w:rsidRPr="00152245">
          <w:rPr>
            <w:sz w:val="22"/>
          </w:rPr>
          <w:delText>spontaneous modulation of brain activit</w:delText>
        </w:r>
        <w:r w:rsidR="00532064">
          <w:rPr>
            <w:sz w:val="22"/>
          </w:rPr>
          <w:delText xml:space="preserve">y </w:delText>
        </w:r>
        <w:bookmarkStart w:id="1080" w:name="ZOTERO_BREF_s50zeGr1KA56"/>
        <w:r w:rsidR="00C14B04" w:rsidRPr="00C81BED">
          <w:rPr>
            <w:sz w:val="22"/>
          </w:rPr>
          <w:delText>[25,29]</w:delText>
        </w:r>
        <w:bookmarkEnd w:id="1080"/>
        <w:r w:rsidR="00532064">
          <w:rPr>
            <w:sz w:val="22"/>
          </w:rPr>
          <w:delText>.</w:delText>
        </w:r>
        <w:r w:rsidRPr="00152245">
          <w:rPr>
            <w:sz w:val="22"/>
          </w:rPr>
          <w:delText xml:space="preserve"> Hence, our results constitute unique evidence of the existence and efficacy of operant mutual learning in self-paced MI BCI training, as learning is significant and substantiated at all levels of the interface (brain rhythm modulation, command accuracy, application primary outcome), on both chronic SCI pilots. Importantly, these learning effects were achieved under uncontrolled circumstances at the subjects’ home with minimal expert personnel intervention, while the learned outcome was replicated at a demanding international competiti</w:delText>
        </w:r>
        <w:r>
          <w:rPr>
            <w:sz w:val="22"/>
          </w:rPr>
          <w:delText>on under adverse circumstances.</w:delText>
        </w:r>
      </w:del>
    </w:p>
    <w:p w14:paraId="2169F17C" w14:textId="77777777" w:rsidR="00AF609F" w:rsidRPr="00491E47" w:rsidRDefault="00AF609F" w:rsidP="001E6C5F">
      <w:pPr>
        <w:pStyle w:val="Paragraph"/>
        <w:spacing w:before="360" w:line="480" w:lineRule="auto"/>
        <w:ind w:firstLine="0"/>
        <w:rPr>
          <w:del w:id="1081" w:author="ltonin" w:date="2018-01-31T15:18:00Z"/>
          <w:sz w:val="22"/>
        </w:rPr>
      </w:pPr>
      <w:del w:id="1082" w:author="ltonin" w:date="2018-01-31T15:18:00Z">
        <w:r w:rsidRPr="00491E47">
          <w:rPr>
            <w:i/>
            <w:sz w:val="22"/>
          </w:rPr>
          <w:delText>User-centered BCI design</w:delText>
        </w:r>
      </w:del>
    </w:p>
    <w:p w14:paraId="7861E9AD" w14:textId="77777777" w:rsidR="00AF609F" w:rsidRPr="00152245" w:rsidRDefault="00AF609F" w:rsidP="001E6C5F">
      <w:pPr>
        <w:spacing w:before="120" w:line="480" w:lineRule="auto"/>
        <w:jc w:val="both"/>
        <w:rPr>
          <w:del w:id="1083" w:author="ltonin" w:date="2018-01-31T15:18:00Z"/>
          <w:sz w:val="22"/>
        </w:rPr>
      </w:pPr>
      <w:del w:id="1084" w:author="ltonin" w:date="2018-01-31T15:18:00Z">
        <w:r>
          <w:rPr>
            <w:sz w:val="22"/>
          </w:rPr>
          <w:delText>In addition to the key role of mutual learning</w:delText>
        </w:r>
        <w:r w:rsidRPr="00152245">
          <w:rPr>
            <w:sz w:val="22"/>
          </w:rPr>
          <w:delText xml:space="preserve">, we claim that our pilots have substantially benefited from a system design approach putting the user in the center of the development loop, in two different aspects: the design of the control paradigm and the personalization through re-configurability of the BCI. Our team had prevailed in the rehearsal event in the summer of 2015 with a “native” 3-class BCI (three different MI tasks mapped to one game command each). Nevertheless, this straightforward design (paradigm 1) was rapidly abandoned as soon as it was clear that the recruited end-users could not easily deliver an additional mental command without extensive training, compromising not only the slide command and the total BCI accuracies (Fig. 3B, initial sessions), but also the race time (Fig. 1). Attempting to acquire a third reliable mental command through training was judged impractically time-consuming given the competition deadline. Relinquishing support of a third command (paradigm 2) could not lead to a competitive system. We thus incorporated human-computer interaction (HCI) principles, </w:delText>
        </w:r>
        <w:r w:rsidR="00BE380A">
          <w:rPr>
            <w:sz w:val="22"/>
          </w:rPr>
          <w:delText xml:space="preserve">which we had previously adopted </w:delText>
        </w:r>
        <w:bookmarkStart w:id="1085" w:name="ZOTERO_BREF_9XW8eiujItxp"/>
        <w:r w:rsidR="00C14B04" w:rsidRPr="00C81BED">
          <w:rPr>
            <w:sz w:val="22"/>
          </w:rPr>
          <w:delText>[28]</w:delText>
        </w:r>
        <w:bookmarkEnd w:id="1085"/>
        <w:r w:rsidR="00BE380A">
          <w:rPr>
            <w:sz w:val="22"/>
          </w:rPr>
          <w:delText xml:space="preserve"> </w:delText>
        </w:r>
        <w:r w:rsidRPr="00152245">
          <w:rPr>
            <w:sz w:val="22"/>
          </w:rPr>
          <w:delText>exploiting timing-based features (paradigm 3) and binary interaction techniques (paradigm 4). After shaping, parameterizing and evaluating them based on our pilots’ suggestions, performance improved by almost 10 s (Fig. 7C). Notwithstanding a statistically significant but, comparatively, small reduction of the median time on cyan pads (spin commands, Fig. 7A) that should be the consequence of our mutual learning procedure (see below), Fig. 7 shows that substantial improvements in this period are derived only for the yellow pads (slide command). Thus, total race time improvement should be fundamentally attributed to the control paradigm optimization rather than the underlying learning effects. Besides this critical adjustment to our end-users’ BCI skills, the configuration options offered by our BCI’s evidence accumulation module (see “Materials and Methods, BCI implementation”) allowed for further personalization of the BCI that avoided large performance fluctuations and reduced the need for recalibration of the classifier.</w:delText>
        </w:r>
      </w:del>
    </w:p>
    <w:p w14:paraId="5F4E8490" w14:textId="77777777" w:rsidR="007A7730" w:rsidRPr="00491E47" w:rsidRDefault="007A7730" w:rsidP="001E6C5F">
      <w:pPr>
        <w:pStyle w:val="Paragraph"/>
        <w:spacing w:before="360" w:line="480" w:lineRule="auto"/>
        <w:ind w:firstLine="0"/>
        <w:rPr>
          <w:del w:id="1086" w:author="ltonin" w:date="2018-01-31T15:18:00Z"/>
          <w:sz w:val="22"/>
        </w:rPr>
      </w:pPr>
      <w:del w:id="1087" w:author="ltonin" w:date="2018-01-31T15:18:00Z">
        <w:r>
          <w:rPr>
            <w:i/>
            <w:sz w:val="22"/>
          </w:rPr>
          <w:delText>Translational impact</w:delText>
        </w:r>
      </w:del>
    </w:p>
    <w:p w14:paraId="624065BF" w14:textId="77777777" w:rsidR="007D5944" w:rsidRDefault="00152245" w:rsidP="001E6C5F">
      <w:pPr>
        <w:spacing w:before="120" w:line="480" w:lineRule="auto"/>
        <w:jc w:val="both"/>
        <w:rPr>
          <w:del w:id="1088" w:author="ltonin" w:date="2018-01-31T15:18:00Z"/>
          <w:sz w:val="22"/>
        </w:rPr>
      </w:pPr>
      <w:bookmarkStart w:id="1089" w:name="ZOTERO_BREF_8pyoxbz3vhTf"/>
      <w:bookmarkStart w:id="1090" w:name="ZOTERO_BREF_7kBJkh1qp6sc"/>
      <w:bookmarkStart w:id="1091" w:name="ZOTERO_BREF_3Hccde6vWtgs"/>
      <w:bookmarkStart w:id="1092" w:name="ZOTERO_BREF_seFyJetn1gM5"/>
      <w:bookmarkStart w:id="1093" w:name="ZOTERO_BREF_XXxZjLiu6RMB"/>
      <w:bookmarkStart w:id="1094" w:name="ZOTERO_BREF_ibpey2i4RVsK"/>
      <w:bookmarkStart w:id="1095" w:name="ZOTERO_BREF_jLMsR25l2TgN"/>
      <w:bookmarkEnd w:id="1089"/>
      <w:bookmarkEnd w:id="1090"/>
      <w:bookmarkEnd w:id="1091"/>
      <w:bookmarkEnd w:id="1092"/>
      <w:bookmarkEnd w:id="1093"/>
      <w:bookmarkEnd w:id="1094"/>
      <w:bookmarkEnd w:id="1095"/>
      <w:del w:id="1096" w:author="ltonin" w:date="2018-01-31T15:18:00Z">
        <w:r w:rsidRPr="00152245">
          <w:rPr>
            <w:sz w:val="22"/>
          </w:rPr>
          <w:delText xml:space="preserve">Having claimed that this work demonstrates the translational impact of self-paced, non-invasive BCI, it is necessary to justify the extent to which the Cybathlon BCI race application has served as a suitable and adequate testbed in this respect. Although Brain Runners might appear a simple video game (a choice motivated by the need to appeal to a live audience and adhere to a competitive spirit), it has been explicitly designed to assess all critical skills required for real BCI applications, being in fact rather demanding in this regard. Concerning IC skills, it required control over three mental commands, where literature has shown that one or two are enough for most applications </w:delText>
        </w:r>
        <w:bookmarkStart w:id="1097" w:name="ZOTERO_BREF_N6iHio8E6PRm"/>
        <w:bookmarkStart w:id="1098" w:name="ZOTERO_BREF_N6iHio8E6PRm1"/>
        <w:bookmarkEnd w:id="1097"/>
        <w:r w:rsidR="00C14B04" w:rsidRPr="00C81BED">
          <w:rPr>
            <w:sz w:val="22"/>
          </w:rPr>
          <w:delText>[9,11,18,20,21,24–29,31,32]</w:delText>
        </w:r>
        <w:bookmarkEnd w:id="1098"/>
        <w:r w:rsidRPr="00152245">
          <w:rPr>
            <w:sz w:val="22"/>
          </w:rPr>
          <w:delText xml:space="preserve">, while sufficiently rewarding both </w:delText>
        </w:r>
        <w:r w:rsidRPr="007D5944">
          <w:rPr>
            <w:sz w:val="22"/>
          </w:rPr>
          <w:delText xml:space="preserve">command accuracy and delivery speed. Most importantly, it penalized considerably the lack of INC skills, an essential feature of self-paced interaction, yet, so far rather neglected </w:delText>
        </w:r>
        <w:bookmarkStart w:id="1099" w:name="ZOTERO_BREF_k4sdEj8oQLTF"/>
        <w:bookmarkStart w:id="1100" w:name="ZOTERO_BREF_k4sdEj8oQLTF1"/>
        <w:bookmarkEnd w:id="1099"/>
        <w:r w:rsidR="00C14B04" w:rsidRPr="00C81BED">
          <w:rPr>
            <w:sz w:val="22"/>
          </w:rPr>
          <w:delText>[9,21,32,55]</w:delText>
        </w:r>
        <w:bookmarkEnd w:id="1100"/>
        <w:r w:rsidR="007D5944" w:rsidRPr="007D5944">
          <w:rPr>
            <w:sz w:val="22"/>
          </w:rPr>
          <w:delText xml:space="preserve">. </w:delText>
        </w:r>
      </w:del>
    </w:p>
    <w:p w14:paraId="5112E4D5" w14:textId="5B8C3DA1" w:rsidR="000D427E" w:rsidRDefault="00152245">
      <w:pPr>
        <w:spacing w:before="60" w:line="480" w:lineRule="auto"/>
        <w:jc w:val="both"/>
        <w:rPr>
          <w:ins w:id="1101" w:author="ltonin" w:date="2018-01-31T15:18:00Z"/>
          <w:sz w:val="22"/>
          <w:szCs w:val="22"/>
        </w:rPr>
      </w:pPr>
      <w:del w:id="1102" w:author="ltonin" w:date="2018-01-31T15:18:00Z">
        <w:r w:rsidRPr="007D5944">
          <w:rPr>
            <w:sz w:val="22"/>
          </w:rPr>
          <w:delText>The present study suffers certain limitations, the main one being reporting on only two individuals.</w:delText>
        </w:r>
      </w:del>
      <w:ins w:id="1103" w:author="ltonin" w:date="2018-01-31T15:18:00Z">
        <w:r w:rsidR="002F3453">
          <w:rPr>
            <w:sz w:val="22"/>
            <w:szCs w:val="22"/>
          </w:rPr>
          <w:t xml:space="preserve">This study investigates the hypothesis that mutual learning is a critical underlying factor for the success of MI BCI in translational applications. We deemed the Cybathlon to be a unique opportunity to probe this hypothesis, considering the unprecedented participation of 12 end-users in a competitive scenario, the possibility of longitudinal usage of a real BCI application, as well as the harsh training at the users’ home and the adverse operation conditions imposed by the competition. </w:t>
        </w:r>
      </w:ins>
    </w:p>
    <w:p w14:paraId="5CE1ADE6" w14:textId="77777777" w:rsidR="000D427E" w:rsidRDefault="002F3453">
      <w:pPr>
        <w:spacing w:before="60" w:line="480" w:lineRule="auto"/>
        <w:ind w:firstLine="720"/>
        <w:jc w:val="both"/>
        <w:rPr>
          <w:ins w:id="1104" w:author="ltonin" w:date="2018-01-31T15:18:00Z"/>
          <w:sz w:val="22"/>
          <w:szCs w:val="22"/>
        </w:rPr>
      </w:pPr>
      <w:ins w:id="1105" w:author="ltonin" w:date="2018-01-31T15:18:00Z">
        <w:r>
          <w:rPr>
            <w:sz w:val="22"/>
            <w:szCs w:val="22"/>
          </w:rPr>
          <w:t xml:space="preserve">This manuscript employs the term mutual learning in a wide sense. We consider all training paradigms involving closed-loop BCI control and BCI algorithms in need of parameter estimation to be candidate mutual learning schemes. Effectively, we only exclude open-loop and pure neurofeedback approaches (where there is no BCI decoder). On the contrary, we take into account both “conventional” MI training protocols </w:t>
        </w:r>
        <w:r w:rsidR="008F222A">
          <w:fldChar w:fldCharType="begin"/>
        </w:r>
        <w:r w:rsidR="008F222A">
          <w:instrText xml:space="preserve"> HYPERLINK "https://paperpile.com/c/dIT9gv/Q7Hm" \h </w:instrText>
        </w:r>
        <w:r w:rsidR="008F222A">
          <w:fldChar w:fldCharType="separate"/>
        </w:r>
        <w:r>
          <w:rPr>
            <w:sz w:val="22"/>
            <w:szCs w:val="22"/>
          </w:rPr>
          <w:t>[51]</w:t>
        </w:r>
        <w:r w:rsidR="008F222A">
          <w:rPr>
            <w:sz w:val="22"/>
            <w:szCs w:val="22"/>
          </w:rPr>
          <w:fldChar w:fldCharType="end"/>
        </w:r>
        <w:r>
          <w:rPr>
            <w:sz w:val="22"/>
            <w:szCs w:val="22"/>
          </w:rPr>
          <w:t xml:space="preserve">, which alternate the machine and subject learning procedures, and “co-adaptive” protocols, where online feedback training takes place simultaneously with online decoder adaptation </w:t>
        </w:r>
        <w:r w:rsidR="008F222A">
          <w:fldChar w:fldCharType="begin"/>
        </w:r>
        <w:r w:rsidR="008F222A">
          <w:instrText xml:space="preserve"> HYPERLINK "https://paperpile.com/c/dIT9gv/Ip1P" \h </w:instrText>
        </w:r>
        <w:r w:rsidR="008F222A">
          <w:fldChar w:fldCharType="separate"/>
        </w:r>
        <w:r>
          <w:rPr>
            <w:sz w:val="22"/>
            <w:szCs w:val="22"/>
          </w:rPr>
          <w:t>[21]</w:t>
        </w:r>
        <w:r w:rsidR="008F222A">
          <w:rPr>
            <w:sz w:val="22"/>
            <w:szCs w:val="22"/>
          </w:rPr>
          <w:fldChar w:fldCharType="end"/>
        </w:r>
        <w:r>
          <w:rPr>
            <w:sz w:val="22"/>
            <w:szCs w:val="22"/>
          </w:rPr>
          <w:t xml:space="preserve">. </w:t>
        </w:r>
      </w:ins>
    </w:p>
    <w:p w14:paraId="58D92752" w14:textId="77777777" w:rsidR="000D427E" w:rsidRDefault="002F3453">
      <w:pPr>
        <w:spacing w:before="60" w:line="480" w:lineRule="auto"/>
        <w:ind w:firstLine="720"/>
        <w:jc w:val="both"/>
        <w:rPr>
          <w:ins w:id="1106" w:author="ltonin" w:date="2018-01-31T15:18:00Z"/>
          <w:sz w:val="22"/>
          <w:szCs w:val="22"/>
        </w:rPr>
      </w:pPr>
      <w:ins w:id="1107" w:author="ltonin" w:date="2018-01-31T15:18:00Z">
        <w:r>
          <w:rPr>
            <w:sz w:val="22"/>
            <w:szCs w:val="22"/>
          </w:rPr>
          <w:t xml:space="preserve">The main contribution of this work is the provision of quantitative evidences regarding the possible extent of operant subject learning in longitudinal MI training, how it can drive both BCI and task performance, and how it can be facilitated by the refinement of the application control paradigm. The significance of our results is that by showcasing the importance of supporting all three mutual learning pillars –subject, machine and application– we encourage a much needed shift of focus of the employed training paradigms towards the parallel promotion of operant conditioning effects and the consideration of application designs, to complement the progress in machine learning </w:t>
        </w:r>
        <w:r w:rsidR="008F222A">
          <w:fldChar w:fldCharType="begin"/>
        </w:r>
        <w:r w:rsidR="008F222A">
          <w:instrText xml:space="preserve"> HYPERLINK "https://paperpile.com/c/dIT9gv/p4lZ" \h </w:instrText>
        </w:r>
        <w:r w:rsidR="008F222A">
          <w:fldChar w:fldCharType="separate"/>
        </w:r>
        <w:r>
          <w:rPr>
            <w:sz w:val="22"/>
            <w:szCs w:val="22"/>
          </w:rPr>
          <w:t>[12]</w:t>
        </w:r>
        <w:r w:rsidR="008F222A">
          <w:rPr>
            <w:sz w:val="22"/>
            <w:szCs w:val="22"/>
          </w:rPr>
          <w:fldChar w:fldCharType="end"/>
        </w:r>
        <w:r>
          <w:rPr>
            <w:sz w:val="22"/>
            <w:szCs w:val="22"/>
          </w:rPr>
          <w:t xml:space="preserve"> and fuel the design of next-generation translational BCI training </w:t>
        </w:r>
        <w:r w:rsidR="008F222A">
          <w:fldChar w:fldCharType="begin"/>
        </w:r>
        <w:r w:rsidR="008F222A">
          <w:instrText xml:space="preserve"> HYPERLINK "https:</w:instrText>
        </w:r>
        <w:r w:rsidR="008F222A">
          <w:instrText xml:space="preserve">//paperpile.com/c/dIT9gv/3FAW+cmXJ" \h </w:instrText>
        </w:r>
        <w:r w:rsidR="008F222A">
          <w:fldChar w:fldCharType="separate"/>
        </w:r>
        <w:r>
          <w:rPr>
            <w:sz w:val="22"/>
            <w:szCs w:val="22"/>
          </w:rPr>
          <w:t>[47,53]</w:t>
        </w:r>
        <w:r w:rsidR="008F222A">
          <w:rPr>
            <w:sz w:val="22"/>
            <w:szCs w:val="22"/>
          </w:rPr>
          <w:fldChar w:fldCharType="end"/>
        </w:r>
        <w:r>
          <w:rPr>
            <w:sz w:val="22"/>
            <w:szCs w:val="22"/>
          </w:rPr>
          <w:t>.</w:t>
        </w:r>
      </w:ins>
    </w:p>
    <w:p w14:paraId="1DC65BAB" w14:textId="77777777" w:rsidR="000D427E" w:rsidRDefault="002F3453">
      <w:pPr>
        <w:widowControl w:val="0"/>
        <w:spacing w:before="120" w:line="480" w:lineRule="auto"/>
        <w:ind w:firstLine="720"/>
        <w:jc w:val="both"/>
        <w:rPr>
          <w:ins w:id="1108" w:author="ltonin" w:date="2018-01-31T15:18:00Z"/>
          <w:sz w:val="22"/>
          <w:szCs w:val="22"/>
        </w:rPr>
      </w:pPr>
      <w:ins w:id="1109" w:author="ltonin" w:date="2018-01-31T15:18:00Z">
        <w:r>
          <w:rPr>
            <w:sz w:val="22"/>
            <w:szCs w:val="22"/>
          </w:rPr>
          <w:t xml:space="preserve">In order to mitigate to some extent the absence of control in our study, a short questionnaire concerning information on the user training aspects of our competitors (see Materials and Methods) was addressed to all 10 competing teams, which was replied by 6 of them (S1 Table). In support of our hypothesis, it seems that none of these teams invested considerably on the facilitation of subject learning and were mainly concentrated on the machine learning side. </w:t>
        </w:r>
      </w:ins>
    </w:p>
    <w:p w14:paraId="5DB771A8" w14:textId="77777777" w:rsidR="000D427E" w:rsidRDefault="002F3453">
      <w:pPr>
        <w:widowControl w:val="0"/>
        <w:spacing w:before="120" w:line="480" w:lineRule="auto"/>
        <w:ind w:firstLine="720"/>
        <w:jc w:val="both"/>
        <w:rPr>
          <w:ins w:id="1110" w:author="ltonin" w:date="2018-01-31T15:18:00Z"/>
          <w:sz w:val="22"/>
          <w:szCs w:val="22"/>
        </w:rPr>
      </w:pPr>
      <w:ins w:id="1111" w:author="ltonin" w:date="2018-01-31T15:18:00Z">
        <w:r>
          <w:rPr>
            <w:sz w:val="22"/>
            <w:szCs w:val="22"/>
          </w:rPr>
          <w:t xml:space="preserve">In fact, a recent study analyzing the results of the Cybathlon BCI race states that it was not possible to identify any factor (hardware, signal processing, machine learning and pilot’s conditions) explaining the performance </w:t>
        </w:r>
        <w:r w:rsidR="008F222A">
          <w:fldChar w:fldCharType="begin"/>
        </w:r>
        <w:r w:rsidR="008F222A">
          <w:instrText xml:space="preserve"> HYPERLINK "https://paperpile.com/c/dIT9gv/wMVJ" \h </w:instrText>
        </w:r>
        <w:r w:rsidR="008F222A">
          <w:fldChar w:fldCharType="separate"/>
        </w:r>
        <w:r>
          <w:rPr>
            <w:sz w:val="22"/>
            <w:szCs w:val="22"/>
          </w:rPr>
          <w:t>[8]</w:t>
        </w:r>
        <w:r w:rsidR="008F222A">
          <w:rPr>
            <w:sz w:val="22"/>
            <w:szCs w:val="22"/>
          </w:rPr>
          <w:fldChar w:fldCharType="end"/>
        </w:r>
        <w:r>
          <w:rPr>
            <w:sz w:val="22"/>
            <w:szCs w:val="22"/>
          </w:rPr>
          <w:t>. So, we believe that it is our truly mutual learning protocol that accounts for the results of the competition.</w:t>
        </w:r>
      </w:ins>
    </w:p>
    <w:p w14:paraId="61901F42" w14:textId="77777777" w:rsidR="000D427E" w:rsidRDefault="000D427E">
      <w:pPr>
        <w:spacing w:before="60" w:line="480" w:lineRule="auto"/>
        <w:jc w:val="both"/>
        <w:rPr>
          <w:ins w:id="1112" w:author="ltonin" w:date="2018-01-31T15:18:00Z"/>
          <w:sz w:val="22"/>
          <w:szCs w:val="22"/>
        </w:rPr>
      </w:pPr>
    </w:p>
    <w:p w14:paraId="710C1006" w14:textId="77777777" w:rsidR="000D427E" w:rsidRDefault="002F3453">
      <w:pPr>
        <w:spacing w:before="60" w:line="480" w:lineRule="auto"/>
        <w:jc w:val="both"/>
        <w:rPr>
          <w:ins w:id="1113" w:author="ltonin" w:date="2018-01-31T15:18:00Z"/>
          <w:i/>
          <w:sz w:val="22"/>
          <w:szCs w:val="22"/>
        </w:rPr>
      </w:pPr>
      <w:ins w:id="1114" w:author="ltonin" w:date="2018-01-31T15:18:00Z">
        <w:r>
          <w:rPr>
            <w:i/>
            <w:sz w:val="22"/>
            <w:szCs w:val="22"/>
          </w:rPr>
          <w:t>Subject learning in MI BCIs</w:t>
        </w:r>
      </w:ins>
    </w:p>
    <w:p w14:paraId="76CFA957" w14:textId="77777777" w:rsidR="000D427E" w:rsidRDefault="002F3453">
      <w:pPr>
        <w:spacing w:before="60" w:line="480" w:lineRule="auto"/>
        <w:ind w:firstLine="22"/>
        <w:jc w:val="both"/>
        <w:rPr>
          <w:ins w:id="1115" w:author="ltonin" w:date="2018-01-31T15:18:00Z"/>
          <w:sz w:val="22"/>
          <w:szCs w:val="22"/>
        </w:rPr>
      </w:pPr>
      <w:ins w:id="1116" w:author="ltonin" w:date="2018-01-31T15:18:00Z">
        <w:r>
          <w:rPr>
            <w:sz w:val="22"/>
            <w:szCs w:val="22"/>
          </w:rPr>
          <w:t xml:space="preserve">It is critical to comment on the reasons why we perceive the indications provided so far in the BCI literature regarding subject learning to be insufficient. To begin with, subject learning in online MI BCI is most often hypothesized to occur “by default” in analogy to neurofeedback training </w:t>
        </w:r>
        <w:r w:rsidR="008F222A">
          <w:fldChar w:fldCharType="begin"/>
        </w:r>
        <w:r w:rsidR="008F222A">
          <w:instrText xml:space="preserve"> HYPERLINK "https:/</w:instrText>
        </w:r>
        <w:r w:rsidR="008F222A">
          <w:instrText xml:space="preserve">/paperpile.com/c/dIT9gv/RZbM+uTej+4XH4+RPTP" \h </w:instrText>
        </w:r>
        <w:r w:rsidR="008F222A">
          <w:fldChar w:fldCharType="separate"/>
        </w:r>
        <w:r>
          <w:rPr>
            <w:sz w:val="22"/>
            <w:szCs w:val="22"/>
          </w:rPr>
          <w:t>[1,46,54,55]</w:t>
        </w:r>
        <w:r w:rsidR="008F222A">
          <w:rPr>
            <w:sz w:val="22"/>
            <w:szCs w:val="22"/>
          </w:rPr>
          <w:fldChar w:fldCharType="end"/>
        </w:r>
        <w:r>
          <w:rPr>
            <w:sz w:val="22"/>
            <w:szCs w:val="22"/>
          </w:rPr>
          <w:t xml:space="preserve">. However, this extrapolation is by no means straightforward, as neurofeedback typically exerts lesser demands, requiring control over predefined brain signals by direct observation </w:t>
        </w:r>
        <w:r w:rsidR="008F222A">
          <w:fldChar w:fldCharType="begin"/>
        </w:r>
        <w:r w:rsidR="008F222A">
          <w:instrText xml:space="preserve"> HYPERLINK </w:instrText>
        </w:r>
        <w:r w:rsidR="008F222A">
          <w:instrText xml:space="preserve">"https://paperpile.com/c/dIT9gv/si8B" \h </w:instrText>
        </w:r>
        <w:r w:rsidR="008F222A">
          <w:fldChar w:fldCharType="separate"/>
        </w:r>
        <w:r>
          <w:rPr>
            <w:sz w:val="22"/>
            <w:szCs w:val="22"/>
          </w:rPr>
          <w:t>[56]</w:t>
        </w:r>
        <w:r w:rsidR="008F222A">
          <w:rPr>
            <w:sz w:val="22"/>
            <w:szCs w:val="22"/>
          </w:rPr>
          <w:fldChar w:fldCharType="end"/>
        </w:r>
        <w:r>
          <w:rPr>
            <w:sz w:val="22"/>
            <w:szCs w:val="22"/>
          </w:rPr>
          <w:t xml:space="preserve">, while SMR BCIs are complex pattern recognition systems feeding back transformations of multivariate brain activity </w:t>
        </w:r>
        <w:r w:rsidR="008F222A">
          <w:fldChar w:fldCharType="begin"/>
        </w:r>
        <w:r w:rsidR="008F222A">
          <w:instrText xml:space="preserve"> HYPERLINK "https://paperpile.com/c/dIT9gv/RPTP" \h </w:instrText>
        </w:r>
        <w:r w:rsidR="008F222A">
          <w:fldChar w:fldCharType="separate"/>
        </w:r>
        <w:r>
          <w:rPr>
            <w:sz w:val="22"/>
            <w:szCs w:val="22"/>
          </w:rPr>
          <w:t>[46]</w:t>
        </w:r>
        <w:r w:rsidR="008F222A">
          <w:rPr>
            <w:sz w:val="22"/>
            <w:szCs w:val="22"/>
          </w:rPr>
          <w:fldChar w:fldCharType="end"/>
        </w:r>
        <w:r>
          <w:rPr>
            <w:sz w:val="22"/>
            <w:szCs w:val="22"/>
          </w:rPr>
          <w:t xml:space="preserve">. In fact, as mentioned previously and further developed below, evidence of subject learning in BCI is scarce. It is important to note that we wish not to challenge the theory that BCI and neurofeedback learning share the same underlying plasticity mechanisms </w:t>
        </w:r>
        <w:r w:rsidR="008F222A">
          <w:fldChar w:fldCharType="begin"/>
        </w:r>
        <w:r w:rsidR="008F222A">
          <w:instrText xml:space="preserve"> HYPERLINK "https://paperpil</w:instrText>
        </w:r>
        <w:r w:rsidR="008F222A">
          <w:instrText xml:space="preserve">e.com/c/dIT9gv/RPTP" \h </w:instrText>
        </w:r>
        <w:r w:rsidR="008F222A">
          <w:fldChar w:fldCharType="separate"/>
        </w:r>
        <w:r>
          <w:rPr>
            <w:sz w:val="22"/>
            <w:szCs w:val="22"/>
          </w:rPr>
          <w:t>[46]</w:t>
        </w:r>
        <w:r w:rsidR="008F222A">
          <w:rPr>
            <w:sz w:val="22"/>
            <w:szCs w:val="22"/>
          </w:rPr>
          <w:fldChar w:fldCharType="end"/>
        </w:r>
        <w:r>
          <w:rPr>
            <w:sz w:val="22"/>
            <w:szCs w:val="22"/>
          </w:rPr>
          <w:t>, but, on the contrary, substantiate it by providing solid experimental evidence.</w:t>
        </w:r>
      </w:ins>
    </w:p>
    <w:p w14:paraId="17A075DB" w14:textId="77777777" w:rsidR="000D427E" w:rsidRDefault="002F3453">
      <w:pPr>
        <w:spacing w:before="60" w:line="480" w:lineRule="auto"/>
        <w:ind w:firstLine="720"/>
        <w:jc w:val="both"/>
        <w:rPr>
          <w:ins w:id="1117" w:author="ltonin" w:date="2018-01-31T15:18:00Z"/>
          <w:sz w:val="22"/>
          <w:szCs w:val="22"/>
        </w:rPr>
      </w:pPr>
      <w:ins w:id="1118" w:author="ltonin" w:date="2018-01-31T15:18:00Z">
        <w:r>
          <w:rPr>
            <w:sz w:val="22"/>
            <w:szCs w:val="22"/>
          </w:rPr>
          <w:t xml:space="preserve">Another similar overstated extrapolation regards evidences from invasive and semi-invasive BCI, where learning and co-adaptation have been well documented </w:t>
        </w:r>
        <w:r w:rsidR="008F222A">
          <w:fldChar w:fldCharType="begin"/>
        </w:r>
        <w:r w:rsidR="008F222A">
          <w:instrText xml:space="preserve"> HYPERLINK "https://paperpile.com/c/dIT9gv/AwkK+6Qxi+qN3x+EUhl+eMdc+DKen" \h </w:instrText>
        </w:r>
        <w:r w:rsidR="008F222A">
          <w:fldChar w:fldCharType="separate"/>
        </w:r>
        <w:r>
          <w:rPr>
            <w:sz w:val="22"/>
            <w:szCs w:val="22"/>
          </w:rPr>
          <w:t>[19,23,24,57–59]</w:t>
        </w:r>
        <w:r w:rsidR="008F222A">
          <w:rPr>
            <w:sz w:val="22"/>
            <w:szCs w:val="22"/>
          </w:rPr>
          <w:fldChar w:fldCharType="end"/>
        </w:r>
        <w:r>
          <w:rPr>
            <w:sz w:val="22"/>
            <w:szCs w:val="22"/>
          </w:rPr>
          <w:t>. Again, given the significant differences in terms of Signal-to-Noise Ratio (SNR) and other basic characteristics of (semi-)invasive and non-invasive signals, these studies cannot be said to certainly generalize to non-invasive MI BCI.</w:t>
        </w:r>
      </w:ins>
    </w:p>
    <w:p w14:paraId="01D600CB" w14:textId="77777777" w:rsidR="000D427E" w:rsidRDefault="002F3453">
      <w:pPr>
        <w:spacing w:before="60" w:line="480" w:lineRule="auto"/>
        <w:ind w:firstLine="720"/>
        <w:jc w:val="both"/>
        <w:rPr>
          <w:ins w:id="1119" w:author="ltonin" w:date="2018-01-31T15:18:00Z"/>
          <w:sz w:val="22"/>
          <w:szCs w:val="22"/>
        </w:rPr>
      </w:pPr>
      <w:ins w:id="1120" w:author="ltonin" w:date="2018-01-31T15:18:00Z">
        <w:r>
          <w:rPr>
            <w:sz w:val="22"/>
            <w:szCs w:val="22"/>
          </w:rPr>
          <w:t xml:space="preserve">Interestingly, human subjects have reported reaching a state of proficiency through learning where BCI control becomes “automatic” as they no longer need to engage explicitly on MI </w:t>
        </w:r>
        <w:r w:rsidR="008F222A">
          <w:fldChar w:fldCharType="begin"/>
        </w:r>
        <w:r w:rsidR="008F222A">
          <w:instrText xml:space="preserve"> HYPERLINK "https://paperpile.com/c/dIT9gv/qN3x+s27z+jMhY+1qUZ+job1+CmaQ+0oyK" \h </w:instrText>
        </w:r>
        <w:r w:rsidR="008F222A">
          <w:fldChar w:fldCharType="separate"/>
        </w:r>
        <w:r>
          <w:rPr>
            <w:sz w:val="22"/>
            <w:szCs w:val="22"/>
          </w:rPr>
          <w:t>[23,40–42,50,60,61]</w:t>
        </w:r>
        <w:r w:rsidR="008F222A">
          <w:rPr>
            <w:sz w:val="22"/>
            <w:szCs w:val="22"/>
          </w:rPr>
          <w:fldChar w:fldCharType="end"/>
        </w:r>
        <w:r>
          <w:rPr>
            <w:sz w:val="22"/>
            <w:szCs w:val="22"/>
          </w:rPr>
          <w:t xml:space="preserve">. This was also reported by our pilot P2 </w:t>
        </w:r>
        <w:r w:rsidR="008F222A">
          <w:fldChar w:fldCharType="begin"/>
        </w:r>
        <w:r w:rsidR="008F222A">
          <w:instrText xml:space="preserve"> HYPERLINK "https://paperpile.com/c/dIT9gv/0XHh" \h </w:instrText>
        </w:r>
        <w:r w:rsidR="008F222A">
          <w:fldChar w:fldCharType="separate"/>
        </w:r>
        <w:r>
          <w:rPr>
            <w:sz w:val="22"/>
            <w:szCs w:val="22"/>
          </w:rPr>
          <w:t>[44]</w:t>
        </w:r>
        <w:r w:rsidR="008F222A">
          <w:rPr>
            <w:sz w:val="22"/>
            <w:szCs w:val="22"/>
          </w:rPr>
          <w:fldChar w:fldCharType="end"/>
        </w:r>
        <w:r>
          <w:rPr>
            <w:sz w:val="22"/>
            <w:szCs w:val="22"/>
          </w:rPr>
          <w:t>. However, such claims are rather qualitative to qualify as hard evidence for the existence of subject learning. We argue that this effect must still be accompanied by increasing and consolidated separability of the brain patterns in order to drive BCI performance upwards.</w:t>
        </w:r>
      </w:ins>
    </w:p>
    <w:p w14:paraId="09E921FF" w14:textId="77777777" w:rsidR="000D427E" w:rsidRDefault="002F3453">
      <w:pPr>
        <w:spacing w:before="60" w:line="480" w:lineRule="auto"/>
        <w:ind w:firstLine="720"/>
        <w:jc w:val="both"/>
        <w:rPr>
          <w:ins w:id="1121" w:author="ltonin" w:date="2018-01-31T15:18:00Z"/>
          <w:sz w:val="22"/>
          <w:szCs w:val="22"/>
        </w:rPr>
      </w:pPr>
      <w:ins w:id="1122" w:author="ltonin" w:date="2018-01-31T15:18:00Z">
        <w:r>
          <w:rPr>
            <w:sz w:val="22"/>
            <w:szCs w:val="22"/>
          </w:rPr>
          <w:t xml:space="preserve">It is mainly the lack of quantitative evidence of subject learning in EEG SMR BCI that is problematic. Firstly, works where users acquired BCI control (able-bodied </w:t>
        </w:r>
        <w:r w:rsidR="008F222A">
          <w:fldChar w:fldCharType="begin"/>
        </w:r>
        <w:r w:rsidR="008F222A">
          <w:instrText xml:space="preserve"> HYPERLINK "https://paperpile.com/c/dIT9gv/zSK5+4dDY" \h </w:instrText>
        </w:r>
        <w:r w:rsidR="008F222A">
          <w:fldChar w:fldCharType="separate"/>
        </w:r>
        <w:r>
          <w:rPr>
            <w:sz w:val="22"/>
            <w:szCs w:val="22"/>
          </w:rPr>
          <w:t>[3,25]</w:t>
        </w:r>
        <w:r w:rsidR="008F222A">
          <w:rPr>
            <w:sz w:val="22"/>
            <w:szCs w:val="22"/>
          </w:rPr>
          <w:fldChar w:fldCharType="end"/>
        </w:r>
        <w:r>
          <w:rPr>
            <w:sz w:val="22"/>
            <w:szCs w:val="22"/>
          </w:rPr>
          <w:t xml:space="preserve"> and end-users </w:t>
        </w:r>
        <w:r w:rsidR="008F222A">
          <w:fldChar w:fldCharType="begin"/>
        </w:r>
        <w:r w:rsidR="008F222A">
          <w:instrText xml:space="preserve"> HYPERLINK "https://paperpile.c</w:instrText>
        </w:r>
        <w:r w:rsidR="008F222A">
          <w:instrText xml:space="preserve">om/c/dIT9gv/30Yv+Q7Hm+myNx+job1+CmaQ" \h </w:instrText>
        </w:r>
        <w:r w:rsidR="008F222A">
          <w:fldChar w:fldCharType="separate"/>
        </w:r>
        <w:r>
          <w:rPr>
            <w:sz w:val="22"/>
            <w:szCs w:val="22"/>
          </w:rPr>
          <w:t>[40,41,51,62,63]</w:t>
        </w:r>
        <w:r w:rsidR="008F222A">
          <w:rPr>
            <w:sz w:val="22"/>
            <w:szCs w:val="22"/>
          </w:rPr>
          <w:fldChar w:fldCharType="end"/>
        </w:r>
        <w:r>
          <w:rPr>
            <w:sz w:val="22"/>
            <w:szCs w:val="22"/>
          </w:rPr>
          <w:t xml:space="preserve">) do not report any learning metric over time. Secondly, other training studies claim learnability in BCIs only on the grounds of improved online classification accuracy </w:t>
        </w:r>
        <w:r w:rsidR="008F222A">
          <w:fldChar w:fldCharType="begin"/>
        </w:r>
        <w:r w:rsidR="008F222A">
          <w:instrText xml:space="preserve"> HYPERLINK "https://paperp</w:instrText>
        </w:r>
        <w:r w:rsidR="008F222A">
          <w:instrText xml:space="preserve">ile.com/c/dIT9gv/foU9+ARtj+27Fi+dNfR+6Q0n+Q7Hm+SSoc" \h </w:instrText>
        </w:r>
        <w:r w:rsidR="008F222A">
          <w:fldChar w:fldCharType="separate"/>
        </w:r>
        <w:r>
          <w:rPr>
            <w:sz w:val="22"/>
            <w:szCs w:val="22"/>
          </w:rPr>
          <w:t>[9,27,30,31,33,35,51]</w:t>
        </w:r>
        <w:r w:rsidR="008F222A">
          <w:rPr>
            <w:sz w:val="22"/>
            <w:szCs w:val="22"/>
          </w:rPr>
          <w:fldChar w:fldCharType="end"/>
        </w:r>
        <w:r>
          <w:rPr>
            <w:sz w:val="22"/>
            <w:szCs w:val="22"/>
          </w:rPr>
          <w:t xml:space="preserve"> or application performances </w:t>
        </w:r>
        <w:r w:rsidR="008F222A">
          <w:fldChar w:fldCharType="begin"/>
        </w:r>
        <w:r w:rsidR="008F222A">
          <w:instrText xml:space="preserve"> HYPERLINK "https://paperpile.com/c/dIT9gv/l4SQ+qwi2" \h </w:instrText>
        </w:r>
        <w:r w:rsidR="008F222A">
          <w:fldChar w:fldCharType="separate"/>
        </w:r>
        <w:r>
          <w:rPr>
            <w:sz w:val="22"/>
            <w:szCs w:val="22"/>
          </w:rPr>
          <w:t>[36,37]</w:t>
        </w:r>
        <w:r w:rsidR="008F222A">
          <w:rPr>
            <w:sz w:val="22"/>
            <w:szCs w:val="22"/>
          </w:rPr>
          <w:fldChar w:fldCharType="end"/>
        </w:r>
        <w:r>
          <w:rPr>
            <w:sz w:val="22"/>
            <w:szCs w:val="22"/>
          </w:rPr>
          <w:t xml:space="preserve">. However, accuracy and application-specific performance metrics do not imply improvements of brain signal modulation. Better performance could be due to decoder recalibration </w:t>
        </w:r>
        <w:r w:rsidR="008F222A">
          <w:fldChar w:fldCharType="begin"/>
        </w:r>
        <w:r w:rsidR="008F222A">
          <w:instrText xml:space="preserve"> HYPERLINK "https://paperpile.com/c/dIT9gv/ChUv" \h </w:instrText>
        </w:r>
        <w:r w:rsidR="008F222A">
          <w:fldChar w:fldCharType="separate"/>
        </w:r>
        <w:r>
          <w:rPr>
            <w:sz w:val="22"/>
            <w:szCs w:val="22"/>
          </w:rPr>
          <w:t>[29]</w:t>
        </w:r>
        <w:r w:rsidR="008F222A">
          <w:rPr>
            <w:sz w:val="22"/>
            <w:szCs w:val="22"/>
          </w:rPr>
          <w:fldChar w:fldCharType="end"/>
        </w:r>
        <w:r>
          <w:rPr>
            <w:sz w:val="22"/>
            <w:szCs w:val="22"/>
          </w:rPr>
          <w:t xml:space="preserve">, re-parameterizations of the BCI, and the application and adoption of better mental strategies </w:t>
        </w:r>
        <w:r w:rsidR="008F222A">
          <w:fldChar w:fldCharType="begin"/>
        </w:r>
        <w:r w:rsidR="008F222A">
          <w:instrText xml:space="preserve"> HYPE</w:instrText>
        </w:r>
        <w:r w:rsidR="008F222A">
          <w:instrText xml:space="preserve">RLINK "https://paperpile.com/c/dIT9gv/foU9+W3en+wdyC" \h </w:instrText>
        </w:r>
        <w:r w:rsidR="008F222A">
          <w:fldChar w:fldCharType="separate"/>
        </w:r>
        <w:r>
          <w:rPr>
            <w:sz w:val="22"/>
            <w:szCs w:val="22"/>
          </w:rPr>
          <w:t>[9,64,65]</w:t>
        </w:r>
        <w:r w:rsidR="008F222A">
          <w:rPr>
            <w:sz w:val="22"/>
            <w:szCs w:val="22"/>
          </w:rPr>
          <w:fldChar w:fldCharType="end"/>
        </w:r>
        <w:r>
          <w:rPr>
            <w:sz w:val="22"/>
            <w:szCs w:val="22"/>
          </w:rPr>
          <w:t xml:space="preserve">, among other factors. Hence, we consider that deriving some index of neuroimaging-based separability at the feature level in order to quantify the subject’s BCI aptitude (and its evolution over time) is a “sine qua non” prerequisite for corroborating the existence of subject learning </w:t>
        </w:r>
        <w:r w:rsidR="008F222A">
          <w:fldChar w:fldCharType="begin"/>
        </w:r>
        <w:r w:rsidR="008F222A">
          <w:instrText xml:space="preserve"> HYPERLINK "https://paperpile.com/c/dIT9gv/RPTP" \h </w:instrText>
        </w:r>
        <w:r w:rsidR="008F222A">
          <w:fldChar w:fldCharType="separate"/>
        </w:r>
        <w:r>
          <w:rPr>
            <w:sz w:val="22"/>
            <w:szCs w:val="22"/>
          </w:rPr>
          <w:t>[46]</w:t>
        </w:r>
        <w:r w:rsidR="008F222A">
          <w:rPr>
            <w:sz w:val="22"/>
            <w:szCs w:val="22"/>
          </w:rPr>
          <w:fldChar w:fldCharType="end"/>
        </w:r>
        <w:r>
          <w:rPr>
            <w:sz w:val="22"/>
            <w:szCs w:val="22"/>
          </w:rPr>
          <w:t>.</w:t>
        </w:r>
      </w:ins>
    </w:p>
    <w:p w14:paraId="4FC9FA98" w14:textId="77777777" w:rsidR="000D427E" w:rsidRDefault="002F3453">
      <w:pPr>
        <w:spacing w:before="60" w:line="480" w:lineRule="auto"/>
        <w:ind w:firstLine="720"/>
        <w:jc w:val="both"/>
        <w:rPr>
          <w:ins w:id="1123" w:author="ltonin" w:date="2018-01-31T15:18:00Z"/>
          <w:sz w:val="22"/>
          <w:szCs w:val="22"/>
        </w:rPr>
      </w:pPr>
      <w:ins w:id="1124" w:author="ltonin" w:date="2018-01-31T15:18:00Z">
        <w:r>
          <w:rPr>
            <w:sz w:val="22"/>
            <w:szCs w:val="22"/>
          </w:rPr>
          <w:t xml:space="preserve">Evolution of SMR modulation has been reported, but these studies suffer from certain shortcomings. Some works find no evident learning effects at the neural correlate level </w:t>
        </w:r>
        <w:r w:rsidR="008F222A">
          <w:fldChar w:fldCharType="begin"/>
        </w:r>
        <w:r w:rsidR="008F222A">
          <w:instrText xml:space="preserve"> HYPERLINK "https://paperpile.com/c/dIT9gv/ptZD+zSK5" \h </w:instrText>
        </w:r>
        <w:r w:rsidR="008F222A">
          <w:fldChar w:fldCharType="separate"/>
        </w:r>
        <w:r>
          <w:rPr>
            <w:sz w:val="22"/>
            <w:szCs w:val="22"/>
          </w:rPr>
          <w:t>[25,34]</w:t>
        </w:r>
        <w:r w:rsidR="008F222A">
          <w:rPr>
            <w:sz w:val="22"/>
            <w:szCs w:val="22"/>
          </w:rPr>
          <w:fldChar w:fldCharType="end"/>
        </w:r>
        <w:r>
          <w:rPr>
            <w:sz w:val="22"/>
            <w:szCs w:val="22"/>
          </w:rPr>
          <w:t xml:space="preserve">. Other studies have reported emergence of such SMR modulations </w:t>
        </w:r>
        <w:r w:rsidR="008F222A">
          <w:fldChar w:fldCharType="begin"/>
        </w:r>
        <w:r w:rsidR="008F222A">
          <w:instrText xml:space="preserve"> HYPERLINK "https://paperpile.com/c/dIT9gv/fty3+</w:instrText>
        </w:r>
        <w:r w:rsidR="008F222A">
          <w:instrText xml:space="preserve">AclX+hDWo+u9kX" \h </w:instrText>
        </w:r>
        <w:r w:rsidR="008F222A">
          <w:fldChar w:fldCharType="separate"/>
        </w:r>
        <w:r>
          <w:rPr>
            <w:sz w:val="22"/>
            <w:szCs w:val="22"/>
          </w:rPr>
          <w:t>[26,28,38,39]</w:t>
        </w:r>
        <w:r w:rsidR="008F222A">
          <w:rPr>
            <w:sz w:val="22"/>
            <w:szCs w:val="22"/>
          </w:rPr>
          <w:fldChar w:fldCharType="end"/>
        </w:r>
        <w:r>
          <w:rPr>
            <w:sz w:val="22"/>
            <w:szCs w:val="22"/>
          </w:rPr>
          <w:t xml:space="preserve">, but given the short number of experimental sessions they carried out, the observed neurophysiological patterns might be only indicative of transitory effects rather than consolidated subject learning. Our previous work has even reported a short-term decrease in feature discriminancy during adaptive spelling </w:t>
        </w:r>
        <w:r w:rsidR="008F222A">
          <w:fldChar w:fldCharType="begin"/>
        </w:r>
        <w:r w:rsidR="008F222A">
          <w:instrText xml:space="preserve"> HYPERLINK "https://paperpile.com/c/dIT9gv/ChUv" \h </w:instrText>
        </w:r>
        <w:r w:rsidR="008F222A">
          <w:fldChar w:fldCharType="separate"/>
        </w:r>
        <w:r>
          <w:rPr>
            <w:sz w:val="22"/>
            <w:szCs w:val="22"/>
          </w:rPr>
          <w:t>[29]</w:t>
        </w:r>
        <w:r w:rsidR="008F222A">
          <w:rPr>
            <w:sz w:val="22"/>
            <w:szCs w:val="22"/>
          </w:rPr>
          <w:fldChar w:fldCharType="end"/>
        </w:r>
        <w:r>
          <w:rPr>
            <w:sz w:val="22"/>
            <w:szCs w:val="22"/>
          </w:rPr>
          <w:t>.</w:t>
        </w:r>
      </w:ins>
    </w:p>
    <w:p w14:paraId="129F8A94" w14:textId="77777777" w:rsidR="000D427E" w:rsidRDefault="002F3453">
      <w:pPr>
        <w:spacing w:before="60" w:line="480" w:lineRule="auto"/>
        <w:ind w:firstLine="720"/>
        <w:jc w:val="both"/>
        <w:rPr>
          <w:ins w:id="1125" w:author="ltonin" w:date="2018-01-31T15:18:00Z"/>
          <w:sz w:val="22"/>
          <w:szCs w:val="22"/>
        </w:rPr>
      </w:pPr>
      <w:ins w:id="1126" w:author="ltonin" w:date="2018-01-31T15:18:00Z">
        <w:r>
          <w:rPr>
            <w:sz w:val="22"/>
            <w:szCs w:val="22"/>
          </w:rPr>
          <w:t xml:space="preserve">The most complete evidences of subject learning with obvious translational implications are offered in </w:t>
        </w:r>
        <w:r w:rsidR="008F222A">
          <w:fldChar w:fldCharType="begin"/>
        </w:r>
        <w:r w:rsidR="008F222A">
          <w:instrText xml:space="preserve"> HYPERLINK "https://paperpile.com/c/dIT9gv/foU9" \h </w:instrText>
        </w:r>
        <w:r w:rsidR="008F222A">
          <w:fldChar w:fldCharType="separate"/>
        </w:r>
        <w:r>
          <w:rPr>
            <w:sz w:val="22"/>
            <w:szCs w:val="22"/>
          </w:rPr>
          <w:t>[9]</w:t>
        </w:r>
        <w:r w:rsidR="008F222A">
          <w:rPr>
            <w:sz w:val="22"/>
            <w:szCs w:val="22"/>
          </w:rPr>
          <w:fldChar w:fldCharType="end"/>
        </w:r>
        <w:r>
          <w:rPr>
            <w:sz w:val="22"/>
            <w:szCs w:val="22"/>
          </w:rPr>
          <w:t xml:space="preserve">, </w:t>
        </w:r>
        <w:r w:rsidR="008F222A">
          <w:fldChar w:fldCharType="begin"/>
        </w:r>
        <w:r w:rsidR="008F222A">
          <w:instrText xml:space="preserve"> HYPERLINK "https://paperpile.com/c/dIT9gv/h0lv" \h </w:instrText>
        </w:r>
        <w:r w:rsidR="008F222A">
          <w:fldChar w:fldCharType="separate"/>
        </w:r>
        <w:r>
          <w:rPr>
            <w:sz w:val="22"/>
            <w:szCs w:val="22"/>
          </w:rPr>
          <w:t>[10]</w:t>
        </w:r>
        <w:r w:rsidR="008F222A">
          <w:rPr>
            <w:sz w:val="22"/>
            <w:szCs w:val="22"/>
          </w:rPr>
          <w:fldChar w:fldCharType="end"/>
        </w:r>
        <w:r>
          <w:rPr>
            <w:sz w:val="22"/>
            <w:szCs w:val="22"/>
          </w:rPr>
          <w:t xml:space="preserve"> and </w:t>
        </w:r>
        <w:r w:rsidR="008F222A">
          <w:fldChar w:fldCharType="begin"/>
        </w:r>
        <w:r w:rsidR="008F222A">
          <w:instrText xml:space="preserve"> HYPERLINK "https://paperpile.com/c/dIT9gv/0oyK" \h </w:instrText>
        </w:r>
        <w:r w:rsidR="008F222A">
          <w:fldChar w:fldCharType="separate"/>
        </w:r>
        <w:r>
          <w:rPr>
            <w:sz w:val="22"/>
            <w:szCs w:val="22"/>
          </w:rPr>
          <w:t>[42]</w:t>
        </w:r>
        <w:r w:rsidR="008F222A">
          <w:rPr>
            <w:sz w:val="22"/>
            <w:szCs w:val="22"/>
          </w:rPr>
          <w:fldChar w:fldCharType="end"/>
        </w:r>
        <w:r>
          <w:rPr>
            <w:sz w:val="22"/>
            <w:szCs w:val="22"/>
          </w:rPr>
          <w:t xml:space="preserve">. These works report on longitudinal training and involve one end-user each. Furthermore, </w:t>
        </w:r>
        <w:r w:rsidR="008F222A">
          <w:fldChar w:fldCharType="begin"/>
        </w:r>
        <w:r w:rsidR="008F222A">
          <w:instrText xml:space="preserve"> HYPERLINK "https://paperpile.com/c/dIT9gv/h0lv" \h </w:instrText>
        </w:r>
        <w:r w:rsidR="008F222A">
          <w:fldChar w:fldCharType="separate"/>
        </w:r>
        <w:r>
          <w:rPr>
            <w:sz w:val="22"/>
            <w:szCs w:val="22"/>
          </w:rPr>
          <w:t>[10]</w:t>
        </w:r>
        <w:r w:rsidR="008F222A">
          <w:rPr>
            <w:sz w:val="22"/>
            <w:szCs w:val="22"/>
          </w:rPr>
          <w:fldChar w:fldCharType="end"/>
        </w:r>
        <w:r>
          <w:rPr>
            <w:sz w:val="22"/>
            <w:szCs w:val="22"/>
          </w:rPr>
          <w:t xml:space="preserve"> and </w:t>
        </w:r>
        <w:r w:rsidR="008F222A">
          <w:fldChar w:fldCharType="begin"/>
        </w:r>
        <w:r w:rsidR="008F222A">
          <w:instrText xml:space="preserve"> HYPERLINK "https://paperpile.com/c/dIT9gv/0oyK" \h </w:instrText>
        </w:r>
        <w:r w:rsidR="008F222A">
          <w:fldChar w:fldCharType="separate"/>
        </w:r>
        <w:r>
          <w:rPr>
            <w:sz w:val="22"/>
            <w:szCs w:val="22"/>
          </w:rPr>
          <w:t>[42]</w:t>
        </w:r>
        <w:r w:rsidR="008F222A">
          <w:rPr>
            <w:sz w:val="22"/>
            <w:szCs w:val="22"/>
          </w:rPr>
          <w:fldChar w:fldCharType="end"/>
        </w:r>
        <w:r>
          <w:rPr>
            <w:sz w:val="22"/>
            <w:szCs w:val="22"/>
          </w:rPr>
          <w:t xml:space="preserve"> substantiate learning effects with ERD/ERS maps and SMR topographies, respectively, over 3-4 time points throughout the training period. Nevertheless, these works do not relate induced brain rhythm changes to BCI performance or show that SMR improvements were consistent and continuous. In </w:t>
        </w:r>
        <w:r w:rsidR="008F222A">
          <w:fldChar w:fldCharType="begin"/>
        </w:r>
        <w:r w:rsidR="008F222A">
          <w:instrText xml:space="preserve"> HYPERLINK "https://paperpile.com/c/dIT9gv/0oyK" \h </w:instrText>
        </w:r>
        <w:r w:rsidR="008F222A">
          <w:fldChar w:fldCharType="separate"/>
        </w:r>
        <w:r>
          <w:rPr>
            <w:sz w:val="22"/>
            <w:szCs w:val="22"/>
          </w:rPr>
          <w:t>[42]</w:t>
        </w:r>
        <w:r w:rsidR="008F222A">
          <w:rPr>
            <w:sz w:val="22"/>
            <w:szCs w:val="22"/>
          </w:rPr>
          <w:fldChar w:fldCharType="end"/>
        </w:r>
        <w:r>
          <w:rPr>
            <w:sz w:val="22"/>
            <w:szCs w:val="22"/>
          </w:rPr>
          <w:t>, it is acknowledged that, “across users, performance did not correlate with the amount of training.”</w:t>
        </w:r>
      </w:ins>
    </w:p>
    <w:p w14:paraId="0D941381" w14:textId="77777777" w:rsidR="000D427E" w:rsidRDefault="000D427E">
      <w:pPr>
        <w:spacing w:before="60" w:line="480" w:lineRule="auto"/>
        <w:ind w:firstLine="720"/>
        <w:jc w:val="both"/>
        <w:rPr>
          <w:ins w:id="1127" w:author="ltonin" w:date="2018-01-31T15:18:00Z"/>
          <w:sz w:val="22"/>
          <w:szCs w:val="22"/>
        </w:rPr>
      </w:pPr>
    </w:p>
    <w:p w14:paraId="04BCF723" w14:textId="77777777" w:rsidR="000D427E" w:rsidRDefault="002F3453">
      <w:pPr>
        <w:spacing w:before="60" w:line="480" w:lineRule="auto"/>
        <w:jc w:val="both"/>
        <w:rPr>
          <w:ins w:id="1128" w:author="ltonin" w:date="2018-01-31T15:18:00Z"/>
          <w:i/>
          <w:sz w:val="22"/>
          <w:szCs w:val="22"/>
        </w:rPr>
      </w:pPr>
      <w:ins w:id="1129" w:author="ltonin" w:date="2018-01-31T15:18:00Z">
        <w:r>
          <w:rPr>
            <w:i/>
            <w:sz w:val="22"/>
            <w:szCs w:val="22"/>
          </w:rPr>
          <w:t>Evidence of mutual learning during training for the Cybathlon</w:t>
        </w:r>
      </w:ins>
    </w:p>
    <w:p w14:paraId="6061A0D3" w14:textId="77777777" w:rsidR="000D427E" w:rsidRDefault="002F3453">
      <w:pPr>
        <w:spacing w:before="60" w:line="480" w:lineRule="auto"/>
        <w:jc w:val="both"/>
        <w:rPr>
          <w:ins w:id="1130" w:author="ltonin" w:date="2018-01-31T15:18:00Z"/>
          <w:sz w:val="22"/>
          <w:szCs w:val="22"/>
        </w:rPr>
      </w:pPr>
      <w:ins w:id="1131" w:author="ltonin" w:date="2018-01-31T15:18:00Z">
        <w:r>
          <w:rPr>
            <w:sz w:val="22"/>
            <w:szCs w:val="22"/>
          </w:rPr>
          <w:t>The present manuscript provides results that address such limitations in the literature on mutual learning with respect to its subject learning component, while also offering novel insights on a possible role of the application on subject learning.</w:t>
        </w:r>
      </w:ins>
    </w:p>
    <w:p w14:paraId="1C63B7D0" w14:textId="77777777" w:rsidR="000D427E" w:rsidRDefault="002F3453">
      <w:pPr>
        <w:spacing w:before="60" w:line="480" w:lineRule="auto"/>
        <w:ind w:firstLine="720"/>
        <w:jc w:val="both"/>
        <w:rPr>
          <w:ins w:id="1132" w:author="ltonin" w:date="2018-01-31T15:18:00Z"/>
          <w:sz w:val="22"/>
          <w:szCs w:val="22"/>
        </w:rPr>
      </w:pPr>
      <w:ins w:id="1133" w:author="ltonin" w:date="2018-01-31T15:18:00Z">
        <w:r>
          <w:rPr>
            <w:sz w:val="22"/>
            <w:szCs w:val="22"/>
          </w:rPr>
          <w:t>From the machine learning perspective, our results clearly show a positive correlation of the BCI performances (BCI decoding accuracy and pad crossing time) to chronological runs for both users (Fig 3A). This positively influences the application outcomes with a decrease of the race time over the whole training period, as BCI performances correlate significantly with race time improvement (Fig 1C). As already mentioned, BCI was re-calibrated only twice for each user (Table 2) but possible new classifiers were trained after every session with the new recorded data and the simulated performances were evaluated. In such an iterative process, most of classifiers were discarded during the training period due to similar performances. One might argue that such an infrequent BCI re-calibration contradicts the mutual learning hypothesis. However, this approach is substantiated by the fact that BCI decoding achieved high-level accuracy (Fig 3A) for both users after the initial re-calibrations. Thus, we had assumed that the machine learning model was sufficiently optimized.</w:t>
        </w:r>
      </w:ins>
    </w:p>
    <w:p w14:paraId="388F7563" w14:textId="77777777" w:rsidR="000D427E" w:rsidRDefault="002F3453">
      <w:pPr>
        <w:spacing w:before="60" w:line="480" w:lineRule="auto"/>
        <w:ind w:firstLine="720"/>
        <w:jc w:val="both"/>
        <w:rPr>
          <w:ins w:id="1134" w:author="ltonin" w:date="2018-01-31T15:18:00Z"/>
          <w:sz w:val="22"/>
          <w:szCs w:val="22"/>
        </w:rPr>
      </w:pPr>
      <w:ins w:id="1135" w:author="ltonin" w:date="2018-01-31T15:18:00Z">
        <w:r>
          <w:rPr>
            <w:sz w:val="22"/>
            <w:szCs w:val="22"/>
          </w:rPr>
          <w:t>We have selected feature discriminability as the index to assess the effects of subject learning at the neurophysiological level because it directly measures subjects’ ability to modulate different SMRs. In this respect, subject learning is substantiated by the gradual increase of feature discriminability (Fig 4). The reported correlations between discriminancy, BCI performances and race time establish the impact of subject learning within the mutual learning scheme.</w:t>
        </w:r>
      </w:ins>
    </w:p>
    <w:p w14:paraId="72973419" w14:textId="77777777" w:rsidR="000D427E" w:rsidRDefault="002F3453">
      <w:pPr>
        <w:spacing w:before="60" w:line="480" w:lineRule="auto"/>
        <w:ind w:firstLine="720"/>
        <w:jc w:val="both"/>
        <w:rPr>
          <w:ins w:id="1136" w:author="ltonin" w:date="2018-01-31T15:18:00Z"/>
          <w:sz w:val="22"/>
          <w:szCs w:val="22"/>
        </w:rPr>
      </w:pPr>
      <w:ins w:id="1137" w:author="ltonin" w:date="2018-01-31T15:18:00Z">
        <w:r>
          <w:rPr>
            <w:sz w:val="22"/>
            <w:szCs w:val="22"/>
          </w:rPr>
          <w:t xml:space="preserve">Several indications assert that the learning effects observed here correspond to instrumental learning, as traditionally hypothesized </w:t>
        </w:r>
        <w:r w:rsidR="008F222A">
          <w:fldChar w:fldCharType="begin"/>
        </w:r>
        <w:r w:rsidR="008F222A">
          <w:instrText xml:space="preserve"> HYPERLINK "https://paperpile.com/c/dIT9gv/RPTP" \h </w:instrText>
        </w:r>
        <w:r w:rsidR="008F222A">
          <w:fldChar w:fldCharType="separate"/>
        </w:r>
        <w:r>
          <w:rPr>
            <w:sz w:val="22"/>
            <w:szCs w:val="22"/>
          </w:rPr>
          <w:t>[46]</w:t>
        </w:r>
        <w:r w:rsidR="008F222A">
          <w:rPr>
            <w:sz w:val="22"/>
            <w:szCs w:val="22"/>
          </w:rPr>
          <w:fldChar w:fldCharType="end"/>
        </w:r>
        <w:r>
          <w:rPr>
            <w:sz w:val="22"/>
            <w:szCs w:val="22"/>
          </w:rPr>
          <w:t xml:space="preserve">. First, SMR discriminancy increase is shown to be gradual and smooth for both users (Fig 4), as expected for neurofeedback operant conditioning. No apparent “breakthroughs” are evident, which could support the only likely alternative hypothesis, that of the employment of better mental strategies sparking immediate, rather than gradual, improvements </w:t>
        </w:r>
        <w:r w:rsidR="008F222A">
          <w:fldChar w:fldCharType="begin"/>
        </w:r>
        <w:r w:rsidR="008F222A">
          <w:instrText xml:space="preserve"> HYPERLINK "https://paperpile.com/c/dIT9gv/foU9+W3en" \h </w:instrText>
        </w:r>
        <w:r w:rsidR="008F222A">
          <w:fldChar w:fldCharType="separate"/>
        </w:r>
        <w:r>
          <w:rPr>
            <w:sz w:val="22"/>
            <w:szCs w:val="22"/>
          </w:rPr>
          <w:t>[9,64]</w:t>
        </w:r>
        <w:r w:rsidR="008F222A">
          <w:rPr>
            <w:sz w:val="22"/>
            <w:szCs w:val="22"/>
          </w:rPr>
          <w:fldChar w:fldCharType="end"/>
        </w:r>
        <w:r>
          <w:rPr>
            <w:sz w:val="22"/>
            <w:szCs w:val="22"/>
          </w:rPr>
          <w:t xml:space="preserve">. </w:t>
        </w:r>
      </w:ins>
    </w:p>
    <w:p w14:paraId="2DB69AD2" w14:textId="77777777" w:rsidR="000D427E" w:rsidRDefault="002F3453">
      <w:pPr>
        <w:spacing w:before="60" w:line="480" w:lineRule="auto"/>
        <w:ind w:firstLine="720"/>
        <w:jc w:val="both"/>
        <w:rPr>
          <w:ins w:id="1138" w:author="ltonin" w:date="2018-01-31T15:18:00Z"/>
          <w:sz w:val="22"/>
          <w:szCs w:val="22"/>
        </w:rPr>
      </w:pPr>
      <w:ins w:id="1139" w:author="ltonin" w:date="2018-01-31T15:18:00Z">
        <w:r>
          <w:rPr>
            <w:sz w:val="22"/>
            <w:szCs w:val="22"/>
          </w:rPr>
          <w:t>At the level of mechanisms, our feedback training design has respected the neuropsychological basis of operant conditioning, namely, immediacy and contingency of the visual feedback to the targeted brain rhythms. Indeed, during races, BCI commands always coincide with the presence of SMR, which has to be sufficiently large for the BCI to reach the decision threshold. Thus, although the BCI did not deliver a command to the avatar every time the subject generated a SMR, the opposite holds: whenever the BCI delivered it, the subject was eliciting a SMR. Another clear manifestation of the instrumental nature of subject learning is the fact that, as shown in Table 2, the brain features that responded to training were among those selected for classification and feedback provision.</w:t>
        </w:r>
      </w:ins>
    </w:p>
    <w:p w14:paraId="515E27F4" w14:textId="29A50C84" w:rsidR="000D427E" w:rsidRDefault="002F3453">
      <w:pPr>
        <w:spacing w:before="60" w:line="480" w:lineRule="auto"/>
        <w:ind w:firstLine="720"/>
        <w:jc w:val="both"/>
        <w:rPr>
          <w:ins w:id="1140" w:author="ltonin" w:date="2018-01-31T15:18:00Z"/>
          <w:sz w:val="22"/>
          <w:szCs w:val="22"/>
        </w:rPr>
      </w:pPr>
      <w:ins w:id="1141" w:author="ltonin" w:date="2018-01-31T15:18:00Z">
        <w:r>
          <w:rPr>
            <w:sz w:val="22"/>
            <w:szCs w:val="22"/>
          </w:rPr>
          <w:t>According to our hypothesis, the third pillar of mutual learning, namely, the application design, can play a critical role. In this regard, our results show that the subject learning has substantially benefited from the refinement of the control paradigm according to P1’s suggestions. This new control paradigm seems to have directly influenced his ability to learn how to modulat</w:t>
        </w:r>
        <w:r w:rsidR="0065517D">
          <w:rPr>
            <w:sz w:val="22"/>
            <w:szCs w:val="22"/>
          </w:rPr>
          <w:t xml:space="preserve">e his brain patterns (Fig 6D). </w:t>
        </w:r>
        <w:r>
          <w:rPr>
            <w:sz w:val="22"/>
            <w:szCs w:val="22"/>
          </w:rPr>
          <w:t>In fact, not only the subject exhibited a general improvement of the features separability from the initial design to the final one (from control paradigm 1 to 4, Fig 6D), but also a significant positive trend only in the case of the last control paradigm. In the other cases, discriminancy remains stable (or even decreases) over time.</w:t>
        </w:r>
      </w:ins>
    </w:p>
    <w:p w14:paraId="242FA84A" w14:textId="0A90253C" w:rsidR="000D427E" w:rsidRDefault="002F3453">
      <w:pPr>
        <w:spacing w:before="60" w:line="480" w:lineRule="auto"/>
        <w:ind w:firstLine="720"/>
        <w:jc w:val="both"/>
        <w:rPr>
          <w:ins w:id="1142" w:author="ltonin" w:date="2018-01-31T15:18:00Z"/>
          <w:sz w:val="22"/>
          <w:szCs w:val="22"/>
        </w:rPr>
      </w:pPr>
      <w:ins w:id="1143" w:author="ltonin" w:date="2018-01-31T15:18:00Z">
        <w:r>
          <w:rPr>
            <w:sz w:val="22"/>
            <w:szCs w:val="22"/>
          </w:rPr>
          <w:t>It is interesting to note that, while one might have expected a stabilization of feature discriminancy once BCI command accuracy saturated to high levels (Fig 3A), it continuous to increase for both subjects even after the last re-calibration (Fig 4</w:t>
        </w:r>
        <w:r w:rsidR="0065517D">
          <w:rPr>
            <w:sz w:val="22"/>
            <w:szCs w:val="22"/>
          </w:rPr>
          <w:t xml:space="preserve">B). </w:t>
        </w:r>
        <w:r>
          <w:rPr>
            <w:sz w:val="22"/>
            <w:szCs w:val="22"/>
          </w:rPr>
          <w:t xml:space="preserve">This might be explained by the fact that the Cybathlon application imposed high demands not only on command accuracy, but also on delivery speed, which had further margins of improvement (Fig 2A). Our results are in line with the emerging belief about the need for more stimulating BCI training contexts </w:t>
        </w:r>
        <w:r w:rsidR="008F222A">
          <w:fldChar w:fldCharType="begin"/>
        </w:r>
        <w:r w:rsidR="008F222A">
          <w:instrText xml:space="preserve"> HYPERLINK "https://paperpile.com/c/dIT9gv/cmXJ+I5Xl+3FAW" \h </w:instrText>
        </w:r>
        <w:r w:rsidR="008F222A">
          <w:fldChar w:fldCharType="separate"/>
        </w:r>
        <w:r>
          <w:rPr>
            <w:sz w:val="22"/>
            <w:szCs w:val="22"/>
          </w:rPr>
          <w:t>[47,53,66]</w:t>
        </w:r>
        <w:r w:rsidR="008F222A">
          <w:rPr>
            <w:sz w:val="22"/>
            <w:szCs w:val="22"/>
          </w:rPr>
          <w:fldChar w:fldCharType="end"/>
        </w:r>
        <w:r>
          <w:rPr>
            <w:sz w:val="22"/>
            <w:szCs w:val="22"/>
          </w:rPr>
          <w:t>.</w:t>
        </w:r>
      </w:ins>
    </w:p>
    <w:p w14:paraId="5357E0E5" w14:textId="77777777" w:rsidR="000D427E" w:rsidRDefault="000D427E">
      <w:pPr>
        <w:spacing w:before="60" w:line="480" w:lineRule="auto"/>
        <w:ind w:firstLine="720"/>
        <w:jc w:val="both"/>
        <w:rPr>
          <w:ins w:id="1144" w:author="ltonin" w:date="2018-01-31T15:18:00Z"/>
          <w:sz w:val="22"/>
          <w:szCs w:val="22"/>
        </w:rPr>
      </w:pPr>
    </w:p>
    <w:p w14:paraId="6D5B8C01" w14:textId="77777777" w:rsidR="000D427E" w:rsidRDefault="002F3453">
      <w:pPr>
        <w:spacing w:before="60" w:line="480" w:lineRule="auto"/>
        <w:ind w:firstLine="22"/>
        <w:jc w:val="both"/>
        <w:rPr>
          <w:ins w:id="1145" w:author="ltonin" w:date="2018-01-31T15:18:00Z"/>
          <w:i/>
          <w:sz w:val="22"/>
          <w:szCs w:val="22"/>
        </w:rPr>
      </w:pPr>
      <w:ins w:id="1146" w:author="ltonin" w:date="2018-01-31T15:18:00Z">
        <w:r>
          <w:rPr>
            <w:i/>
            <w:sz w:val="22"/>
            <w:szCs w:val="22"/>
          </w:rPr>
          <w:t>Limitations</w:t>
        </w:r>
      </w:ins>
    </w:p>
    <w:p w14:paraId="6C16E1E5" w14:textId="77777777" w:rsidR="000D427E" w:rsidRDefault="002F3453">
      <w:pPr>
        <w:spacing w:before="120" w:line="480" w:lineRule="auto"/>
        <w:ind w:firstLine="22"/>
        <w:jc w:val="both"/>
        <w:rPr>
          <w:ins w:id="1147" w:author="ltonin" w:date="2018-01-31T15:18:00Z"/>
          <w:sz w:val="22"/>
          <w:szCs w:val="22"/>
          <w:highlight w:val="green"/>
        </w:rPr>
      </w:pPr>
      <w:ins w:id="1148" w:author="ltonin" w:date="2018-01-31T15:18:00Z">
        <w:r>
          <w:rPr>
            <w:sz w:val="22"/>
            <w:szCs w:val="22"/>
          </w:rPr>
          <w:t xml:space="preserve">The present study suffers certain limitations, the main one being that it was conceived as an uncontrolled, observational study. Nevertheless, we can rely on our competitors as a fair control group because they have essentially adopted a training methodology mainly based on machine learning, as per the results of the questionnaire (S1 Table), while we followed a more holistic mutual learning methodology. Indeed, their approach involved frequent classifier recalibration and feature re-selection, as well as training protocols that were either relatively short and/or not particularly intense. Of note, the differences in machine learning methods of all participating teams were too subtle to explain the competition outcomes according to the organizers </w:t>
        </w:r>
        <w:r w:rsidR="008F222A">
          <w:fldChar w:fldCharType="begin"/>
        </w:r>
        <w:r w:rsidR="008F222A">
          <w:instrText xml:space="preserve"> HYPERLINK "https://paperpile.com/c/dIT9gv/wMVJ" \h </w:instrText>
        </w:r>
        <w:r w:rsidR="008F222A">
          <w:fldChar w:fldCharType="separate"/>
        </w:r>
        <w:r>
          <w:rPr>
            <w:sz w:val="22"/>
            <w:szCs w:val="22"/>
          </w:rPr>
          <w:t>[8]</w:t>
        </w:r>
        <w:r w:rsidR="008F222A">
          <w:rPr>
            <w:sz w:val="22"/>
            <w:szCs w:val="22"/>
          </w:rPr>
          <w:fldChar w:fldCharType="end"/>
        </w:r>
        <w:r>
          <w:rPr>
            <w:sz w:val="22"/>
            <w:szCs w:val="22"/>
          </w:rPr>
          <w:t>.</w:t>
        </w:r>
      </w:ins>
    </w:p>
    <w:p w14:paraId="44E4FECF" w14:textId="6691A818" w:rsidR="000D427E" w:rsidRDefault="002F3453">
      <w:pPr>
        <w:spacing w:before="120" w:line="480" w:lineRule="auto"/>
        <w:ind w:firstLine="720"/>
        <w:jc w:val="both"/>
        <w:rPr>
          <w:ins w:id="1149" w:author="ltonin" w:date="2018-01-31T15:18:00Z"/>
          <w:sz w:val="22"/>
          <w:szCs w:val="22"/>
        </w:rPr>
      </w:pPr>
      <w:ins w:id="1150" w:author="ltonin" w:date="2018-01-31T15:18:00Z">
        <w:r>
          <w:rPr>
            <w:sz w:val="22"/>
            <w:szCs w:val="22"/>
          </w:rPr>
          <w:t>A second important limitation regards the fact that we report on only two individuals.</w:t>
        </w:r>
      </w:ins>
      <w:r w:rsidRPr="008F222A">
        <w:rPr>
          <w:sz w:val="22"/>
        </w:rPr>
        <w:t xml:space="preserve"> Still, the fact that both participants exhibited the same training effects and comparable performances</w:t>
      </w:r>
      <w:ins w:id="1151" w:author="ltonin" w:date="2018-01-31T15:18:00Z">
        <w:r>
          <w:rPr>
            <w:sz w:val="22"/>
            <w:szCs w:val="22"/>
          </w:rPr>
          <w:t>,</w:t>
        </w:r>
      </w:ins>
      <w:r w:rsidRPr="008F222A">
        <w:rPr>
          <w:sz w:val="22"/>
        </w:rPr>
        <w:t xml:space="preserve"> makes us confident that our conclusions should generalize, at least to populations with similar </w:t>
      </w:r>
      <w:del w:id="1152" w:author="ltonin" w:date="2018-01-31T15:18:00Z">
        <w:r w:rsidR="00152245" w:rsidRPr="007D5944">
          <w:rPr>
            <w:sz w:val="22"/>
          </w:rPr>
          <w:delText>medical</w:delText>
        </w:r>
      </w:del>
      <w:ins w:id="1153" w:author="ltonin" w:date="2018-01-31T15:18:00Z">
        <w:r>
          <w:rPr>
            <w:sz w:val="22"/>
            <w:szCs w:val="22"/>
          </w:rPr>
          <w:t>clinical</w:t>
        </w:r>
      </w:ins>
      <w:r w:rsidRPr="008F222A">
        <w:rPr>
          <w:sz w:val="22"/>
        </w:rPr>
        <w:t xml:space="preserve"> profile. </w:t>
      </w:r>
      <w:del w:id="1154" w:author="ltonin" w:date="2018-01-31T15:18:00Z">
        <w:r w:rsidR="00152245" w:rsidRPr="007D5944">
          <w:rPr>
            <w:sz w:val="22"/>
          </w:rPr>
          <w:delText>Other limitations, related</w:delText>
        </w:r>
      </w:del>
    </w:p>
    <w:p w14:paraId="20102557" w14:textId="2CF86FA8" w:rsidR="000D427E" w:rsidRDefault="002F3453">
      <w:pPr>
        <w:spacing w:before="120" w:line="480" w:lineRule="auto"/>
        <w:ind w:firstLine="720"/>
        <w:jc w:val="both"/>
        <w:rPr>
          <w:ins w:id="1155" w:author="ltonin" w:date="2018-01-31T15:18:00Z"/>
          <w:sz w:val="22"/>
          <w:szCs w:val="22"/>
        </w:rPr>
      </w:pPr>
      <w:ins w:id="1156" w:author="ltonin" w:date="2018-01-31T15:18:00Z">
        <w:r>
          <w:rPr>
            <w:sz w:val="22"/>
            <w:szCs w:val="22"/>
          </w:rPr>
          <w:t>Due</w:t>
        </w:r>
      </w:ins>
      <w:r w:rsidRPr="008F222A">
        <w:rPr>
          <w:sz w:val="22"/>
        </w:rPr>
        <w:t xml:space="preserve"> to </w:t>
      </w:r>
      <w:ins w:id="1157" w:author="ltonin" w:date="2018-01-31T15:18:00Z">
        <w:r>
          <w:rPr>
            <w:sz w:val="22"/>
            <w:szCs w:val="22"/>
          </w:rPr>
          <w:t xml:space="preserve">the </w:t>
        </w:r>
      </w:ins>
      <w:r w:rsidRPr="008F222A">
        <w:rPr>
          <w:sz w:val="22"/>
        </w:rPr>
        <w:t xml:space="preserve">logistic constraints of </w:t>
      </w:r>
      <w:del w:id="1158" w:author="ltonin" w:date="2018-01-31T15:18:00Z">
        <w:r w:rsidR="00152245" w:rsidRPr="007D5944">
          <w:rPr>
            <w:sz w:val="22"/>
          </w:rPr>
          <w:delText>preparing for a competition, include the inability</w:delText>
        </w:r>
      </w:del>
      <w:ins w:id="1159" w:author="ltonin" w:date="2018-01-31T15:18:00Z">
        <w:r>
          <w:rPr>
            <w:sz w:val="22"/>
            <w:szCs w:val="22"/>
          </w:rPr>
          <w:t>the Cybathlon, the available neuroimaging data was limited</w:t>
        </w:r>
      </w:ins>
      <w:r w:rsidRPr="008F222A">
        <w:rPr>
          <w:sz w:val="22"/>
        </w:rPr>
        <w:t xml:space="preserve"> to </w:t>
      </w:r>
      <w:del w:id="1160" w:author="ltonin" w:date="2018-01-31T15:18:00Z">
        <w:r w:rsidR="00152245" w:rsidRPr="007D5944">
          <w:rPr>
            <w:sz w:val="22"/>
          </w:rPr>
          <w:delText>compare against other BCI paradigms,</w:delText>
        </w:r>
      </w:del>
      <w:ins w:id="1161" w:author="ltonin" w:date="2018-01-31T15:18:00Z">
        <w:r>
          <w:rPr>
            <w:sz w:val="22"/>
            <w:szCs w:val="22"/>
          </w:rPr>
          <w:t>16 EEG channels. Thus we have not been able to investigate more deeply the brain plasticity effects induced by subject learning. However, it must be noted that the extracted SMR discriminancy index would anyway be the primary descriptor of learning, since the latter can only be an instance of neurofeedback operant conditioning if and only if learned brain activity modulation happens with respect to the same</w:t>
        </w:r>
      </w:ins>
      <w:r w:rsidRPr="008F222A">
        <w:rPr>
          <w:sz w:val="22"/>
        </w:rPr>
        <w:t xml:space="preserve"> neural </w:t>
      </w:r>
      <w:del w:id="1162" w:author="ltonin" w:date="2018-01-31T15:18:00Z">
        <w:r w:rsidR="00152245" w:rsidRPr="007D5944">
          <w:rPr>
            <w:sz w:val="22"/>
          </w:rPr>
          <w:delText xml:space="preserve">interfaces or algorithms. The main shortcoming of </w:delText>
        </w:r>
      </w:del>
      <w:ins w:id="1163" w:author="ltonin" w:date="2018-01-31T15:18:00Z">
        <w:r>
          <w:rPr>
            <w:sz w:val="22"/>
            <w:szCs w:val="22"/>
          </w:rPr>
          <w:t xml:space="preserve">activity that is fed back to the user (in </w:t>
        </w:r>
      </w:ins>
      <w:r w:rsidRPr="008F222A">
        <w:rPr>
          <w:sz w:val="22"/>
        </w:rPr>
        <w:t xml:space="preserve">our </w:t>
      </w:r>
      <w:del w:id="1164" w:author="ltonin" w:date="2018-01-31T15:18:00Z">
        <w:r w:rsidR="00152245" w:rsidRPr="007D5944">
          <w:rPr>
            <w:sz w:val="22"/>
          </w:rPr>
          <w:delText>BCI system is unsatisfactory</w:delText>
        </w:r>
      </w:del>
      <w:ins w:id="1165" w:author="ltonin" w:date="2018-01-31T15:18:00Z">
        <w:r>
          <w:rPr>
            <w:sz w:val="22"/>
            <w:szCs w:val="22"/>
          </w:rPr>
          <w:t>case, SMRs on selected channels and bands).</w:t>
        </w:r>
      </w:ins>
    </w:p>
    <w:p w14:paraId="267541CA" w14:textId="3CAC8587" w:rsidR="000D427E" w:rsidRPr="008F222A" w:rsidRDefault="002F3453">
      <w:pPr>
        <w:spacing w:before="120" w:line="480" w:lineRule="auto"/>
        <w:ind w:firstLine="720"/>
        <w:jc w:val="both"/>
        <w:rPr>
          <w:sz w:val="22"/>
        </w:rPr>
        <w:pPrChange w:id="1166" w:author="ltonin" w:date="2018-01-31T15:18:00Z">
          <w:pPr>
            <w:spacing w:before="120" w:line="480" w:lineRule="auto"/>
            <w:jc w:val="both"/>
          </w:pPr>
        </w:pPrChange>
      </w:pPr>
      <w:ins w:id="1167" w:author="ltonin" w:date="2018-01-31T15:18:00Z">
        <w:r>
          <w:rPr>
            <w:sz w:val="22"/>
            <w:szCs w:val="22"/>
          </w:rPr>
          <w:t>Unsatisfactory</w:t>
        </w:r>
      </w:ins>
      <w:r w:rsidRPr="008F222A">
        <w:rPr>
          <w:sz w:val="22"/>
        </w:rPr>
        <w:t xml:space="preserve"> robustness</w:t>
      </w:r>
      <w:ins w:id="1168" w:author="ltonin" w:date="2018-01-31T15:18:00Z">
        <w:r>
          <w:rPr>
            <w:sz w:val="22"/>
            <w:szCs w:val="22"/>
          </w:rPr>
          <w:t xml:space="preserve"> of our BCI, especially for P1, is another important shortcoming</w:t>
        </w:r>
      </w:ins>
      <w:r w:rsidRPr="008F222A">
        <w:rPr>
          <w:sz w:val="22"/>
        </w:rPr>
        <w:t>. Lack of robustness is a well-known issue of all BCI paradigms and has been associated to the non-stationarity of brain signals</w:t>
      </w:r>
      <w:del w:id="1169" w:author="ltonin" w:date="2018-01-31T15:18:00Z">
        <w:r w:rsidR="00152245" w:rsidRPr="007D5944">
          <w:rPr>
            <w:sz w:val="22"/>
          </w:rPr>
          <w:delText>.</w:delText>
        </w:r>
      </w:del>
      <w:ins w:id="1170" w:author="ltonin" w:date="2018-01-31T15:18:00Z">
        <w:r>
          <w:rPr>
            <w:sz w:val="22"/>
            <w:szCs w:val="22"/>
          </w:rPr>
          <w:t xml:space="preserve"> </w:t>
        </w:r>
        <w:r w:rsidR="008F222A">
          <w:fldChar w:fldCharType="begin"/>
        </w:r>
        <w:r w:rsidR="008F222A">
          <w:instrText xml:space="preserve"> HYPERLINK "https://paperpile.com/c/dIT9gv/UFBK+SSoc+zSK5" \h </w:instrText>
        </w:r>
        <w:r w:rsidR="008F222A">
          <w:fldChar w:fldCharType="separate"/>
        </w:r>
        <w:r>
          <w:rPr>
            <w:sz w:val="22"/>
            <w:szCs w:val="22"/>
          </w:rPr>
          <w:t>[18,25,27]</w:t>
        </w:r>
        <w:r w:rsidR="008F222A">
          <w:rPr>
            <w:sz w:val="22"/>
            <w:szCs w:val="22"/>
          </w:rPr>
          <w:fldChar w:fldCharType="end"/>
        </w:r>
        <w:r>
          <w:rPr>
            <w:sz w:val="22"/>
            <w:szCs w:val="22"/>
          </w:rPr>
          <w:t>.</w:t>
        </w:r>
      </w:ins>
      <w:r w:rsidRPr="008F222A">
        <w:rPr>
          <w:sz w:val="22"/>
        </w:rPr>
        <w:t xml:space="preserve"> As shown, although P1 showcased better average performance, he also exhibited higher variability than P2. This effect, also reflected in our pilot's competition outcomes where P1 set </w:t>
      </w:r>
      <w:del w:id="1171" w:author="ltonin" w:date="2018-01-31T15:18:00Z">
        <w:r w:rsidR="00152245" w:rsidRPr="007D5944">
          <w:rPr>
            <w:sz w:val="22"/>
          </w:rPr>
          <w:delText>an impressive</w:delText>
        </w:r>
      </w:del>
      <w:ins w:id="1172" w:author="ltonin" w:date="2018-01-31T15:18:00Z">
        <w:r>
          <w:rPr>
            <w:sz w:val="22"/>
            <w:szCs w:val="22"/>
          </w:rPr>
          <w:t>the</w:t>
        </w:r>
      </w:ins>
      <w:r w:rsidRPr="008F222A">
        <w:rPr>
          <w:sz w:val="22"/>
        </w:rPr>
        <w:t xml:space="preserve"> record </w:t>
      </w:r>
      <w:ins w:id="1173" w:author="ltonin" w:date="2018-01-31T15:18:00Z">
        <w:r>
          <w:rPr>
            <w:sz w:val="22"/>
            <w:szCs w:val="22"/>
          </w:rPr>
          <w:t xml:space="preserve">time </w:t>
        </w:r>
      </w:ins>
      <w:r w:rsidRPr="008F222A">
        <w:rPr>
          <w:sz w:val="22"/>
        </w:rPr>
        <w:t xml:space="preserve">but was unable to </w:t>
      </w:r>
      <w:del w:id="1174" w:author="ltonin" w:date="2018-01-31T15:18:00Z">
        <w:r w:rsidR="00152245" w:rsidRPr="007D5944">
          <w:rPr>
            <w:sz w:val="22"/>
          </w:rPr>
          <w:delText>defend</w:delText>
        </w:r>
      </w:del>
      <w:ins w:id="1175" w:author="ltonin" w:date="2018-01-31T15:18:00Z">
        <w:r>
          <w:rPr>
            <w:sz w:val="22"/>
            <w:szCs w:val="22"/>
          </w:rPr>
          <w:t>replicate</w:t>
        </w:r>
      </w:ins>
      <w:r w:rsidRPr="008F222A">
        <w:rPr>
          <w:sz w:val="22"/>
        </w:rPr>
        <w:t xml:space="preserve"> it a few hours later, suggests that stability (robustness) is at least as crucial as performance (effectiveness) for optimal BCI control. We have shown that loss of control for P1 in the final was the result of the disappearance of the SMR modulations normally induced by his Both Hands MI (Fig</w:t>
      </w:r>
      <w:del w:id="1176" w:author="ltonin" w:date="2018-01-31T15:18:00Z">
        <w:r w:rsidR="00152245" w:rsidRPr="007D5944">
          <w:rPr>
            <w:sz w:val="22"/>
          </w:rPr>
          <w:delText>. 7</w:delText>
        </w:r>
      </w:del>
      <w:ins w:id="1177" w:author="ltonin" w:date="2018-01-31T15:18:00Z">
        <w:r>
          <w:rPr>
            <w:sz w:val="22"/>
            <w:szCs w:val="22"/>
          </w:rPr>
          <w:t xml:space="preserve"> 5</w:t>
        </w:r>
      </w:ins>
      <w:r w:rsidRPr="008F222A">
        <w:rPr>
          <w:sz w:val="22"/>
        </w:rPr>
        <w:t xml:space="preserve">). Various psychological factors (such as motivation, attention, stress) have been implicated in these negative effects </w:t>
      </w:r>
      <w:bookmarkStart w:id="1178" w:name="ZOTERO_BREF_dTcANGipwtqh"/>
      <w:del w:id="1179" w:author="ltonin" w:date="2018-01-31T15:18:00Z">
        <w:r w:rsidR="00C14B04" w:rsidRPr="00C81BED">
          <w:rPr>
            <w:sz w:val="22"/>
          </w:rPr>
          <w:delText>[1,52,53]</w:delText>
        </w:r>
        <w:bookmarkEnd w:id="1178"/>
        <w:r w:rsidR="00EB4DB7">
          <w:rPr>
            <w:sz w:val="22"/>
          </w:rPr>
          <w:delText>,</w:delText>
        </w:r>
      </w:del>
      <w:ins w:id="1180" w:author="ltonin" w:date="2018-01-31T15:18:00Z">
        <w:r w:rsidR="008F222A">
          <w:fldChar w:fldCharType="begin"/>
        </w:r>
        <w:r w:rsidR="008F222A">
          <w:instrText xml:space="preserve"> HYPERLINK "https:</w:instrText>
        </w:r>
        <w:r w:rsidR="008F222A">
          <w:instrText xml:space="preserve">//paperpile.com/c/dIT9gv/dUFy+CGsk+D3O5+3FAW+I5Xl+cmXJ" \h </w:instrText>
        </w:r>
        <w:r w:rsidR="008F222A">
          <w:fldChar w:fldCharType="separate"/>
        </w:r>
        <w:r>
          <w:rPr>
            <w:sz w:val="22"/>
            <w:szCs w:val="22"/>
          </w:rPr>
          <w:t>[2,47,53,66–68]</w:t>
        </w:r>
        <w:r w:rsidR="008F222A">
          <w:rPr>
            <w:sz w:val="22"/>
            <w:szCs w:val="22"/>
          </w:rPr>
          <w:fldChar w:fldCharType="end"/>
        </w:r>
        <w:r>
          <w:rPr>
            <w:sz w:val="22"/>
            <w:szCs w:val="22"/>
          </w:rPr>
          <w:t>,</w:t>
        </w:r>
      </w:ins>
      <w:r w:rsidRPr="008F222A">
        <w:rPr>
          <w:sz w:val="22"/>
        </w:rPr>
        <w:t xml:space="preserve"> which unfortunately are quite frequent in MI BCI operation. </w:t>
      </w:r>
      <w:del w:id="1181" w:author="ltonin" w:date="2018-01-31T15:18:00Z">
        <w:r w:rsidR="00152245" w:rsidRPr="007D5944">
          <w:rPr>
            <w:sz w:val="22"/>
          </w:rPr>
          <w:delText>Yet,</w:delText>
        </w:r>
      </w:del>
      <w:ins w:id="1182" w:author="ltonin" w:date="2018-01-31T15:18:00Z">
        <w:r>
          <w:rPr>
            <w:sz w:val="22"/>
            <w:szCs w:val="22"/>
          </w:rPr>
          <w:t>On</w:t>
        </w:r>
      </w:ins>
      <w:r w:rsidRPr="008F222A">
        <w:rPr>
          <w:sz w:val="22"/>
        </w:rPr>
        <w:t xml:space="preserve"> the </w:t>
      </w:r>
      <w:del w:id="1183" w:author="ltonin" w:date="2018-01-31T15:18:00Z">
        <w:r w:rsidR="00152245" w:rsidRPr="007D5944">
          <w:rPr>
            <w:sz w:val="22"/>
          </w:rPr>
          <w:delText>underlying causes remain largely a mystery. Our future work on translational BCI applications will focus on further end-user evaluation in larger populations and</w:delText>
        </w:r>
      </w:del>
      <w:ins w:id="1184" w:author="ltonin" w:date="2018-01-31T15:18:00Z">
        <w:r>
          <w:rPr>
            <w:sz w:val="22"/>
            <w:szCs w:val="22"/>
          </w:rPr>
          <w:t>other side, P2 seemed to have gained stability along his training. We speculate that, although not</w:t>
        </w:r>
      </w:ins>
      <w:r w:rsidRPr="008F222A">
        <w:rPr>
          <w:sz w:val="22"/>
        </w:rPr>
        <w:t xml:space="preserve"> the </w:t>
      </w:r>
      <w:del w:id="1185" w:author="ltonin" w:date="2018-01-31T15:18:00Z">
        <w:r w:rsidR="00152245" w:rsidRPr="007D5944">
          <w:rPr>
            <w:sz w:val="22"/>
          </w:rPr>
          <w:delText xml:space="preserve">investigation of ways to </w:delText>
        </w:r>
      </w:del>
      <w:ins w:id="1186" w:author="ltonin" w:date="2018-01-31T15:18:00Z">
        <w:r>
          <w:rPr>
            <w:sz w:val="22"/>
            <w:szCs w:val="22"/>
          </w:rPr>
          <w:t xml:space="preserve">only factor, longitudinal mutual learning could help </w:t>
        </w:r>
      </w:ins>
      <w:r w:rsidRPr="008F222A">
        <w:rPr>
          <w:sz w:val="22"/>
        </w:rPr>
        <w:t>increase robustness</w:t>
      </w:r>
      <w:del w:id="1187" w:author="ltonin" w:date="2018-01-31T15:18:00Z">
        <w:r w:rsidR="00152245" w:rsidRPr="007D5944">
          <w:rPr>
            <w:sz w:val="22"/>
          </w:rPr>
          <w:delText>, a field where we have already recently contributed</w:delText>
        </w:r>
        <w:bookmarkStart w:id="1188" w:name="ZOTERO_BREF_uKIYLzDslOrj"/>
        <w:bookmarkEnd w:id="1188"/>
        <w:r w:rsidR="00AD1747">
          <w:rPr>
            <w:sz w:val="22"/>
          </w:rPr>
          <w:delText xml:space="preserve"> </w:delText>
        </w:r>
        <w:bookmarkStart w:id="1189" w:name="ZOTERO_BREF_7wYHIuoG32pN"/>
        <w:r w:rsidR="00AD1747" w:rsidRPr="00AD1747">
          <w:rPr>
            <w:sz w:val="22"/>
          </w:rPr>
          <w:delText>[51]</w:delText>
        </w:r>
        <w:bookmarkEnd w:id="1189"/>
        <w:r w:rsidR="003B5E44">
          <w:rPr>
            <w:sz w:val="22"/>
          </w:rPr>
          <w:delText>.</w:delText>
        </w:r>
      </w:del>
      <w:ins w:id="1190" w:author="ltonin" w:date="2018-01-31T15:18:00Z">
        <w:r>
          <w:rPr>
            <w:sz w:val="22"/>
            <w:szCs w:val="22"/>
          </w:rPr>
          <w:t>.</w:t>
        </w:r>
      </w:ins>
    </w:p>
    <w:p w14:paraId="7B69AB49" w14:textId="77777777" w:rsidR="000D427E" w:rsidRDefault="000D427E">
      <w:pPr>
        <w:spacing w:before="120" w:line="480" w:lineRule="auto"/>
        <w:jc w:val="both"/>
        <w:rPr>
          <w:ins w:id="1191" w:author="ltonin" w:date="2018-01-31T15:18:00Z"/>
          <w:sz w:val="22"/>
          <w:szCs w:val="22"/>
        </w:rPr>
      </w:pPr>
    </w:p>
    <w:p w14:paraId="1FDD059C" w14:textId="77777777" w:rsidR="000D427E" w:rsidRDefault="002F3453">
      <w:pPr>
        <w:spacing w:before="120" w:line="480" w:lineRule="auto"/>
        <w:jc w:val="both"/>
        <w:rPr>
          <w:ins w:id="1192" w:author="ltonin" w:date="2018-01-31T15:18:00Z"/>
          <w:i/>
          <w:sz w:val="22"/>
          <w:szCs w:val="22"/>
        </w:rPr>
      </w:pPr>
      <w:ins w:id="1193" w:author="ltonin" w:date="2018-01-31T15:18:00Z">
        <w:r>
          <w:rPr>
            <w:i/>
            <w:sz w:val="22"/>
            <w:szCs w:val="22"/>
          </w:rPr>
          <w:t>Mutual learning: Lessons and recommendations</w:t>
        </w:r>
      </w:ins>
    </w:p>
    <w:p w14:paraId="7D2CEF56" w14:textId="77777777" w:rsidR="000D427E" w:rsidRDefault="002F3453">
      <w:pPr>
        <w:spacing w:before="120" w:line="480" w:lineRule="auto"/>
        <w:jc w:val="both"/>
        <w:rPr>
          <w:ins w:id="1194" w:author="ltonin" w:date="2018-01-31T15:18:00Z"/>
        </w:rPr>
      </w:pPr>
      <w:ins w:id="1195" w:author="ltonin" w:date="2018-01-31T15:18:00Z">
        <w:r>
          <w:rPr>
            <w:sz w:val="22"/>
            <w:szCs w:val="22"/>
          </w:rPr>
          <w:t xml:space="preserve">We believe that the present study pinpoints critical elements of a successful mutual learning methodology, in spite of the aforementioned limitations and although such recommendations are to some extent speculative. We denote that our training apparatus, which certainly falls under the category of “conventional” MI BCI training protocols relying on visual feedback training on top of initial machine calibration with spontaneous SMRs, has been very similar to the one we have applied in our previous work </w:t>
        </w:r>
        <w:r w:rsidR="008F222A">
          <w:fldChar w:fldCharType="begin"/>
        </w:r>
        <w:r w:rsidR="008F222A">
          <w:instrText xml:space="preserve"> HYPERLINK "https://paperpile.com/c/dIT9gv/Q7Hm" \h </w:instrText>
        </w:r>
        <w:r w:rsidR="008F222A">
          <w:fldChar w:fldCharType="separate"/>
        </w:r>
        <w:r>
          <w:rPr>
            <w:sz w:val="22"/>
            <w:szCs w:val="22"/>
          </w:rPr>
          <w:t>[51]</w:t>
        </w:r>
        <w:r w:rsidR="008F222A">
          <w:rPr>
            <w:sz w:val="22"/>
            <w:szCs w:val="22"/>
          </w:rPr>
          <w:fldChar w:fldCharType="end"/>
        </w:r>
        <w:r>
          <w:rPr>
            <w:sz w:val="22"/>
            <w:szCs w:val="22"/>
          </w:rPr>
          <w:t xml:space="preserve">. There, a considerable amount of end-users failed to acquire BCI control, especially those without distinct spontaneous SMRs at training onset. We postulate it is mostly the small, but potentially crucial, differences between that and the present study that might explain the different outcomes. </w:t>
        </w:r>
      </w:ins>
    </w:p>
    <w:p w14:paraId="3FE6A2E3" w14:textId="77777777" w:rsidR="000D427E" w:rsidRDefault="002F3453">
      <w:pPr>
        <w:spacing w:before="120" w:line="480" w:lineRule="auto"/>
        <w:ind w:firstLine="720"/>
        <w:jc w:val="both"/>
        <w:rPr>
          <w:ins w:id="1196" w:author="ltonin" w:date="2018-01-31T15:18:00Z"/>
        </w:rPr>
      </w:pPr>
      <w:ins w:id="1197" w:author="ltonin" w:date="2018-01-31T15:18:00Z">
        <w:r>
          <w:rPr>
            <w:sz w:val="22"/>
            <w:szCs w:val="22"/>
          </w:rPr>
          <w:t xml:space="preserve">First and foremost, our previous study imposed up to 10 training sessions with low intensity (maximum twice, mostly once per week or even every other week) before a performance criterion could be reached and allow a user to proceed with application control. Our Cybathlon data, especially those of P1 (Fig 4A), show that this amount of training would be insufficient to develop their full BCI potential, even despite increased training intensity. The experiences shared by our Cybathlon competitors point towards the same direction. </w:t>
        </w:r>
      </w:ins>
    </w:p>
    <w:p w14:paraId="0E03C6FE" w14:textId="77777777" w:rsidR="000D427E" w:rsidRDefault="002F3453">
      <w:pPr>
        <w:spacing w:before="120" w:line="480" w:lineRule="auto"/>
        <w:ind w:firstLine="720"/>
        <w:jc w:val="both"/>
        <w:rPr>
          <w:ins w:id="1198" w:author="ltonin" w:date="2018-01-31T15:18:00Z"/>
          <w:sz w:val="22"/>
          <w:szCs w:val="22"/>
        </w:rPr>
      </w:pPr>
      <w:ins w:id="1199" w:author="ltonin" w:date="2018-01-31T15:18:00Z">
        <w:r>
          <w:rPr>
            <w:sz w:val="22"/>
            <w:szCs w:val="22"/>
          </w:rPr>
          <w:t xml:space="preserve">Second, training </w:t>
        </w:r>
        <w:r>
          <w:rPr>
            <w:i/>
            <w:sz w:val="22"/>
            <w:szCs w:val="22"/>
          </w:rPr>
          <w:t>with</w:t>
        </w:r>
        <w:r>
          <w:rPr>
            <w:sz w:val="22"/>
            <w:szCs w:val="22"/>
          </w:rPr>
          <w:t xml:space="preserve"> the BCI application rather than </w:t>
        </w:r>
        <w:r>
          <w:rPr>
            <w:i/>
            <w:sz w:val="22"/>
            <w:szCs w:val="22"/>
          </w:rPr>
          <w:t>towards</w:t>
        </w:r>
        <w:r>
          <w:rPr>
            <w:sz w:val="22"/>
            <w:szCs w:val="22"/>
          </w:rPr>
          <w:t xml:space="preserve"> it –like in </w:t>
        </w:r>
        <w:r w:rsidR="008F222A">
          <w:fldChar w:fldCharType="begin"/>
        </w:r>
        <w:r w:rsidR="008F222A">
          <w:instrText xml:space="preserve"> HYPERLINK "https://paperpile.com/c/dIT9gv/Q7Hm" \h </w:instrText>
        </w:r>
        <w:r w:rsidR="008F222A">
          <w:fldChar w:fldCharType="separate"/>
        </w:r>
        <w:r>
          <w:rPr>
            <w:sz w:val="22"/>
            <w:szCs w:val="22"/>
          </w:rPr>
          <w:t>[51]</w:t>
        </w:r>
        <w:r w:rsidR="008F222A">
          <w:rPr>
            <w:sz w:val="22"/>
            <w:szCs w:val="22"/>
          </w:rPr>
          <w:fldChar w:fldCharType="end"/>
        </w:r>
        <w:r>
          <w:rPr>
            <w:sz w:val="22"/>
            <w:szCs w:val="22"/>
          </w:rPr>
          <w:t xml:space="preserve"> and most other studies– had a profound impact, as shown above, for both application performances and subject learning. This might be related to a need for getting accustomed to the actual application demands </w:t>
        </w:r>
        <w:r w:rsidR="008F222A">
          <w:fldChar w:fldCharType="begin"/>
        </w:r>
        <w:r w:rsidR="008F222A">
          <w:instrText xml:space="preserve"> HYPERLINK "https://paperpile.com/c/dIT9gv/cmXJ" \h </w:instrText>
        </w:r>
        <w:r w:rsidR="008F222A">
          <w:fldChar w:fldCharType="separate"/>
        </w:r>
        <w:r>
          <w:rPr>
            <w:sz w:val="22"/>
            <w:szCs w:val="22"/>
          </w:rPr>
          <w:t>[47]</w:t>
        </w:r>
        <w:r w:rsidR="008F222A">
          <w:rPr>
            <w:sz w:val="22"/>
            <w:szCs w:val="22"/>
          </w:rPr>
          <w:fldChar w:fldCharType="end"/>
        </w:r>
        <w:r>
          <w:rPr>
            <w:sz w:val="22"/>
            <w:szCs w:val="22"/>
          </w:rPr>
          <w:t xml:space="preserve">, but probably also to increased user motivation </w:t>
        </w:r>
        <w:r w:rsidR="008F222A">
          <w:fldChar w:fldCharType="begin"/>
        </w:r>
        <w:r w:rsidR="008F222A">
          <w:instrText xml:space="preserve"> HYPERLINK "https://paperpile.com/c/dIT9gv/D3O5" \h </w:instrText>
        </w:r>
        <w:r w:rsidR="008F222A">
          <w:fldChar w:fldCharType="separate"/>
        </w:r>
        <w:r>
          <w:rPr>
            <w:sz w:val="22"/>
            <w:szCs w:val="22"/>
          </w:rPr>
          <w:t>[68]</w:t>
        </w:r>
        <w:r w:rsidR="008F222A">
          <w:rPr>
            <w:sz w:val="22"/>
            <w:szCs w:val="22"/>
          </w:rPr>
          <w:fldChar w:fldCharType="end"/>
        </w:r>
        <w:r>
          <w:rPr>
            <w:sz w:val="22"/>
            <w:szCs w:val="22"/>
          </w:rPr>
          <w:t xml:space="preserve"> provided both by the gaming application and the goal of participating in an international competition </w:t>
        </w:r>
        <w:r w:rsidR="008F222A">
          <w:fldChar w:fldCharType="begin"/>
        </w:r>
        <w:r w:rsidR="008F222A">
          <w:instrText xml:space="preserve"> HYPERLINK "https://paperpile.com/c/dIT9gv/wMVJ" \h </w:instrText>
        </w:r>
        <w:r w:rsidR="008F222A">
          <w:fldChar w:fldCharType="separate"/>
        </w:r>
        <w:r>
          <w:rPr>
            <w:sz w:val="22"/>
            <w:szCs w:val="22"/>
          </w:rPr>
          <w:t>[8]</w:t>
        </w:r>
        <w:r w:rsidR="008F222A">
          <w:rPr>
            <w:sz w:val="22"/>
            <w:szCs w:val="22"/>
          </w:rPr>
          <w:fldChar w:fldCharType="end"/>
        </w:r>
        <w:r>
          <w:rPr>
            <w:sz w:val="22"/>
            <w:szCs w:val="22"/>
          </w:rPr>
          <w:t xml:space="preserve">. </w:t>
        </w:r>
      </w:ins>
    </w:p>
    <w:p w14:paraId="41F5C0A9" w14:textId="77777777" w:rsidR="000D427E" w:rsidRDefault="002F3453">
      <w:pPr>
        <w:spacing w:before="120" w:line="480" w:lineRule="auto"/>
        <w:ind w:firstLine="720"/>
        <w:jc w:val="both"/>
        <w:rPr>
          <w:ins w:id="1200" w:author="ltonin" w:date="2018-01-31T15:18:00Z"/>
          <w:sz w:val="22"/>
          <w:szCs w:val="22"/>
        </w:rPr>
      </w:pPr>
      <w:ins w:id="1201" w:author="ltonin" w:date="2018-01-31T15:18:00Z">
        <w:r>
          <w:rPr>
            <w:sz w:val="22"/>
            <w:szCs w:val="22"/>
          </w:rPr>
          <w:t xml:space="preserve">Related to this, another contributing factor to successful SMR enhancement might have been that we have implemented an “incremental learning” approach as advocated in </w:t>
        </w:r>
        <w:r w:rsidR="008F222A">
          <w:fldChar w:fldCharType="begin"/>
        </w:r>
        <w:r w:rsidR="008F222A">
          <w:instrText xml:space="preserve"> HYPERLINK "https://paperpile.com/c/dIT9gv/3FAW" \h </w:instrText>
        </w:r>
        <w:r w:rsidR="008F222A">
          <w:fldChar w:fldCharType="separate"/>
        </w:r>
        <w:r>
          <w:rPr>
            <w:sz w:val="22"/>
            <w:szCs w:val="22"/>
          </w:rPr>
          <w:t>[53]</w:t>
        </w:r>
        <w:r w:rsidR="008F222A">
          <w:rPr>
            <w:sz w:val="22"/>
            <w:szCs w:val="22"/>
          </w:rPr>
          <w:fldChar w:fldCharType="end"/>
        </w:r>
        <w:r>
          <w:rPr>
            <w:sz w:val="22"/>
            <w:szCs w:val="22"/>
          </w:rPr>
          <w:t>, where open-loop, closed-loop and application training (tasks of increasing difficulty) followed each other throughout training. S2 Fig illustrates how the SMR brain patterns of both participants for these different stages resemble each other but are enhanced in magnitude of discriminancy, suggesting that subjects gradually adapted to the increasing task demands.</w:t>
        </w:r>
      </w:ins>
    </w:p>
    <w:p w14:paraId="0BECEAB1" w14:textId="77777777" w:rsidR="000D427E" w:rsidRDefault="002F3453">
      <w:pPr>
        <w:spacing w:before="120" w:line="480" w:lineRule="auto"/>
        <w:ind w:firstLine="720"/>
        <w:jc w:val="both"/>
        <w:rPr>
          <w:ins w:id="1202" w:author="ltonin" w:date="2018-01-31T15:18:00Z"/>
          <w:sz w:val="22"/>
          <w:szCs w:val="22"/>
        </w:rPr>
      </w:pPr>
      <w:ins w:id="1203" w:author="ltonin" w:date="2018-01-31T15:18:00Z">
        <w:r>
          <w:rPr>
            <w:sz w:val="22"/>
            <w:szCs w:val="22"/>
          </w:rPr>
          <w:t xml:space="preserve">Last but not least, we postulate that, despite current opinion considers this potentially detrimental to BCI accuracy, infrequent recalibration of the BCI has been also beneficial to the subject learning side (Fig 4), while still adequately accommodating the machine learning side of our mutual learning scheme (Fig 2 and Fig 3). Frequent or continuous recalibration, especially in case it is accompanied by re-selecting the classifier’s features, creates a situation where the subject’s learning could be hindered by the demand to adapt to a continuously changing decoder </w:t>
        </w:r>
        <w:r w:rsidR="008F222A">
          <w:fldChar w:fldCharType="begin"/>
        </w:r>
        <w:r w:rsidR="008F222A">
          <w:instrText xml:space="preserve"> HYPERLINK "https://paperpile.com/c/dIT9gv/RIy5+ChUv" \h </w:instrText>
        </w:r>
        <w:r w:rsidR="008F222A">
          <w:fldChar w:fldCharType="separate"/>
        </w:r>
        <w:r>
          <w:rPr>
            <w:sz w:val="22"/>
            <w:szCs w:val="22"/>
          </w:rPr>
          <w:t>[29,69]</w:t>
        </w:r>
        <w:r w:rsidR="008F222A">
          <w:rPr>
            <w:sz w:val="22"/>
            <w:szCs w:val="22"/>
          </w:rPr>
          <w:fldChar w:fldCharType="end"/>
        </w:r>
        <w:r>
          <w:rPr>
            <w:sz w:val="22"/>
            <w:szCs w:val="22"/>
          </w:rPr>
          <w:t xml:space="preserve">. Since the plasticity/stability dilemma with respect to MI BCI co-adaptation has not been adequately studied so far </w:t>
        </w:r>
        <w:r w:rsidR="008F222A">
          <w:fldChar w:fldCharType="begin"/>
        </w:r>
        <w:r w:rsidR="008F222A">
          <w:instrText xml:space="preserve"> HYPERLINK "https://paperpile.com/c/dIT9gv/tRp</w:instrText>
        </w:r>
        <w:r w:rsidR="008F222A">
          <w:instrText xml:space="preserve">y+Ip1P" \h </w:instrText>
        </w:r>
        <w:r w:rsidR="008F222A">
          <w:fldChar w:fldCharType="separate"/>
        </w:r>
        <w:r>
          <w:rPr>
            <w:sz w:val="22"/>
            <w:szCs w:val="22"/>
          </w:rPr>
          <w:t>[21,52]</w:t>
        </w:r>
        <w:r w:rsidR="008F222A">
          <w:rPr>
            <w:sz w:val="22"/>
            <w:szCs w:val="22"/>
          </w:rPr>
          <w:fldChar w:fldCharType="end"/>
        </w:r>
        <w:r>
          <w:rPr>
            <w:sz w:val="22"/>
            <w:szCs w:val="22"/>
          </w:rPr>
          <w:t>, we believe that a parsimonious approach eventually trading off decoding accuracy in the short run in order to better fulfill the subject learning objective in the long run, as done here, is preferrable. Comparison with our competitors’ known strategies are in agreement with this assessment. Such fine-tuning of the machine and subject learning demands warrant further research and might unlock the full potential of MI BCI co-adaptation.</w:t>
        </w:r>
      </w:ins>
    </w:p>
    <w:p w14:paraId="1AF42CDE" w14:textId="77777777" w:rsidR="000D427E" w:rsidRDefault="002F3453">
      <w:pPr>
        <w:spacing w:before="60" w:line="480" w:lineRule="auto"/>
        <w:ind w:firstLine="720"/>
        <w:jc w:val="both"/>
        <w:rPr>
          <w:ins w:id="1204" w:author="ltonin" w:date="2018-01-31T15:18:00Z"/>
          <w:sz w:val="22"/>
          <w:szCs w:val="22"/>
        </w:rPr>
      </w:pPr>
      <w:ins w:id="1205" w:author="ltonin" w:date="2018-01-31T15:18:00Z">
        <w:r>
          <w:rPr>
            <w:sz w:val="22"/>
            <w:szCs w:val="22"/>
          </w:rPr>
          <w:t xml:space="preserve">Concluding, the Cybathlon 2016 provided the ideal framework to implement and evaluate the effects of longitudinal mutual learning, which allowed us to showcase continuous and consolidated learning, not only on the machine side (which is regularly well documented) but also, and most importantly, on the subject side, as well as an effect of application training on subject learning. Furthermore, the Cybathlon motivated the recruitment of two end-user participants and the involvement of a real BCI application operated in real-world circumstances, what advocates translational implications of our findings. Importantly, all learning indices –the subject’s and the machine’s– as well as application performances can be shown to correlate with the amount of training and with one another, what establishes that the individual subject and machine learning improvements are not irrelevant but actually drive the enhancement of BCI-actuated application control. </w:t>
        </w:r>
      </w:ins>
    </w:p>
    <w:p w14:paraId="246A0CB4" w14:textId="77777777" w:rsidR="000D427E" w:rsidRPr="008F222A" w:rsidRDefault="000D427E">
      <w:pPr>
        <w:spacing w:before="120" w:line="480" w:lineRule="auto"/>
        <w:jc w:val="both"/>
        <w:rPr>
          <w:sz w:val="22"/>
        </w:rPr>
      </w:pPr>
    </w:p>
    <w:p w14:paraId="137616E2" w14:textId="77777777" w:rsidR="000D427E" w:rsidRDefault="002F3453">
      <w:pPr>
        <w:spacing w:before="120" w:line="480" w:lineRule="auto"/>
        <w:jc w:val="both"/>
        <w:rPr>
          <w:rFonts w:eastAsia="Calibri"/>
          <w:b/>
          <w:color w:val="auto"/>
          <w:sz w:val="22"/>
          <w:lang w:eastAsia="zh-CN"/>
          <w:rPrChange w:id="1206" w:author="ltonin" w:date="2018-01-31T15:18:00Z">
            <w:rPr>
              <w:color w:val="000000"/>
              <w:sz w:val="22"/>
            </w:rPr>
          </w:rPrChange>
        </w:rPr>
      </w:pPr>
      <w:r>
        <w:rPr>
          <w:b/>
          <w:sz w:val="22"/>
          <w:rPrChange w:id="1207" w:author="ltonin" w:date="2018-01-31T15:18:00Z">
            <w:rPr>
              <w:color w:val="000000"/>
              <w:sz w:val="22"/>
            </w:rPr>
          </w:rPrChange>
        </w:rPr>
        <w:t>Materials and Methods</w:t>
      </w:r>
    </w:p>
    <w:p w14:paraId="34588623" w14:textId="77777777" w:rsidR="000D427E" w:rsidRDefault="002F3453">
      <w:pPr>
        <w:spacing w:before="120" w:line="480" w:lineRule="auto"/>
        <w:rPr>
          <w:sz w:val="22"/>
          <w:szCs w:val="22"/>
        </w:rPr>
        <w:pPrChange w:id="1208" w:author="ltonin" w:date="2018-01-31T15:18:00Z">
          <w:pPr>
            <w:pStyle w:val="Paragraph"/>
            <w:spacing w:line="480" w:lineRule="auto"/>
            <w:ind w:firstLine="0"/>
          </w:pPr>
        </w:pPrChange>
      </w:pPr>
      <w:r>
        <w:rPr>
          <w:i/>
          <w:sz w:val="22"/>
          <w:szCs w:val="22"/>
        </w:rPr>
        <w:t>Study design</w:t>
      </w:r>
    </w:p>
    <w:p w14:paraId="431EC2BC" w14:textId="062D20C1" w:rsidR="000D427E" w:rsidRDefault="002F3453">
      <w:pPr>
        <w:spacing w:before="60" w:line="480" w:lineRule="auto"/>
        <w:jc w:val="both"/>
        <w:rPr>
          <w:sz w:val="22"/>
          <w:szCs w:val="22"/>
        </w:rPr>
        <w:pPrChange w:id="1209" w:author="ltonin" w:date="2018-01-31T15:18:00Z">
          <w:pPr>
            <w:pStyle w:val="Paragraph"/>
            <w:spacing w:before="60" w:line="480" w:lineRule="auto"/>
            <w:ind w:firstLine="0"/>
            <w:jc w:val="both"/>
          </w:pPr>
        </w:pPrChange>
      </w:pPr>
      <w:r>
        <w:rPr>
          <w:sz w:val="22"/>
          <w:szCs w:val="22"/>
        </w:rPr>
        <w:t xml:space="preserve">The objective of this study was to train two end-users with severe motor impairments </w:t>
      </w:r>
      <w:del w:id="1210" w:author="ltonin" w:date="2018-01-31T15:18:00Z">
        <w:r w:rsidR="00152245" w:rsidRPr="0054453B">
          <w:rPr>
            <w:sz w:val="22"/>
          </w:rPr>
          <w:delText>to optimally</w:delText>
        </w:r>
      </w:del>
      <w:ins w:id="1211" w:author="ltonin" w:date="2018-01-31T15:18:00Z">
        <w:r>
          <w:rPr>
            <w:sz w:val="22"/>
            <w:szCs w:val="22"/>
          </w:rPr>
          <w:t>following a mutual learning approach so as to</w:t>
        </w:r>
      </w:ins>
      <w:r>
        <w:rPr>
          <w:sz w:val="22"/>
          <w:szCs w:val="22"/>
        </w:rPr>
        <w:t xml:space="preserve"> control the Brain Runners BCI application and participate in the Cybathlon BCI race. Towards this goal the Brain Tweakers have applied the ensemble of BCI </w:t>
      </w:r>
      <w:ins w:id="1212" w:author="ltonin" w:date="2018-01-31T15:18:00Z">
        <w:r>
          <w:rPr>
            <w:sz w:val="22"/>
            <w:szCs w:val="22"/>
          </w:rPr>
          <w:t xml:space="preserve">machine learning and signal processing </w:t>
        </w:r>
      </w:ins>
      <w:r>
        <w:rPr>
          <w:sz w:val="22"/>
          <w:szCs w:val="22"/>
        </w:rPr>
        <w:t xml:space="preserve">methods, control paradigms and </w:t>
      </w:r>
      <w:del w:id="1213" w:author="ltonin" w:date="2018-01-31T15:18:00Z">
        <w:r w:rsidR="00152245" w:rsidRPr="0054453B">
          <w:rPr>
            <w:sz w:val="22"/>
          </w:rPr>
          <w:delText>training</w:delText>
        </w:r>
      </w:del>
      <w:ins w:id="1214" w:author="ltonin" w:date="2018-01-31T15:18:00Z">
        <w:r>
          <w:rPr>
            <w:sz w:val="22"/>
            <w:szCs w:val="22"/>
          </w:rPr>
          <w:t>mutual learning</w:t>
        </w:r>
      </w:ins>
      <w:r>
        <w:rPr>
          <w:sz w:val="22"/>
          <w:szCs w:val="22"/>
        </w:rPr>
        <w:t xml:space="preserve"> protocols developed in </w:t>
      </w:r>
      <w:del w:id="1215" w:author="ltonin" w:date="2018-01-31T15:18:00Z">
        <w:r w:rsidR="00152245" w:rsidRPr="0054453B">
          <w:rPr>
            <w:sz w:val="22"/>
          </w:rPr>
          <w:delText>CNBI</w:delText>
        </w:r>
      </w:del>
      <w:ins w:id="1216" w:author="ltonin" w:date="2018-01-31T15:18:00Z">
        <w:r>
          <w:rPr>
            <w:sz w:val="22"/>
            <w:szCs w:val="22"/>
          </w:rPr>
          <w:t>our lab</w:t>
        </w:r>
      </w:ins>
      <w:r>
        <w:rPr>
          <w:sz w:val="22"/>
          <w:szCs w:val="22"/>
        </w:rPr>
        <w:t>. The competition and logistical constraints have imposed the nature of this study as an uncontrolled</w:t>
      </w:r>
      <w:del w:id="1217" w:author="ltonin" w:date="2018-01-31T15:18:00Z">
        <w:r w:rsidR="00152245" w:rsidRPr="0054453B">
          <w:rPr>
            <w:sz w:val="22"/>
          </w:rPr>
          <w:delText>,</w:delText>
        </w:r>
      </w:del>
      <w:ins w:id="1218" w:author="ltonin" w:date="2018-01-31T15:18:00Z">
        <w:r>
          <w:rPr>
            <w:sz w:val="22"/>
            <w:szCs w:val="22"/>
          </w:rPr>
          <w:t xml:space="preserve"> (observational) and</w:t>
        </w:r>
      </w:ins>
      <w:r>
        <w:rPr>
          <w:sz w:val="22"/>
          <w:szCs w:val="22"/>
        </w:rPr>
        <w:t xml:space="preserve"> longitudinal</w:t>
      </w:r>
      <w:del w:id="1219" w:author="ltonin" w:date="2018-01-31T15:18:00Z">
        <w:r w:rsidR="00152245" w:rsidRPr="0054453B">
          <w:rPr>
            <w:sz w:val="22"/>
          </w:rPr>
          <w:delText>, observational</w:delText>
        </w:r>
      </w:del>
      <w:r>
        <w:rPr>
          <w:sz w:val="22"/>
          <w:szCs w:val="22"/>
        </w:rPr>
        <w:t xml:space="preserve"> two-case study.</w:t>
      </w:r>
    </w:p>
    <w:p w14:paraId="0E216DDB" w14:textId="77777777" w:rsidR="000D427E" w:rsidRDefault="002F3453">
      <w:pPr>
        <w:spacing w:before="120" w:line="480" w:lineRule="auto"/>
        <w:ind w:firstLine="720"/>
        <w:jc w:val="both"/>
        <w:rPr>
          <w:sz w:val="22"/>
          <w:szCs w:val="22"/>
        </w:rPr>
        <w:pPrChange w:id="1220" w:author="ltonin" w:date="2018-01-31T15:18:00Z">
          <w:pPr>
            <w:pStyle w:val="Paragraph"/>
            <w:spacing w:line="480" w:lineRule="auto"/>
            <w:ind w:firstLine="0"/>
            <w:jc w:val="both"/>
          </w:pPr>
        </w:pPrChange>
      </w:pPr>
      <w:r>
        <w:rPr>
          <w:sz w:val="22"/>
          <w:szCs w:val="22"/>
        </w:rPr>
        <w:t>Our inclusion criteria necessarily coincided with those of the Cybathlon BCI race: minimum age of 18, sufficient cognitive and communication abilities to understand the discipline’s rules and tetraplegia or tetraparesia as a result of SCI, ALS or other lesion, quantified with a score above (including) “C” in the American Spinal Injury Association (ASIA) impairment scale. The exclusion criteria consisted of cardiac pacemakers, cyber-sickness and epilepsy. All EEG and race time data collected have been included into our statistical analysis and no outliers have been defined.</w:t>
      </w:r>
    </w:p>
    <w:p w14:paraId="33802FF1" w14:textId="7A4973DD" w:rsidR="000D427E" w:rsidRDefault="002F3453">
      <w:pPr>
        <w:spacing w:before="120" w:line="480" w:lineRule="auto"/>
        <w:ind w:firstLine="720"/>
        <w:jc w:val="both"/>
        <w:rPr>
          <w:sz w:val="22"/>
          <w:szCs w:val="22"/>
        </w:rPr>
        <w:pPrChange w:id="1221" w:author="ltonin" w:date="2018-01-31T15:18:00Z">
          <w:pPr>
            <w:pStyle w:val="Paragraph"/>
            <w:spacing w:line="480" w:lineRule="auto"/>
            <w:ind w:firstLine="0"/>
            <w:jc w:val="both"/>
          </w:pPr>
        </w:pPrChange>
      </w:pPr>
      <w:r>
        <w:rPr>
          <w:sz w:val="22"/>
          <w:szCs w:val="22"/>
        </w:rPr>
        <w:t xml:space="preserve">The race completion time is naturally the study’s primary outcome. Each individual training </w:t>
      </w:r>
      <w:ins w:id="1222" w:author="ltonin" w:date="2018-01-31T15:18:00Z">
        <w:r>
          <w:rPr>
            <w:sz w:val="22"/>
            <w:szCs w:val="22"/>
          </w:rPr>
          <w:t xml:space="preserve">run </w:t>
        </w:r>
      </w:ins>
      <w:r>
        <w:rPr>
          <w:sz w:val="22"/>
          <w:szCs w:val="22"/>
        </w:rPr>
        <w:t xml:space="preserve">or </w:t>
      </w:r>
      <w:del w:id="1223" w:author="ltonin" w:date="2018-01-31T15:18:00Z">
        <w:r w:rsidR="00152245" w:rsidRPr="0054453B">
          <w:rPr>
            <w:sz w:val="22"/>
          </w:rPr>
          <w:delText xml:space="preserve">competitive </w:delText>
        </w:r>
      </w:del>
      <w:r>
        <w:rPr>
          <w:sz w:val="22"/>
          <w:szCs w:val="22"/>
        </w:rPr>
        <w:t xml:space="preserve">race is an evaluation end-point. We additionally define a number of </w:t>
      </w:r>
      <w:ins w:id="1224" w:author="ltonin" w:date="2018-01-31T15:18:00Z">
        <w:r>
          <w:rPr>
            <w:sz w:val="22"/>
            <w:szCs w:val="22"/>
          </w:rPr>
          <w:t xml:space="preserve">essential </w:t>
        </w:r>
      </w:ins>
      <w:r>
        <w:rPr>
          <w:sz w:val="22"/>
          <w:szCs w:val="22"/>
        </w:rPr>
        <w:t xml:space="preserve">secondary outcomes </w:t>
      </w:r>
      <w:del w:id="1225" w:author="ltonin" w:date="2018-01-31T15:18:00Z">
        <w:r w:rsidR="00152245" w:rsidRPr="0054453B">
          <w:rPr>
            <w:sz w:val="22"/>
          </w:rPr>
          <w:delText>which correlate with the primary outcome, but are characteristic of specific aspects of a pilot’s performance:</w:delText>
        </w:r>
      </w:del>
      <w:ins w:id="1226" w:author="ltonin" w:date="2018-01-31T15:18:00Z">
        <w:r>
          <w:rPr>
            <w:sz w:val="22"/>
            <w:szCs w:val="22"/>
          </w:rPr>
          <w:t>evaluating our mutual learning protocol’s machine learning effects (i.e.,</w:t>
        </w:r>
      </w:ins>
      <w:r>
        <w:rPr>
          <w:sz w:val="22"/>
          <w:szCs w:val="22"/>
        </w:rPr>
        <w:t xml:space="preserve"> the time spent on each pad type</w:t>
      </w:r>
      <w:del w:id="1227" w:author="ltonin" w:date="2018-01-31T15:18:00Z">
        <w:r w:rsidR="00152245" w:rsidRPr="0054453B">
          <w:rPr>
            <w:sz w:val="22"/>
          </w:rPr>
          <w:delText xml:space="preserve"> (crossing time),</w:delText>
        </w:r>
      </w:del>
      <w:ins w:id="1228" w:author="ltonin" w:date="2018-01-31T15:18:00Z">
        <w:r>
          <w:rPr>
            <w:sz w:val="22"/>
            <w:szCs w:val="22"/>
          </w:rPr>
          <w:t>, and</w:t>
        </w:r>
      </w:ins>
      <w:r>
        <w:rPr>
          <w:sz w:val="22"/>
          <w:szCs w:val="22"/>
        </w:rPr>
        <w:t xml:space="preserve"> the BCI command delivery accuracy</w:t>
      </w:r>
      <w:del w:id="1229" w:author="ltonin" w:date="2018-01-31T15:18:00Z">
        <w:r w:rsidR="00152245" w:rsidRPr="0054453B">
          <w:rPr>
            <w:sz w:val="22"/>
          </w:rPr>
          <w:delText xml:space="preserve">, as well as the </w:delText>
        </w:r>
      </w:del>
      <w:ins w:id="1230" w:author="ltonin" w:date="2018-01-31T15:18:00Z">
        <w:r>
          <w:rPr>
            <w:sz w:val="22"/>
            <w:szCs w:val="22"/>
          </w:rPr>
          <w:t>) and subject learning effects (</w:t>
        </w:r>
      </w:ins>
      <w:r>
        <w:rPr>
          <w:sz w:val="22"/>
          <w:szCs w:val="22"/>
        </w:rPr>
        <w:t>SMR brain pattern discriminancy</w:t>
      </w:r>
      <w:del w:id="1231" w:author="ltonin" w:date="2018-01-31T15:18:00Z">
        <w:r w:rsidR="00152245" w:rsidRPr="0054453B">
          <w:rPr>
            <w:sz w:val="22"/>
          </w:rPr>
          <w:delText xml:space="preserve">. </w:delText>
        </w:r>
      </w:del>
      <w:ins w:id="1232" w:author="ltonin" w:date="2018-01-31T15:18:00Z">
        <w:r>
          <w:rPr>
            <w:sz w:val="22"/>
            <w:szCs w:val="22"/>
          </w:rPr>
          <w:t>).</w:t>
        </w:r>
      </w:ins>
    </w:p>
    <w:p w14:paraId="57BC1208" w14:textId="77777777" w:rsidR="000D427E" w:rsidRDefault="002F3453">
      <w:pPr>
        <w:spacing w:before="360" w:line="480" w:lineRule="auto"/>
        <w:rPr>
          <w:sz w:val="22"/>
          <w:szCs w:val="22"/>
        </w:rPr>
        <w:pPrChange w:id="1233" w:author="ltonin" w:date="2018-01-31T15:18:00Z">
          <w:pPr>
            <w:pStyle w:val="Paragraph"/>
            <w:spacing w:before="360" w:line="480" w:lineRule="auto"/>
            <w:ind w:firstLine="0"/>
          </w:pPr>
        </w:pPrChange>
      </w:pPr>
      <w:r>
        <w:rPr>
          <w:i/>
          <w:sz w:val="22"/>
          <w:szCs w:val="22"/>
        </w:rPr>
        <w:t>Pilots</w:t>
      </w:r>
    </w:p>
    <w:p w14:paraId="650CA2CF" w14:textId="77777777" w:rsidR="000D427E" w:rsidRDefault="002F3453">
      <w:pPr>
        <w:spacing w:before="60" w:line="480" w:lineRule="auto"/>
        <w:jc w:val="both"/>
        <w:rPr>
          <w:sz w:val="22"/>
          <w:szCs w:val="22"/>
        </w:rPr>
        <w:pPrChange w:id="1234" w:author="ltonin" w:date="2018-01-31T15:18:00Z">
          <w:pPr>
            <w:pStyle w:val="Paragraph"/>
            <w:spacing w:before="60" w:line="480" w:lineRule="auto"/>
            <w:ind w:firstLine="0"/>
            <w:jc w:val="both"/>
          </w:pPr>
        </w:pPrChange>
      </w:pPr>
      <w:r>
        <w:rPr>
          <w:sz w:val="22"/>
          <w:szCs w:val="22"/>
        </w:rPr>
        <w:t xml:space="preserve">Both our pilots, 48-year-old P1 injured in December 1989 and 30-year-old P2 injured in May 2003, have sustained complete lesions at level C5-C6 and have scored “A” (Complete injury-No motor or sensory function is preserved in the sacral segments S4 or S5) in the ASIA </w:t>
      </w:r>
      <w:ins w:id="1235" w:author="ltonin" w:date="2018-01-31T15:18:00Z">
        <w:r>
          <w:rPr>
            <w:sz w:val="22"/>
            <w:szCs w:val="22"/>
          </w:rPr>
          <w:t xml:space="preserve">impairment </w:t>
        </w:r>
      </w:ins>
      <w:r>
        <w:rPr>
          <w:sz w:val="22"/>
          <w:szCs w:val="22"/>
        </w:rPr>
        <w:t xml:space="preserve">scale. Both end-users were under medication for the treatment of spasms and other symptoms related to their medical condition. </w:t>
      </w:r>
      <w:ins w:id="1236" w:author="ltonin" w:date="2018-01-31T15:18:00Z">
        <w:r>
          <w:rPr>
            <w:sz w:val="22"/>
            <w:szCs w:val="22"/>
          </w:rPr>
          <w:t xml:space="preserve">Residual motor abilities included, for both pilots, unaffected bilateral control of shoulder and elbow movements and compromised control of wrist movements, while none of the two maintained control over the fingers. </w:t>
        </w:r>
      </w:ins>
      <w:r>
        <w:rPr>
          <w:sz w:val="22"/>
          <w:szCs w:val="22"/>
        </w:rPr>
        <w:t>Certified confirmation by their medical doctor of safety to participate in the Cybathlon event was requested and signed for both pilots and insurance against accidents and injuries was taken, as per Cybathlon’s regulations. A safety and eligibility check was also conducted by the organizers the day before the competition.</w:t>
      </w:r>
    </w:p>
    <w:p w14:paraId="30CEBA3D" w14:textId="5F56AD9A" w:rsidR="000D427E" w:rsidRDefault="002F3453">
      <w:pPr>
        <w:spacing w:before="120" w:line="480" w:lineRule="auto"/>
        <w:ind w:firstLine="720"/>
        <w:jc w:val="both"/>
        <w:rPr>
          <w:sz w:val="22"/>
          <w:szCs w:val="22"/>
        </w:rPr>
        <w:pPrChange w:id="1237" w:author="ltonin" w:date="2018-01-31T15:18:00Z">
          <w:pPr>
            <w:pStyle w:val="Paragraph"/>
            <w:spacing w:line="480" w:lineRule="auto"/>
            <w:ind w:firstLine="0"/>
            <w:jc w:val="both"/>
          </w:pPr>
        </w:pPrChange>
      </w:pPr>
      <w:r>
        <w:rPr>
          <w:sz w:val="22"/>
          <w:szCs w:val="22"/>
        </w:rPr>
        <w:t xml:space="preserve">Both participants maintain no control of the lower limbs and only limited of the upper limbs. They are both able to stabilize their neck and head, but only P2 can also stabilize his trunk. None of our pilots carries pacemakers or other implants, suffers epilepsy, cyber-sickness or needs respiratory assistance. They both use other advanced AT in their daily lives, like driving aids and speech-to-text software. P1 had </w:t>
      </w:r>
      <w:del w:id="1238" w:author="ltonin" w:date="2018-01-31T15:18:00Z">
        <w:r w:rsidR="00152245" w:rsidRPr="0054453B">
          <w:rPr>
            <w:sz w:val="22"/>
          </w:rPr>
          <w:delText>previously</w:delText>
        </w:r>
      </w:del>
      <w:ins w:id="1239" w:author="ltonin" w:date="2018-01-31T15:18:00Z">
        <w:r>
          <w:rPr>
            <w:sz w:val="22"/>
            <w:szCs w:val="22"/>
          </w:rPr>
          <w:t>several years in advance</w:t>
        </w:r>
      </w:ins>
      <w:r>
        <w:rPr>
          <w:sz w:val="22"/>
          <w:szCs w:val="22"/>
        </w:rPr>
        <w:t xml:space="preserve"> participated in the MI BCI studies reported in </w:t>
      </w:r>
      <w:bookmarkStart w:id="1240" w:name="ZOTERO_BREF_qhlgZTNNia37"/>
      <w:del w:id="1241" w:author="ltonin" w:date="2018-01-31T15:18:00Z">
        <w:r w:rsidR="00C14B04" w:rsidRPr="00C81BED">
          <w:rPr>
            <w:sz w:val="22"/>
          </w:rPr>
          <w:delText>[9,28,31]</w:delText>
        </w:r>
        <w:bookmarkEnd w:id="1240"/>
        <w:r w:rsidR="00152245" w:rsidRPr="0054453B">
          <w:rPr>
            <w:sz w:val="22"/>
          </w:rPr>
          <w:delText>,</w:delText>
        </w:r>
      </w:del>
      <w:ins w:id="1242" w:author="ltonin" w:date="2018-01-31T15:18:00Z">
        <w:r w:rsidR="008F222A">
          <w:fldChar w:fldCharType="begin"/>
        </w:r>
        <w:r w:rsidR="008F222A">
          <w:instrText xml:space="preserve"> HYPERLINK "https://paperpile.com/c/dIT9gv/Q7Hm+daCq+6Q0n" \h </w:instrText>
        </w:r>
        <w:r w:rsidR="008F222A">
          <w:fldChar w:fldCharType="separate"/>
        </w:r>
        <w:r>
          <w:rPr>
            <w:sz w:val="22"/>
            <w:szCs w:val="22"/>
          </w:rPr>
          <w:t>[35,51,70]</w:t>
        </w:r>
        <w:r w:rsidR="008F222A">
          <w:rPr>
            <w:sz w:val="22"/>
            <w:szCs w:val="22"/>
          </w:rPr>
          <w:fldChar w:fldCharType="end"/>
        </w:r>
        <w:r>
          <w:rPr>
            <w:sz w:val="22"/>
            <w:szCs w:val="22"/>
          </w:rPr>
          <w:t>,</w:t>
        </w:r>
      </w:ins>
      <w:r>
        <w:rPr>
          <w:sz w:val="22"/>
          <w:szCs w:val="22"/>
        </w:rPr>
        <w:t xml:space="preserve"> while P2 was BCI naive at the onset of his Cybathlon training. Informed consents have been signed in accordance with the declaration of Helsinki and their participation in the training sessions as well as in the competition has been approved by the Swiss committees for ethics in human research.</w:t>
      </w:r>
    </w:p>
    <w:p w14:paraId="05CB843D" w14:textId="77777777" w:rsidR="000D427E" w:rsidRDefault="002F3453">
      <w:pPr>
        <w:spacing w:before="360" w:line="480" w:lineRule="auto"/>
        <w:rPr>
          <w:sz w:val="22"/>
          <w:szCs w:val="22"/>
        </w:rPr>
        <w:pPrChange w:id="1243" w:author="ltonin" w:date="2018-01-31T15:18:00Z">
          <w:pPr>
            <w:pStyle w:val="Paragraph"/>
            <w:spacing w:before="360" w:line="480" w:lineRule="auto"/>
            <w:ind w:firstLine="0"/>
          </w:pPr>
        </w:pPrChange>
      </w:pPr>
      <w:r>
        <w:rPr>
          <w:i/>
          <w:sz w:val="22"/>
          <w:szCs w:val="22"/>
        </w:rPr>
        <w:t>Cybathlon BCI race</w:t>
      </w:r>
    </w:p>
    <w:p w14:paraId="6B9CD5F9" w14:textId="1B4ED6F9" w:rsidR="000D427E" w:rsidRDefault="002F3453">
      <w:pPr>
        <w:spacing w:before="60" w:line="480" w:lineRule="auto"/>
        <w:jc w:val="both"/>
        <w:rPr>
          <w:sz w:val="22"/>
          <w:szCs w:val="22"/>
        </w:rPr>
        <w:pPrChange w:id="1244" w:author="ltonin" w:date="2018-01-31T15:18:00Z">
          <w:pPr>
            <w:pStyle w:val="Paragraph"/>
            <w:spacing w:before="60" w:line="480" w:lineRule="auto"/>
            <w:ind w:firstLine="0"/>
            <w:jc w:val="both"/>
          </w:pPr>
        </w:pPrChange>
      </w:pPr>
      <w:r>
        <w:rPr>
          <w:sz w:val="22"/>
          <w:szCs w:val="22"/>
        </w:rPr>
        <w:t>The Cybathlon competition comprised six different disciplines, each concerning a different type of AT (functional electrical stimulation, powered arm and leg prostheses, exoskeletons, wheelchairs and BCI</w:t>
      </w:r>
      <w:del w:id="1245" w:author="ltonin" w:date="2018-01-31T15:18:00Z">
        <w:r w:rsidR="00152245" w:rsidRPr="0054453B">
          <w:rPr>
            <w:sz w:val="22"/>
          </w:rPr>
          <w:delText>). The BCI race</w:delText>
        </w:r>
      </w:del>
      <w:ins w:id="1246" w:author="ltonin" w:date="2018-01-31T15:18:00Z">
        <w:r>
          <w:rPr>
            <w:sz w:val="22"/>
            <w:szCs w:val="22"/>
          </w:rPr>
          <w:t xml:space="preserve">) </w:t>
        </w:r>
        <w:r w:rsidR="008F222A">
          <w:fldChar w:fldCharType="begin"/>
        </w:r>
        <w:r w:rsidR="008F222A">
          <w:instrText xml:space="preserve"> HYPERLINK "https://paperpile.com/c/dIT9gv/GG63" </w:instrText>
        </w:r>
        <w:r w:rsidR="008F222A">
          <w:instrText xml:space="preserve">\h </w:instrText>
        </w:r>
        <w:r w:rsidR="008F222A">
          <w:fldChar w:fldCharType="separate"/>
        </w:r>
        <w:r>
          <w:rPr>
            <w:sz w:val="22"/>
            <w:szCs w:val="22"/>
          </w:rPr>
          <w:t>[43]</w:t>
        </w:r>
        <w:r w:rsidR="008F222A">
          <w:rPr>
            <w:sz w:val="22"/>
            <w:szCs w:val="22"/>
          </w:rPr>
          <w:fldChar w:fldCharType="end"/>
        </w:r>
        <w:r>
          <w:rPr>
            <w:sz w:val="22"/>
            <w:szCs w:val="22"/>
          </w:rPr>
          <w:t xml:space="preserve">. The BCI race </w:t>
        </w:r>
        <w:r w:rsidR="008F222A">
          <w:fldChar w:fldCharType="begin"/>
        </w:r>
        <w:r w:rsidR="008F222A">
          <w:instrText xml:space="preserve"> HYPERLINK "https://paperpile.com/c/dIT9gv/wMVJ" \h </w:instrText>
        </w:r>
        <w:r w:rsidR="008F222A">
          <w:fldChar w:fldCharType="separate"/>
        </w:r>
        <w:r>
          <w:rPr>
            <w:sz w:val="22"/>
            <w:szCs w:val="22"/>
          </w:rPr>
          <w:t>[8]</w:t>
        </w:r>
        <w:r w:rsidR="008F222A">
          <w:rPr>
            <w:sz w:val="22"/>
            <w:szCs w:val="22"/>
          </w:rPr>
          <w:fldChar w:fldCharType="end"/>
        </w:r>
      </w:ins>
      <w:r w:rsidRPr="008F222A">
        <w:rPr>
          <w:sz w:val="22"/>
        </w:rPr>
        <w:t xml:space="preserve"> consisted of (up to) four brain-controlled avatars, each actuated by a disabled pilot by means of mental commands, so as to reach the finishing line of a virtual race game called “Brain Runners” ahead of its opponents. </w:t>
      </w:r>
      <w:ins w:id="1247" w:author="ltonin" w:date="2018-01-31T15:18:00Z">
        <w:r>
          <w:rPr>
            <w:sz w:val="22"/>
            <w:szCs w:val="22"/>
          </w:rPr>
          <w:t xml:space="preserve">Avatars would by default proceed at slow speed towards the finish line. </w:t>
        </w:r>
      </w:ins>
      <w:r w:rsidRPr="008F222A">
        <w:rPr>
          <w:sz w:val="22"/>
        </w:rPr>
        <w:t>The BCI pilot should be able to forward three mental commands to his/her avatar (spin, jump over prickles, slide under electrical rays), each of which would accelerate it only when issued while the avatar was traversing the corresponding color-coded track segment called “pad” (spin on cyan, jump on magenta and slide on yellow pads). The acceleration effect would last until the avatar reached the beginning of the next pad, or upon reception of a following erroneous command overriding the user’s correct command (whichever happened first). In addition to these three “action” pads, a fourth type (white pads) required “idling” to avoid any command delivery. A misplaced command, including false positives on the white pads, would slow down the pilot's course towards the finish line of the track for 4 s (this timer would reset if another erroneous command or false positive is received in the meantime), until the beginning of the next pad or a following correct command overriding the erroneous one (whichever happened first). Besides the accelerating/slowing down behavior of the avatar, a thunder of the corresponding color briefly appearing over the avatar’s head would inform the pilot of the command currently sent. Support of at least one mental command was required to participate in the competition.</w:t>
      </w:r>
    </w:p>
    <w:p w14:paraId="7AC9AC09" w14:textId="37D15E13" w:rsidR="000D427E" w:rsidRDefault="002F3453">
      <w:pPr>
        <w:spacing w:before="120" w:line="480" w:lineRule="auto"/>
        <w:ind w:firstLine="720"/>
        <w:jc w:val="both"/>
        <w:rPr>
          <w:sz w:val="22"/>
          <w:szCs w:val="22"/>
        </w:rPr>
        <w:pPrChange w:id="1248" w:author="ltonin" w:date="2018-01-31T15:18:00Z">
          <w:pPr>
            <w:pStyle w:val="Paragraph"/>
            <w:spacing w:line="480" w:lineRule="auto"/>
            <w:ind w:firstLine="0"/>
            <w:jc w:val="both"/>
          </w:pPr>
        </w:pPrChange>
      </w:pPr>
      <w:r w:rsidRPr="008F222A">
        <w:rPr>
          <w:sz w:val="22"/>
        </w:rPr>
        <w:t xml:space="preserve">The standard track was composed of sixteen pads (four of each type) randomly arranged, so that the order of pads was not known to the competitors beforehand and was different for every race. The starting and finishing lines were situated on two additional white pads, so that the total distance to be covered by the pilots’ avatars was 500 virtual meters. The lower bound of race completion time on this track (i.e., the one achieved with an ideal </w:t>
      </w:r>
      <w:del w:id="1249" w:author="ltonin" w:date="2018-01-31T15:18:00Z">
        <w:r w:rsidR="00152245" w:rsidRPr="0054453B">
          <w:rPr>
            <w:sz w:val="22"/>
          </w:rPr>
          <w:delText xml:space="preserve">keyboard </w:delText>
        </w:r>
      </w:del>
      <w:r w:rsidRPr="008F222A">
        <w:rPr>
          <w:sz w:val="22"/>
        </w:rPr>
        <w:t>input) is 54 s. The corresponding upper bound (continuous erroneous delivery) is 327 s, although only times below 240 s were considered valid in the actual competition. Since the avatars would proceed by default forward at a low “</w:t>
      </w:r>
      <w:del w:id="1250" w:author="ltonin" w:date="2018-01-31T15:18:00Z">
        <w:r w:rsidR="00152245" w:rsidRPr="0054453B">
          <w:rPr>
            <w:sz w:val="22"/>
          </w:rPr>
          <w:delText>base</w:delText>
        </w:r>
      </w:del>
      <w:ins w:id="1251" w:author="ltonin" w:date="2018-01-31T15:18:00Z">
        <w:r>
          <w:rPr>
            <w:sz w:val="22"/>
            <w:szCs w:val="22"/>
          </w:rPr>
          <w:t>baseline</w:t>
        </w:r>
      </w:ins>
      <w:r w:rsidRPr="008F222A">
        <w:rPr>
          <w:sz w:val="22"/>
        </w:rPr>
        <w:t>” speed, the race completion time in case of no input whatsoever would be 162 s. The equivalent minimum, no-response and maximum crossing times for the action pads were 2 s, 11 s and 19 s, respectively. Hence, 11-19 s is the time frame within which a user is required to forward a correct command, with delivery speed being equally important to command accuracy. The minimum and maximum crossing times for the white pads were 5.5 s and 19 s, respectively. The corresponding times for the starting white pad were 5 s and 13 s, while for the ending white pad 3 s and 10 s.</w:t>
      </w:r>
    </w:p>
    <w:p w14:paraId="25D9DBC5" w14:textId="16DE955F" w:rsidR="000D427E" w:rsidRDefault="002F3453">
      <w:pPr>
        <w:spacing w:before="120" w:line="480" w:lineRule="auto"/>
        <w:ind w:firstLine="720"/>
        <w:jc w:val="both"/>
        <w:rPr>
          <w:sz w:val="22"/>
          <w:szCs w:val="22"/>
        </w:rPr>
        <w:pPrChange w:id="1252" w:author="ltonin" w:date="2018-01-31T15:18:00Z">
          <w:pPr>
            <w:pStyle w:val="Paragraph"/>
            <w:spacing w:line="480" w:lineRule="auto"/>
            <w:ind w:firstLine="0"/>
            <w:jc w:val="both"/>
          </w:pPr>
        </w:pPrChange>
      </w:pPr>
      <w:r w:rsidRPr="008F222A">
        <w:rPr>
          <w:sz w:val="22"/>
        </w:rPr>
        <w:t xml:space="preserve">The exclusion criteria for the technology provider dictated the use of non-invasive interfaces, while visual, tactile or any kind of BCI feedback other than the one provided directly by the Brain Runners graphical user interface was prohibited, effectively excluding synchronous, stimuli-driven BCI paradigms like P300 and </w:t>
      </w:r>
      <w:ins w:id="1253" w:author="ltonin" w:date="2018-01-31T15:18:00Z">
        <w:r>
          <w:rPr>
            <w:sz w:val="22"/>
            <w:szCs w:val="22"/>
          </w:rPr>
          <w:t>Steady-State Visually Evoked Potentials (</w:t>
        </w:r>
      </w:ins>
      <w:r w:rsidRPr="008F222A">
        <w:rPr>
          <w:sz w:val="22"/>
        </w:rPr>
        <w:t>SSVEP</w:t>
      </w:r>
      <w:del w:id="1254" w:author="ltonin" w:date="2018-01-31T15:18:00Z">
        <w:r w:rsidR="00152245" w:rsidRPr="0054453B">
          <w:rPr>
            <w:sz w:val="22"/>
          </w:rPr>
          <w:delText>.</w:delText>
        </w:r>
      </w:del>
      <w:ins w:id="1255" w:author="ltonin" w:date="2018-01-31T15:18:00Z">
        <w:r>
          <w:rPr>
            <w:sz w:val="22"/>
            <w:szCs w:val="22"/>
          </w:rPr>
          <w:t>).</w:t>
        </w:r>
      </w:ins>
      <w:r w:rsidRPr="008F222A">
        <w:rPr>
          <w:sz w:val="22"/>
        </w:rPr>
        <w:t xml:space="preserve"> Besides the Brain Tweakers, another </w:t>
      </w:r>
      <w:del w:id="1256" w:author="ltonin" w:date="2018-01-31T15:18:00Z">
        <w:r w:rsidR="00152245" w:rsidRPr="0054453B">
          <w:rPr>
            <w:sz w:val="22"/>
          </w:rPr>
          <w:delText>twelve</w:delText>
        </w:r>
      </w:del>
      <w:ins w:id="1257" w:author="ltonin" w:date="2018-01-31T15:18:00Z">
        <w:r>
          <w:rPr>
            <w:sz w:val="22"/>
            <w:szCs w:val="22"/>
          </w:rPr>
          <w:t>10 international</w:t>
        </w:r>
      </w:ins>
      <w:r w:rsidRPr="008F222A">
        <w:rPr>
          <w:sz w:val="22"/>
        </w:rPr>
        <w:t xml:space="preserve"> franchises </w:t>
      </w:r>
      <w:del w:id="1258" w:author="ltonin" w:date="2018-01-31T15:18:00Z">
        <w:r w:rsidR="00152245" w:rsidRPr="0054453B">
          <w:rPr>
            <w:sz w:val="22"/>
          </w:rPr>
          <w:delText>of some of</w:delText>
        </w:r>
      </w:del>
      <w:ins w:id="1259" w:author="ltonin" w:date="2018-01-31T15:18:00Z">
        <w:r>
          <w:rPr>
            <w:sz w:val="22"/>
            <w:szCs w:val="22"/>
          </w:rPr>
          <w:t>participated in</w:t>
        </w:r>
      </w:ins>
      <w:r w:rsidRPr="008F222A">
        <w:rPr>
          <w:sz w:val="22"/>
        </w:rPr>
        <w:t xml:space="preserve"> the </w:t>
      </w:r>
      <w:del w:id="1260" w:author="ltonin" w:date="2018-01-31T15:18:00Z">
        <w:r w:rsidR="00152245" w:rsidRPr="0054453B">
          <w:rPr>
            <w:sz w:val="22"/>
          </w:rPr>
          <w:delText>most prestigious BCI research groups worldwide have contested this unique trophy.</w:delText>
        </w:r>
      </w:del>
      <w:ins w:id="1261" w:author="ltonin" w:date="2018-01-31T15:18:00Z">
        <w:r>
          <w:rPr>
            <w:sz w:val="22"/>
            <w:szCs w:val="22"/>
          </w:rPr>
          <w:t>tournament. From the 13 originally declared teams</w:t>
        </w:r>
      </w:ins>
      <w:r w:rsidRPr="008F222A">
        <w:rPr>
          <w:sz w:val="22"/>
        </w:rPr>
        <w:t xml:space="preserve"> </w:t>
      </w:r>
      <w:r>
        <w:rPr>
          <w:sz w:val="22"/>
          <w:szCs w:val="22"/>
        </w:rPr>
        <w:t xml:space="preserve">Two teams withdrew and one participated “out of competition” due to pilot ineligibility. </w:t>
      </w:r>
      <w:r w:rsidRPr="008F222A">
        <w:rPr>
          <w:sz w:val="22"/>
        </w:rPr>
        <w:t xml:space="preserve">The BCI race tournament format involved, initially, </w:t>
      </w:r>
      <w:del w:id="1262" w:author="ltonin" w:date="2018-01-31T15:18:00Z">
        <w:r w:rsidR="00152245" w:rsidRPr="0054453B">
          <w:rPr>
            <w:sz w:val="22"/>
          </w:rPr>
          <w:delText>four</w:delText>
        </w:r>
      </w:del>
      <w:ins w:id="1263" w:author="ltonin" w:date="2018-01-31T15:18:00Z">
        <w:r>
          <w:rPr>
            <w:sz w:val="22"/>
            <w:szCs w:val="22"/>
          </w:rPr>
          <w:t>4</w:t>
        </w:r>
      </w:ins>
      <w:r w:rsidRPr="008F222A">
        <w:rPr>
          <w:sz w:val="22"/>
        </w:rPr>
        <w:t xml:space="preserve"> qualification races (morning). The pilots marking the best-four race completion times would qualify to Final A (afternoon) and compete for one of the </w:t>
      </w:r>
      <w:del w:id="1264" w:author="ltonin" w:date="2018-01-31T15:18:00Z">
        <w:r w:rsidR="00152245" w:rsidRPr="0054453B">
          <w:rPr>
            <w:sz w:val="22"/>
          </w:rPr>
          <w:delText>three</w:delText>
        </w:r>
      </w:del>
      <w:ins w:id="1265" w:author="ltonin" w:date="2018-01-31T15:18:00Z">
        <w:r>
          <w:rPr>
            <w:sz w:val="22"/>
            <w:szCs w:val="22"/>
          </w:rPr>
          <w:t>3</w:t>
        </w:r>
      </w:ins>
      <w:r w:rsidRPr="008F222A">
        <w:rPr>
          <w:sz w:val="22"/>
        </w:rPr>
        <w:t xml:space="preserve"> medals (gold, silver, bronze), while the second-best-four times would compete for places 5-8 in Final B. The event took place in a crowded, sold-out arena in front of a loud audience of roughly 4600 spectators. A mock-up “rehearsal” event was held in July 2015 to ensure the best possible preparation for both the teams and the organizers.</w:t>
      </w:r>
    </w:p>
    <w:p w14:paraId="31D0C9D7" w14:textId="77777777" w:rsidR="000D427E" w:rsidRDefault="002F3453">
      <w:pPr>
        <w:spacing w:before="360" w:line="480" w:lineRule="auto"/>
        <w:rPr>
          <w:sz w:val="22"/>
          <w:szCs w:val="22"/>
        </w:rPr>
        <w:pPrChange w:id="1266" w:author="ltonin" w:date="2018-01-31T15:18:00Z">
          <w:pPr>
            <w:pStyle w:val="Paragraph"/>
            <w:spacing w:before="360" w:line="480" w:lineRule="auto"/>
            <w:ind w:firstLine="0"/>
          </w:pPr>
        </w:pPrChange>
      </w:pPr>
      <w:r>
        <w:rPr>
          <w:i/>
          <w:sz w:val="22"/>
          <w:szCs w:val="22"/>
        </w:rPr>
        <w:t>Training modalities, periods and locations</w:t>
      </w:r>
    </w:p>
    <w:p w14:paraId="31DC1C91" w14:textId="01FB463D" w:rsidR="000D427E" w:rsidRDefault="002F3453">
      <w:pPr>
        <w:spacing w:before="60" w:line="480" w:lineRule="auto"/>
        <w:jc w:val="both"/>
        <w:rPr>
          <w:sz w:val="22"/>
          <w:szCs w:val="22"/>
        </w:rPr>
        <w:pPrChange w:id="1267" w:author="ltonin" w:date="2018-01-31T15:18:00Z">
          <w:pPr>
            <w:pStyle w:val="Paragraph"/>
            <w:spacing w:before="60" w:line="480" w:lineRule="auto"/>
            <w:ind w:firstLine="0"/>
            <w:jc w:val="both"/>
          </w:pPr>
        </w:pPrChange>
      </w:pPr>
      <w:r>
        <w:rPr>
          <w:sz w:val="22"/>
          <w:szCs w:val="22"/>
        </w:rPr>
        <w:t>Our mutual (</w:t>
      </w:r>
      <w:del w:id="1268" w:author="ltonin" w:date="2018-01-31T15:18:00Z">
        <w:r w:rsidR="00CD5983" w:rsidRPr="00C05BE3">
          <w:rPr>
            <w:sz w:val="22"/>
          </w:rPr>
          <w:delText>user</w:delText>
        </w:r>
      </w:del>
      <w:ins w:id="1269" w:author="ltonin" w:date="2018-01-31T15:18:00Z">
        <w:r>
          <w:rPr>
            <w:sz w:val="22"/>
            <w:szCs w:val="22"/>
          </w:rPr>
          <w:t>subject</w:t>
        </w:r>
      </w:ins>
      <w:r>
        <w:rPr>
          <w:sz w:val="22"/>
          <w:szCs w:val="22"/>
        </w:rPr>
        <w:t xml:space="preserve"> and </w:t>
      </w:r>
      <w:del w:id="1270" w:author="ltonin" w:date="2018-01-31T15:18:00Z">
        <w:r w:rsidR="00CD5983" w:rsidRPr="00C05BE3">
          <w:rPr>
            <w:sz w:val="22"/>
          </w:rPr>
          <w:delText>BCI algorithm</w:delText>
        </w:r>
      </w:del>
      <w:ins w:id="1271" w:author="ltonin" w:date="2018-01-31T15:18:00Z">
        <w:r>
          <w:rPr>
            <w:sz w:val="22"/>
            <w:szCs w:val="22"/>
          </w:rPr>
          <w:t>machine</w:t>
        </w:r>
      </w:ins>
      <w:r>
        <w:rPr>
          <w:sz w:val="22"/>
          <w:szCs w:val="22"/>
        </w:rPr>
        <w:t xml:space="preserve">) learning approach involved three different training modalities aiming to establish, on the one hand, the end-users’ best possible control over spontaneous modulation of their SMRs by means of MI tasks and, on the other hand, their fast and accurate recognition on the part of the trained MI BCI algorithm. MI is defined as the mental rehearsal of a movement without overt motor output </w:t>
      </w:r>
      <w:bookmarkStart w:id="1272" w:name="ZOTERO_BREF_xaTnpDxJqcar1"/>
      <w:bookmarkStart w:id="1273" w:name="ZOTERO_BREF_xaTnpDxJqcar"/>
      <w:bookmarkEnd w:id="1273"/>
      <w:del w:id="1274" w:author="ltonin" w:date="2018-01-31T15:18:00Z">
        <w:r w:rsidR="00C14B04" w:rsidRPr="00C81BED">
          <w:rPr>
            <w:sz w:val="22"/>
          </w:rPr>
          <w:delText>[65]</w:delText>
        </w:r>
      </w:del>
      <w:bookmarkEnd w:id="1272"/>
      <w:ins w:id="1275" w:author="ltonin" w:date="2018-01-31T15:18:00Z">
        <w:r w:rsidR="008F222A">
          <w:fldChar w:fldCharType="begin"/>
        </w:r>
        <w:r w:rsidR="008F222A">
          <w:instrText xml:space="preserve"> HYPERLINK "https://paperpile.com/c/dIT9gv/ngqq" \h </w:instrText>
        </w:r>
        <w:r w:rsidR="008F222A">
          <w:fldChar w:fldCharType="separate"/>
        </w:r>
        <w:r>
          <w:rPr>
            <w:sz w:val="22"/>
            <w:szCs w:val="22"/>
          </w:rPr>
          <w:t>[71]</w:t>
        </w:r>
        <w:r w:rsidR="008F222A">
          <w:rPr>
            <w:sz w:val="22"/>
            <w:szCs w:val="22"/>
          </w:rPr>
          <w:fldChar w:fldCharType="end"/>
        </w:r>
        <w:r>
          <w:rPr>
            <w:sz w:val="22"/>
            <w:szCs w:val="22"/>
          </w:rPr>
          <w:t>.</w:t>
        </w:r>
      </w:ins>
      <w:r>
        <w:rPr>
          <w:sz w:val="22"/>
          <w:szCs w:val="22"/>
        </w:rPr>
        <w:t xml:space="preserve"> For MI tasks related to completely paralyzed limbs (legs for both P1 and P2) our pilots were instructed to attempt the corresponding movement, otherwise imagination suppressing any overt motor act was requested. During the competition, judges controlled for violations of the latter prerequisite.</w:t>
      </w:r>
    </w:p>
    <w:p w14:paraId="6440A9E2" w14:textId="77777777" w:rsidR="000D427E" w:rsidRDefault="002F3453">
      <w:pPr>
        <w:spacing w:before="120" w:line="480" w:lineRule="auto"/>
        <w:ind w:firstLine="720"/>
        <w:jc w:val="both"/>
        <w:rPr>
          <w:sz w:val="22"/>
          <w:szCs w:val="22"/>
        </w:rPr>
        <w:pPrChange w:id="1276" w:author="ltonin" w:date="2018-01-31T15:18:00Z">
          <w:pPr>
            <w:pStyle w:val="Paragraph"/>
            <w:spacing w:line="480" w:lineRule="auto"/>
            <w:ind w:firstLine="0"/>
            <w:jc w:val="both"/>
          </w:pPr>
        </w:pPrChange>
      </w:pPr>
      <w:r>
        <w:rPr>
          <w:sz w:val="22"/>
          <w:szCs w:val="22"/>
        </w:rPr>
        <w:t>Initially</w:t>
      </w:r>
      <w:ins w:id="1277" w:author="ltonin" w:date="2018-01-31T15:18:00Z">
        <w:r>
          <w:rPr>
            <w:sz w:val="22"/>
            <w:szCs w:val="22"/>
          </w:rPr>
          <w:t>, open-loop</w:t>
        </w:r>
      </w:ins>
      <w:r>
        <w:rPr>
          <w:sz w:val="22"/>
          <w:szCs w:val="22"/>
        </w:rPr>
        <w:t>, “offline” training (MI without real-time feedback) was applied, in order to exploit and calibrate the BCI on spontaneous SMR modulations the subjects could already elicit for the tested MI tasks. In this phase, we have mainly explored the existence of distinct brain patterns corresponding to right hand, left hand, both hands, both feet MI and rest. Subsequently, offline runs were limited to both hands and both feet MI, which both our pilots were found to optimally modulate, so as to collect “clean” data for updating the BCI algorithm’s parameters. P1 has also unsuccessfully tried imagination of tongue movement, as well as “word” and “mathematical association” mental tasks.</w:t>
      </w:r>
    </w:p>
    <w:p w14:paraId="1FC240AF" w14:textId="16877C74" w:rsidR="000D427E" w:rsidRDefault="00152245">
      <w:pPr>
        <w:spacing w:before="120" w:line="480" w:lineRule="auto"/>
        <w:jc w:val="both"/>
        <w:rPr>
          <w:sz w:val="22"/>
          <w:szCs w:val="22"/>
        </w:rPr>
        <w:pPrChange w:id="1278" w:author="ltonin" w:date="2018-01-31T15:18:00Z">
          <w:pPr>
            <w:pStyle w:val="Paragraph"/>
            <w:spacing w:line="480" w:lineRule="auto"/>
            <w:ind w:firstLine="0"/>
            <w:jc w:val="both"/>
          </w:pPr>
        </w:pPrChange>
      </w:pPr>
      <w:del w:id="1279" w:author="ltonin" w:date="2018-01-31T15:18:00Z">
        <w:r w:rsidRPr="0054453B">
          <w:rPr>
            <w:sz w:val="22"/>
          </w:rPr>
          <w:delText xml:space="preserve"> “Online</w:delText>
        </w:r>
      </w:del>
      <w:ins w:id="1280" w:author="ltonin" w:date="2018-01-31T15:18:00Z">
        <w:r w:rsidR="002F3453">
          <w:rPr>
            <w:sz w:val="22"/>
            <w:szCs w:val="22"/>
          </w:rPr>
          <w:t xml:space="preserve"> </w:t>
        </w:r>
        <w:r w:rsidR="002F3453">
          <w:rPr>
            <w:sz w:val="22"/>
            <w:szCs w:val="22"/>
          </w:rPr>
          <w:tab/>
          <w:t>Closed-loop, “online</w:t>
        </w:r>
      </w:ins>
      <w:r w:rsidR="002F3453">
        <w:rPr>
          <w:sz w:val="22"/>
          <w:szCs w:val="22"/>
        </w:rPr>
        <w:t>” sessions followed, where the pilots proceed with real-time BCI control of a conventional, continuous visual feedback cursor targeting the enhancement of the patterns' discriminancy in an operant conditioning fashion</w:t>
      </w:r>
      <w:del w:id="1281" w:author="ltonin" w:date="2018-01-31T15:18:00Z">
        <w:r w:rsidRPr="0054453B">
          <w:rPr>
            <w:sz w:val="22"/>
          </w:rPr>
          <w:delText>,</w:delText>
        </w:r>
      </w:del>
      <w:ins w:id="1282" w:author="ltonin" w:date="2018-01-31T15:18:00Z">
        <w:r w:rsidR="002F3453">
          <w:rPr>
            <w:sz w:val="22"/>
            <w:szCs w:val="22"/>
          </w:rPr>
          <w:t xml:space="preserve"> (feedback training),</w:t>
        </w:r>
      </w:ins>
      <w:r w:rsidR="002F3453">
        <w:rPr>
          <w:sz w:val="22"/>
          <w:szCs w:val="22"/>
        </w:rPr>
        <w:t xml:space="preserve"> while the BCI parameters were later re-calibrated to better reflect the evolving brain patterns with the derived EEG data. Online runs were mainly conducted using the discriminant (coincidentally, for both our subjects) both hands and both feet MI tasks (2-class). P1 attempted to operate a 3-class online modality (left hand, right hand, feet MI) for a few </w:t>
      </w:r>
      <w:del w:id="1283" w:author="ltonin" w:date="2018-01-31T15:18:00Z">
        <w:r w:rsidRPr="0054453B">
          <w:rPr>
            <w:sz w:val="22"/>
          </w:rPr>
          <w:delText>runs</w:delText>
        </w:r>
      </w:del>
      <w:ins w:id="1284" w:author="ltonin" w:date="2018-01-31T15:18:00Z">
        <w:r w:rsidR="002F3453">
          <w:rPr>
            <w:sz w:val="22"/>
            <w:szCs w:val="22"/>
          </w:rPr>
          <w:t>sessions</w:t>
        </w:r>
      </w:ins>
      <w:r w:rsidR="002F3453">
        <w:rPr>
          <w:sz w:val="22"/>
          <w:szCs w:val="22"/>
        </w:rPr>
        <w:t xml:space="preserve">. More details on the visual interface of these two modalities and exactly how the BCI feedback cursor is driven by the BCI algorithm, can be found in </w:t>
      </w:r>
      <w:del w:id="1285" w:author="ltonin" w:date="2018-01-31T15:18:00Z">
        <w:r w:rsidRPr="0054453B">
          <w:rPr>
            <w:sz w:val="22"/>
          </w:rPr>
          <w:delText xml:space="preserve">Appendix A of </w:delText>
        </w:r>
        <w:bookmarkStart w:id="1286" w:name="ZOTERO_BREF_WuBR2W5R75XA"/>
        <w:r w:rsidR="00C14B04" w:rsidRPr="00C81BED">
          <w:rPr>
            <w:sz w:val="22"/>
          </w:rPr>
          <w:delText>[9]</w:delText>
        </w:r>
        <w:bookmarkEnd w:id="1286"/>
        <w:r w:rsidRPr="0054453B">
          <w:rPr>
            <w:i/>
            <w:iCs/>
            <w:sz w:val="22"/>
          </w:rPr>
          <w:delText>.</w:delText>
        </w:r>
      </w:del>
      <w:ins w:id="1287" w:author="ltonin" w:date="2018-01-31T15:18:00Z">
        <w:r w:rsidR="002F3453">
          <w:rPr>
            <w:sz w:val="22"/>
            <w:szCs w:val="22"/>
          </w:rPr>
          <w:t xml:space="preserve">section “BCI Implementation”, in Appendix A of </w:t>
        </w:r>
        <w:r w:rsidR="008F222A">
          <w:fldChar w:fldCharType="begin"/>
        </w:r>
        <w:r w:rsidR="008F222A">
          <w:instrText xml:space="preserve"> HYPERLINK "https://paperpile.com/c/dIT9gv/Q7Hm" \h </w:instrText>
        </w:r>
        <w:r w:rsidR="008F222A">
          <w:fldChar w:fldCharType="separate"/>
        </w:r>
        <w:r w:rsidR="002F3453">
          <w:rPr>
            <w:sz w:val="22"/>
            <w:szCs w:val="22"/>
          </w:rPr>
          <w:t>[51]</w:t>
        </w:r>
        <w:r w:rsidR="008F222A">
          <w:rPr>
            <w:sz w:val="22"/>
            <w:szCs w:val="22"/>
          </w:rPr>
          <w:fldChar w:fldCharType="end"/>
        </w:r>
        <w:r w:rsidR="002F3453">
          <w:rPr>
            <w:sz w:val="22"/>
            <w:szCs w:val="22"/>
          </w:rPr>
          <w:t>, as well as in S1 Movie.</w:t>
        </w:r>
      </w:ins>
    </w:p>
    <w:p w14:paraId="7A383D88" w14:textId="2972612C" w:rsidR="000D427E" w:rsidRDefault="002F3453">
      <w:pPr>
        <w:spacing w:before="120" w:line="480" w:lineRule="auto"/>
        <w:ind w:firstLine="720"/>
        <w:jc w:val="both"/>
        <w:rPr>
          <w:sz w:val="22"/>
          <w:szCs w:val="22"/>
        </w:rPr>
        <w:pPrChange w:id="1288" w:author="ltonin" w:date="2018-01-31T15:18:00Z">
          <w:pPr>
            <w:pStyle w:val="Paragraph"/>
            <w:spacing w:line="480" w:lineRule="auto"/>
            <w:ind w:firstLine="0"/>
            <w:jc w:val="both"/>
          </w:pPr>
        </w:pPrChange>
      </w:pPr>
      <w:r>
        <w:rPr>
          <w:sz w:val="22"/>
          <w:szCs w:val="22"/>
        </w:rPr>
        <w:t>The third and latest stage was dominated by actual racing with the training version of the Brain Runners game delivered to the contestants, so that our pilots could get accustomed to the real application's demands, where one had to rely solely on the discrete feedback embedded into the cluttered graphics of the game itself. Offline, online and racing runs were often interleaved (</w:t>
      </w:r>
      <w:ins w:id="1289" w:author="ltonin" w:date="2018-01-31T15:18:00Z">
        <w:r>
          <w:rPr>
            <w:sz w:val="22"/>
            <w:szCs w:val="22"/>
          </w:rPr>
          <w:t xml:space="preserve">S2 </w:t>
        </w:r>
      </w:ins>
      <w:r>
        <w:rPr>
          <w:sz w:val="22"/>
          <w:szCs w:val="22"/>
        </w:rPr>
        <w:t>Table</w:t>
      </w:r>
      <w:del w:id="1290" w:author="ltonin" w:date="2018-01-31T15:18:00Z">
        <w:r w:rsidR="00152245" w:rsidRPr="0054453B">
          <w:rPr>
            <w:sz w:val="22"/>
          </w:rPr>
          <w:delText xml:space="preserve"> S1</w:delText>
        </w:r>
      </w:del>
      <w:r>
        <w:rPr>
          <w:sz w:val="22"/>
          <w:szCs w:val="22"/>
        </w:rPr>
        <w:t>) in order to make these transitions smoother. For the first racing runs only, we allowed our pilots to also observe the visual BCI feedback. During race training, our pilots would generally compete against the “bot” avatar option provided by the game. The “skill</w:t>
      </w:r>
      <w:ins w:id="1291" w:author="ltonin" w:date="2018-01-31T15:18:00Z">
        <w:r>
          <w:rPr>
            <w:sz w:val="22"/>
            <w:szCs w:val="22"/>
          </w:rPr>
          <w:t xml:space="preserve"> level</w:t>
        </w:r>
      </w:ins>
      <w:r>
        <w:rPr>
          <w:sz w:val="22"/>
          <w:szCs w:val="22"/>
        </w:rPr>
        <w:t xml:space="preserve">” of this bot competitor </w:t>
      </w:r>
      <w:del w:id="1292" w:author="ltonin" w:date="2018-01-31T15:18:00Z">
        <w:r w:rsidR="00152245" w:rsidRPr="0054453B">
          <w:rPr>
            <w:sz w:val="22"/>
          </w:rPr>
          <w:delText>would be</w:delText>
        </w:r>
      </w:del>
      <w:ins w:id="1293" w:author="ltonin" w:date="2018-01-31T15:18:00Z">
        <w:r>
          <w:rPr>
            <w:sz w:val="22"/>
            <w:szCs w:val="22"/>
          </w:rPr>
          <w:t>was</w:t>
        </w:r>
      </w:ins>
      <w:r>
        <w:rPr>
          <w:sz w:val="22"/>
          <w:szCs w:val="22"/>
        </w:rPr>
        <w:t xml:space="preserve"> gradually increased to increasingly challenge our pilots. The racing track was randomized for each race, simulating the actual Cybathlon conditions.</w:t>
      </w:r>
    </w:p>
    <w:p w14:paraId="5A9D80F1" w14:textId="2D627DDD" w:rsidR="000D427E" w:rsidRDefault="002F3453">
      <w:pPr>
        <w:spacing w:before="120" w:line="480" w:lineRule="auto"/>
        <w:ind w:firstLine="720"/>
        <w:jc w:val="both"/>
        <w:rPr>
          <w:sz w:val="22"/>
          <w:szCs w:val="22"/>
        </w:rPr>
        <w:pPrChange w:id="1294" w:author="ltonin" w:date="2018-01-31T15:18:00Z">
          <w:pPr>
            <w:pStyle w:val="Paragraph"/>
            <w:spacing w:line="480" w:lineRule="auto"/>
            <w:ind w:firstLine="0"/>
            <w:jc w:val="both"/>
          </w:pPr>
        </w:pPrChange>
      </w:pPr>
      <w:r>
        <w:rPr>
          <w:sz w:val="22"/>
          <w:szCs w:val="22"/>
        </w:rPr>
        <w:t xml:space="preserve">Prior to (and including) the competition day, P1 received 35 training sessions within the period April-October 2016, while P2 underwent 16 sessions within July-October 2016, both in an individualised and flexible (approximately) bi-weekly schedule, which was intensified as the competition day was approaching. </w:t>
      </w:r>
      <w:del w:id="1295" w:author="ltonin" w:date="2018-01-31T15:18:00Z">
        <w:r w:rsidR="00152245" w:rsidRPr="0054453B">
          <w:rPr>
            <w:sz w:val="22"/>
          </w:rPr>
          <w:delText>AN15VE</w:delText>
        </w:r>
      </w:del>
      <w:ins w:id="1296" w:author="ltonin" w:date="2018-01-31T15:18:00Z">
        <w:r>
          <w:rPr>
            <w:sz w:val="22"/>
            <w:szCs w:val="22"/>
          </w:rPr>
          <w:t>P1</w:t>
        </w:r>
      </w:ins>
      <w:r>
        <w:rPr>
          <w:sz w:val="22"/>
          <w:szCs w:val="22"/>
        </w:rPr>
        <w:t xml:space="preserve"> executed in total 40 offline, 12 online and 182 race runs, while P2 did 15, 19 and 57 runs, respectively (</w:t>
      </w:r>
      <w:ins w:id="1297" w:author="ltonin" w:date="2018-01-31T15:18:00Z">
        <w:r>
          <w:rPr>
            <w:sz w:val="22"/>
            <w:szCs w:val="22"/>
          </w:rPr>
          <w:t xml:space="preserve">S2 </w:t>
        </w:r>
      </w:ins>
      <w:r>
        <w:rPr>
          <w:sz w:val="22"/>
          <w:szCs w:val="22"/>
        </w:rPr>
        <w:t>Table</w:t>
      </w:r>
      <w:del w:id="1298" w:author="ltonin" w:date="2018-01-31T15:18:00Z">
        <w:r w:rsidR="00152245" w:rsidRPr="0054453B">
          <w:rPr>
            <w:sz w:val="22"/>
          </w:rPr>
          <w:delText xml:space="preserve"> S1</w:delText>
        </w:r>
      </w:del>
      <w:r>
        <w:rPr>
          <w:sz w:val="22"/>
          <w:szCs w:val="22"/>
        </w:rPr>
        <w:t>). All training sessions took place at the pilots’ homes under the supervision of one or two BCI engineers, except for two distinct sessions accommodated in the laboratory, where our two pilots competed against each other in the presence of a crowd of spectators, so as to simulate and get used to the special conditions they would cope with on the competition day.</w:t>
      </w:r>
    </w:p>
    <w:p w14:paraId="6768852D" w14:textId="77777777" w:rsidR="000D427E" w:rsidRDefault="002F3453">
      <w:pPr>
        <w:spacing w:before="360" w:line="480" w:lineRule="auto"/>
        <w:rPr>
          <w:sz w:val="22"/>
          <w:szCs w:val="22"/>
        </w:rPr>
        <w:pPrChange w:id="1299" w:author="ltonin" w:date="2018-01-31T15:18:00Z">
          <w:pPr>
            <w:pStyle w:val="Paragraph"/>
            <w:spacing w:before="360" w:line="480" w:lineRule="auto"/>
            <w:ind w:firstLine="0"/>
          </w:pPr>
        </w:pPrChange>
      </w:pPr>
      <w:r>
        <w:rPr>
          <w:i/>
          <w:sz w:val="22"/>
          <w:szCs w:val="22"/>
        </w:rPr>
        <w:t>BCI implementation</w:t>
      </w:r>
    </w:p>
    <w:p w14:paraId="2FC9F135" w14:textId="36834F71" w:rsidR="000D427E" w:rsidRDefault="002F3453">
      <w:pPr>
        <w:spacing w:before="60" w:line="480" w:lineRule="auto"/>
        <w:jc w:val="both"/>
        <w:rPr>
          <w:sz w:val="22"/>
          <w:szCs w:val="22"/>
        </w:rPr>
        <w:pPrChange w:id="1300" w:author="ltonin" w:date="2018-01-31T15:18:00Z">
          <w:pPr>
            <w:pStyle w:val="Paragraph"/>
            <w:spacing w:before="60" w:line="480" w:lineRule="auto"/>
            <w:ind w:firstLine="0"/>
            <w:jc w:val="both"/>
          </w:pPr>
        </w:pPrChange>
      </w:pPr>
      <w:r>
        <w:rPr>
          <w:sz w:val="22"/>
          <w:szCs w:val="22"/>
        </w:rPr>
        <w:t xml:space="preserve">The Brain Tweakers participation in the Cybathlon BCI race relied on the EEG-based MI BCI design previously developed in CNBI, which had already been shown to allow end-users to successfully operate a number of BCI prototypes </w:t>
      </w:r>
      <w:bookmarkStart w:id="1301" w:name="ZOTERO_BREF_FDehDcuF5A8a"/>
      <w:del w:id="1302" w:author="ltonin" w:date="2018-01-31T15:18:00Z">
        <w:r w:rsidR="00C14B04" w:rsidRPr="00C81BED">
          <w:rPr>
            <w:sz w:val="22"/>
          </w:rPr>
          <w:delText>[9]</w:delText>
        </w:r>
        <w:bookmarkEnd w:id="1301"/>
        <w:r w:rsidR="00152245" w:rsidRPr="0054453B">
          <w:rPr>
            <w:sz w:val="22"/>
          </w:rPr>
          <w:delText>.</w:delText>
        </w:r>
      </w:del>
      <w:ins w:id="1303" w:author="ltonin" w:date="2018-01-31T15:18:00Z">
        <w:r w:rsidR="008F222A">
          <w:fldChar w:fldCharType="begin"/>
        </w:r>
        <w:r w:rsidR="008F222A">
          <w:instrText xml:space="preserve"> HYPERLINK "https://paperpile.com/c/dIT9gv/Q7Hm" \h </w:instrText>
        </w:r>
        <w:r w:rsidR="008F222A">
          <w:fldChar w:fldCharType="separate"/>
        </w:r>
        <w:r>
          <w:rPr>
            <w:sz w:val="22"/>
            <w:szCs w:val="22"/>
          </w:rPr>
          <w:t>[51]</w:t>
        </w:r>
        <w:r w:rsidR="008F222A">
          <w:rPr>
            <w:sz w:val="22"/>
            <w:szCs w:val="22"/>
          </w:rPr>
          <w:fldChar w:fldCharType="end"/>
        </w:r>
        <w:r>
          <w:rPr>
            <w:sz w:val="22"/>
            <w:szCs w:val="22"/>
          </w:rPr>
          <w:t>.</w:t>
        </w:r>
      </w:ins>
      <w:r>
        <w:rPr>
          <w:sz w:val="22"/>
          <w:szCs w:val="22"/>
        </w:rPr>
        <w:t xml:space="preserve"> For both user training and competitive racing, EEG was acquired with a lightweight 16-channel g.USBamp amplifier (g.Tec medical engineering, Schiedelberg, Austria). The experimental setup during training additionally consisted of a laptop running the BCI algorithms and another one running the Brain Runners game. In the actual competition, the latter was substituted by the competition’s dedicated monitor displaying the race from each pilot’s individual viewpoint.</w:t>
      </w:r>
    </w:p>
    <w:p w14:paraId="71373A45" w14:textId="0FA6D0CE" w:rsidR="000D427E" w:rsidRDefault="002F3453">
      <w:pPr>
        <w:spacing w:before="120" w:line="480" w:lineRule="auto"/>
        <w:ind w:firstLine="720"/>
        <w:jc w:val="both"/>
        <w:rPr>
          <w:sz w:val="22"/>
          <w:szCs w:val="22"/>
        </w:rPr>
        <w:pPrChange w:id="1304" w:author="ltonin" w:date="2018-01-31T15:18:00Z">
          <w:pPr>
            <w:pStyle w:val="Paragraph"/>
            <w:spacing w:line="480" w:lineRule="auto"/>
            <w:ind w:firstLine="0"/>
            <w:jc w:val="both"/>
          </w:pPr>
        </w:pPrChange>
      </w:pPr>
      <w:r>
        <w:rPr>
          <w:sz w:val="22"/>
          <w:szCs w:val="22"/>
        </w:rPr>
        <w:t>The EEG signal was recorded at 512 Hz sampling rate, band-passed filtered within 0.1 and 100 Hz and notch filtered at 50 Hz. The monitored EEG channels were selected so as to adequately cover the sensorimotor cortex (</w:t>
      </w:r>
      <w:ins w:id="1305" w:author="ltonin" w:date="2018-01-31T15:18:00Z">
        <w:r>
          <w:rPr>
            <w:sz w:val="22"/>
            <w:szCs w:val="22"/>
          </w:rPr>
          <w:t xml:space="preserve">S3A </w:t>
        </w:r>
      </w:ins>
      <w:r>
        <w:rPr>
          <w:sz w:val="22"/>
          <w:szCs w:val="22"/>
        </w:rPr>
        <w:t>Fig</w:t>
      </w:r>
      <w:del w:id="1306" w:author="ltonin" w:date="2018-01-31T15:18:00Z">
        <w:r w:rsidR="00152245" w:rsidRPr="0054453B">
          <w:rPr>
            <w:sz w:val="22"/>
          </w:rPr>
          <w:delText>. S1A</w:delText>
        </w:r>
      </w:del>
      <w:r>
        <w:rPr>
          <w:sz w:val="22"/>
          <w:szCs w:val="22"/>
        </w:rPr>
        <w:t xml:space="preserve">). The signal was spatially filtered with a Laplacian derivation and the power spectral density (Welch periodogram) of each channel was computed with 2 Hz resolution in 1 s-long windows sliding every 62.5 ms. Feature selection was performed by ranking the candidate spatio-spectral features according to discriminant power, calculated through canonical variate analysis, eventually manually selecting the most discriminant and neurophysiologically relevant ones. A Gaussian classifier outputting a probability distribution over two MI tasks was used to classify the consecutive feature vectors in real time. The Gaussian classifier was trained with a gradient-descent supervised learning approach using the labeled MI datasets resulting from the aforementioned training protocols. The samples with “uncertain” probability distributions (where the maximum probability does not exceed a certain threshold) were rejected, while the remaining ones were fed to an evidence accumulation module smoothing the classifier output by means of a leaky integrator (exponential smoothing). A final decision is emitted by the BCI system once the pilot is able to push the integrated probabilities of some mental class to reach a configurable decision threshold by consistently performing the corresponding MI task, thus forwarding the associated command to his Brain Runners avatar. Upon delivery of a BCI command, the integrated probabilities are reset to the uniform distribution so as to start an unbiased new trial. A refractory period of 1 s was set in between consecutive commands. An artifact rejection scheme would block the BCI output once ocular and facial muscle artifacts were detected. A more detailed description of all the above methods is provided in Appendix A of </w:t>
      </w:r>
      <w:bookmarkStart w:id="1307" w:name="ZOTERO_BREF_ddRFzRoI3YpC"/>
      <w:del w:id="1308" w:author="ltonin" w:date="2018-01-31T15:18:00Z">
        <w:r w:rsidR="00C14B04" w:rsidRPr="00C81BED">
          <w:rPr>
            <w:sz w:val="22"/>
          </w:rPr>
          <w:delText>[9]</w:delText>
        </w:r>
      </w:del>
      <w:bookmarkEnd w:id="1307"/>
      <w:ins w:id="1309" w:author="ltonin" w:date="2018-01-31T15:18:00Z">
        <w:r w:rsidR="008F222A">
          <w:fldChar w:fldCharType="begin"/>
        </w:r>
        <w:r w:rsidR="008F222A">
          <w:instrText xml:space="preserve"> HYPERLINK "https://paperpile.com/c/dIT9gv/Q7Hm" \h </w:instrText>
        </w:r>
        <w:r w:rsidR="008F222A">
          <w:fldChar w:fldCharType="separate"/>
        </w:r>
        <w:r>
          <w:rPr>
            <w:sz w:val="22"/>
            <w:szCs w:val="22"/>
          </w:rPr>
          <w:t>[51]</w:t>
        </w:r>
        <w:r w:rsidR="008F222A">
          <w:rPr>
            <w:sz w:val="22"/>
            <w:szCs w:val="22"/>
          </w:rPr>
          <w:fldChar w:fldCharType="end"/>
        </w:r>
      </w:ins>
      <w:r>
        <w:rPr>
          <w:sz w:val="22"/>
          <w:szCs w:val="22"/>
        </w:rPr>
        <w:t xml:space="preserve"> and the references therein.</w:t>
      </w:r>
    </w:p>
    <w:p w14:paraId="6EC355DC" w14:textId="77777777" w:rsidR="000D427E" w:rsidRDefault="002F3453">
      <w:pPr>
        <w:spacing w:before="360" w:line="480" w:lineRule="auto"/>
        <w:rPr>
          <w:sz w:val="22"/>
          <w:szCs w:val="22"/>
        </w:rPr>
        <w:pPrChange w:id="1310" w:author="ltonin" w:date="2018-01-31T15:18:00Z">
          <w:pPr>
            <w:pStyle w:val="Paragraph"/>
            <w:spacing w:before="360" w:line="480" w:lineRule="auto"/>
            <w:ind w:firstLine="0"/>
          </w:pPr>
        </w:pPrChange>
      </w:pPr>
      <w:r>
        <w:rPr>
          <w:i/>
          <w:sz w:val="22"/>
          <w:szCs w:val="22"/>
        </w:rPr>
        <w:t>Artifact rejection scheme</w:t>
      </w:r>
    </w:p>
    <w:p w14:paraId="56C1CF3C" w14:textId="1563EEBE" w:rsidR="000D427E" w:rsidRDefault="002F3453">
      <w:pPr>
        <w:spacing w:before="60" w:line="480" w:lineRule="auto"/>
        <w:jc w:val="both"/>
        <w:rPr>
          <w:sz w:val="22"/>
          <w:szCs w:val="22"/>
        </w:rPr>
        <w:pPrChange w:id="1311" w:author="ltonin" w:date="2018-01-31T15:18:00Z">
          <w:pPr>
            <w:pStyle w:val="Paragraph"/>
            <w:spacing w:before="60" w:line="480" w:lineRule="auto"/>
            <w:ind w:firstLine="0"/>
            <w:jc w:val="both"/>
          </w:pPr>
        </w:pPrChange>
      </w:pPr>
      <w:r>
        <w:rPr>
          <w:sz w:val="22"/>
          <w:szCs w:val="22"/>
        </w:rPr>
        <w:t>Under the Cybathlon BCI race regulations, all teams should embed an artifact removal or rejection framework into their BCI system, ensuring that the their pilot’s avatar is actuated by means of brain signals only, without interference from other signals originating from muscle activity or at the level of the peripheral nervous system</w:t>
      </w:r>
      <w:del w:id="1312" w:author="ltonin" w:date="2018-01-31T15:18:00Z">
        <w:r w:rsidR="00152245" w:rsidRPr="0054453B">
          <w:rPr>
            <w:sz w:val="22"/>
          </w:rPr>
          <w:delText>.</w:delText>
        </w:r>
      </w:del>
      <w:ins w:id="1313" w:author="ltonin" w:date="2018-01-31T15:18:00Z">
        <w:r>
          <w:rPr>
            <w:sz w:val="22"/>
            <w:szCs w:val="22"/>
          </w:rPr>
          <w:t xml:space="preserve"> (PNS).</w:t>
        </w:r>
      </w:ins>
      <w:r>
        <w:rPr>
          <w:sz w:val="22"/>
          <w:szCs w:val="22"/>
        </w:rPr>
        <w:t xml:space="preserve"> Thus, the Brain Tweakers artifact control scheme targeted the detection of electrooculogram (EOG) and facial electromyogram (EMG) signals, upon which the BCI output was blocked for a configurable interval preventing any outgoing command towards the pilot’s BrainRunners avatar. Respecting the need for a minimally obtrusive setup, only 4 electrode/sensor pairs are employed to extract two bipolar EOG channels, by means of a second synced g.USBamp device. One sensor is placed on either eye canthus, a third one on the pilot’s nasion bone, while the last sensor acts as the reference and is placed on the pilot’s forehead (</w:t>
      </w:r>
      <w:ins w:id="1314" w:author="ltonin" w:date="2018-01-31T15:18:00Z">
        <w:r>
          <w:rPr>
            <w:sz w:val="22"/>
            <w:szCs w:val="22"/>
          </w:rPr>
          <w:t xml:space="preserve">S3B </w:t>
        </w:r>
      </w:ins>
      <w:r>
        <w:rPr>
          <w:sz w:val="22"/>
          <w:szCs w:val="22"/>
        </w:rPr>
        <w:t>Fig</w:t>
      </w:r>
      <w:del w:id="1315" w:author="ltonin" w:date="2018-01-31T15:18:00Z">
        <w:r w:rsidR="00152245" w:rsidRPr="0054453B">
          <w:rPr>
            <w:sz w:val="22"/>
          </w:rPr>
          <w:delText>. S1B</w:delText>
        </w:r>
      </w:del>
      <w:r>
        <w:rPr>
          <w:sz w:val="22"/>
          <w:szCs w:val="22"/>
        </w:rPr>
        <w:t>). In sync with the EEG acquisition, EOG signals are acquired at 512 Hz in frames of 62.5 ms. Artifact detection is performed separately on each consecutive frame, resulting in very fluid and responsive detection of artifact onset and offset. For each frame, the original channels EOG</w:t>
      </w:r>
      <w:r>
        <w:rPr>
          <w:sz w:val="22"/>
          <w:szCs w:val="22"/>
          <w:vertAlign w:val="subscript"/>
        </w:rPr>
        <w:t>i</w:t>
      </w:r>
      <w:r>
        <w:rPr>
          <w:sz w:val="22"/>
          <w:szCs w:val="22"/>
        </w:rPr>
        <w:t xml:space="preserve">, i </w:t>
      </w:r>
      <w:r>
        <w:rPr>
          <w:rFonts w:ascii="Lantinghei SC Extralight" w:eastAsia="Lantinghei SC Extralight" w:hAnsi="Lantinghei SC Extralight" w:cs="Lantinghei SC Extralight"/>
          <w:sz w:val="22"/>
          <w:szCs w:val="22"/>
        </w:rPr>
        <w:t>∈</w:t>
      </w:r>
      <w:r>
        <w:rPr>
          <w:sz w:val="22"/>
          <w:szCs w:val="22"/>
        </w:rPr>
        <w:t xml:space="preserve"> [1, 4], are combined to form a horizontal (EOG</w:t>
      </w:r>
      <w:r>
        <w:rPr>
          <w:sz w:val="22"/>
          <w:szCs w:val="22"/>
          <w:vertAlign w:val="subscript"/>
        </w:rPr>
        <w:t>h</w:t>
      </w:r>
      <w:r>
        <w:rPr>
          <w:sz w:val="22"/>
          <w:szCs w:val="22"/>
        </w:rPr>
        <w:t xml:space="preserve"> = EOG</w:t>
      </w:r>
      <w:r>
        <w:rPr>
          <w:sz w:val="22"/>
          <w:szCs w:val="22"/>
          <w:vertAlign w:val="subscript"/>
        </w:rPr>
        <w:t xml:space="preserve">1 </w:t>
      </w:r>
      <w:r>
        <w:rPr>
          <w:sz w:val="22"/>
          <w:szCs w:val="22"/>
        </w:rPr>
        <w:t>- EOG</w:t>
      </w:r>
      <w:r>
        <w:rPr>
          <w:sz w:val="22"/>
          <w:szCs w:val="22"/>
          <w:vertAlign w:val="subscript"/>
        </w:rPr>
        <w:t>3</w:t>
      </w:r>
      <w:r>
        <w:rPr>
          <w:sz w:val="22"/>
          <w:szCs w:val="22"/>
        </w:rPr>
        <w:t>) and a vertical (EOG</w:t>
      </w:r>
      <w:r>
        <w:rPr>
          <w:sz w:val="22"/>
          <w:szCs w:val="22"/>
          <w:vertAlign w:val="subscript"/>
        </w:rPr>
        <w:t>v</w:t>
      </w:r>
      <w:r>
        <w:rPr>
          <w:sz w:val="22"/>
          <w:szCs w:val="22"/>
        </w:rPr>
        <w:t xml:space="preserve"> = EOG</w:t>
      </w:r>
      <w:r>
        <w:rPr>
          <w:sz w:val="22"/>
          <w:szCs w:val="22"/>
          <w:vertAlign w:val="subscript"/>
        </w:rPr>
        <w:t>2</w:t>
      </w:r>
      <w:r>
        <w:rPr>
          <w:sz w:val="22"/>
          <w:szCs w:val="22"/>
        </w:rPr>
        <w:t xml:space="preserve"> - (EOG</w:t>
      </w:r>
      <w:r>
        <w:rPr>
          <w:sz w:val="22"/>
          <w:szCs w:val="22"/>
          <w:vertAlign w:val="subscript"/>
        </w:rPr>
        <w:t>1</w:t>
      </w:r>
      <w:r>
        <w:rPr>
          <w:sz w:val="22"/>
          <w:szCs w:val="22"/>
        </w:rPr>
        <w:t xml:space="preserve"> + EOG</w:t>
      </w:r>
      <w:r>
        <w:rPr>
          <w:sz w:val="22"/>
          <w:szCs w:val="22"/>
          <w:vertAlign w:val="subscript"/>
        </w:rPr>
        <w:t>3</w:t>
      </w:r>
      <w:r>
        <w:rPr>
          <w:sz w:val="22"/>
          <w:szCs w:val="22"/>
        </w:rPr>
        <w:t>)/2) channel, specializing in capturing horizontal and vertical eye movements, respectively. The average of all channels was also extracted and monitored as it is particularly sensitive to eye blinks and intense facial muscle flexions. All channels were band-pass filtered between 1 and 10 Hz with a second-order Butterworth filter and rectified. Finally, the processed channel frames are compared against a common configurable threshold. The individual frame decision was 1 when any of the processed samples within the current frame exceeds the threshold and 0 otherwise. The final artifact detection module would communicate an artifact onset event to the game controller upon a frame decision transition from 0 to 1, signaling the blocking of the BCI output. An artifact offset event lifting the BCI command blocking was issued after a configurable timeout since the latest artifact onset detection.</w:t>
      </w:r>
    </w:p>
    <w:p w14:paraId="64380371" w14:textId="77777777" w:rsidR="000D427E" w:rsidRDefault="002F3453">
      <w:pPr>
        <w:spacing w:before="360" w:line="480" w:lineRule="auto"/>
        <w:rPr>
          <w:sz w:val="22"/>
          <w:szCs w:val="22"/>
        </w:rPr>
        <w:pPrChange w:id="1316" w:author="ltonin" w:date="2018-01-31T15:18:00Z">
          <w:pPr>
            <w:pStyle w:val="Paragraph"/>
            <w:spacing w:before="360" w:line="480" w:lineRule="auto"/>
            <w:ind w:firstLine="0"/>
          </w:pPr>
        </w:pPrChange>
      </w:pPr>
      <w:r>
        <w:rPr>
          <w:i/>
          <w:sz w:val="22"/>
          <w:szCs w:val="22"/>
        </w:rPr>
        <w:t>Game control paradigm</w:t>
      </w:r>
    </w:p>
    <w:p w14:paraId="53E8ED4D" w14:textId="77777777" w:rsidR="000D427E" w:rsidRDefault="002F3453">
      <w:pPr>
        <w:spacing w:before="60" w:line="480" w:lineRule="auto"/>
        <w:jc w:val="both"/>
        <w:rPr>
          <w:sz w:val="22"/>
          <w:szCs w:val="22"/>
        </w:rPr>
      </w:pPr>
      <w:r>
        <w:rPr>
          <w:sz w:val="22"/>
          <w:szCs w:val="22"/>
        </w:rPr>
        <w:t>The game control paradigm defines the way the pilot’s motor imaginations translate into avatar actions through the emitted BCI commands. Several control paradigms have been designed and tested throughout the training period in close cooperation between the Brain Tweakers researchers and pilots. Initially we explored the straightforward option of a 3-class BCI (paradigm 1) employing right hand, left hand and both feet MI. Thereby, each BCI command was directly mapped to a certain avatar action (right hand MI to spin, both feet MI to jump and left hand MI to slide). A 2-class BCI (paradigm 2) preserving the previous mapping but leaving the slide command unsupported was also tested. Given the unsatisfactory outcome of these two approaches, another two paradigms were designed, both investigating well-known human-computer interaction principles for supporting all three avatar commands given only a binary input. Specifically, the two separable MI tasks (both hands and feet MI for both our subjects) were again directly mapped to the spin and jump avatar actions. Additionally, paradigm 3 would make the avatar slide after a configurable period of INC. Paradigm 4, on the other hand, would trigger sliding when two consecutive commands of different type (i.e., a spin/jump or jump/spin pair) were forwarded within a configurable interval. Paradigm 4 was adopted for the competition.</w:t>
      </w:r>
    </w:p>
    <w:p w14:paraId="29E4885A" w14:textId="35CAB1B6" w:rsidR="000D427E" w:rsidRDefault="002F3453">
      <w:pPr>
        <w:spacing w:before="120" w:line="480" w:lineRule="auto"/>
        <w:ind w:firstLine="720"/>
        <w:jc w:val="both"/>
        <w:rPr>
          <w:sz w:val="22"/>
          <w:szCs w:val="22"/>
        </w:rPr>
        <w:pPrChange w:id="1317" w:author="ltonin" w:date="2018-01-31T15:18:00Z">
          <w:pPr>
            <w:spacing w:before="120" w:line="480" w:lineRule="auto"/>
            <w:jc w:val="both"/>
          </w:pPr>
        </w:pPrChange>
      </w:pPr>
      <w:r>
        <w:rPr>
          <w:sz w:val="22"/>
          <w:szCs w:val="22"/>
        </w:rPr>
        <w:t xml:space="preserve">In all four tested control paradigms, “idling” is achieved through the “resting” mental task, where the subject is deliberately not engaging in any MI task (INC). Since the BCI classifier is continuously (every 62.5 ms, i.e., at 16 Hz) outputting a probability distribution over the MI mental classes (not including the resting state), INC is achieved through a statistical approach, where, thanks to the evidence accumulation module and the BCI’s optimized parametrization (decision and sample rejection thresholds, smoothing parameter ) a BCI command is only forwarded when the subject is consistently performing the associated MI. Otherwise the integrated probabilities will tend to fluctuate below the decision thresholds avoiding any command forwarding </w:t>
      </w:r>
      <w:bookmarkStart w:id="1318" w:name="ZOTERO_BREF_fcYJWdeWnHWG"/>
      <w:del w:id="1319" w:author="ltonin" w:date="2018-01-31T15:18:00Z">
        <w:r w:rsidR="00C14B04" w:rsidRPr="00C81BED">
          <w:rPr>
            <w:sz w:val="22"/>
          </w:rPr>
          <w:delText>[9]</w:delText>
        </w:r>
        <w:bookmarkEnd w:id="1318"/>
        <w:r w:rsidR="00F350CD">
          <w:rPr>
            <w:sz w:val="22"/>
          </w:rPr>
          <w:delText>.</w:delText>
        </w:r>
      </w:del>
      <w:ins w:id="1320" w:author="ltonin" w:date="2018-01-31T15:18:00Z">
        <w:r w:rsidR="008F222A">
          <w:fldChar w:fldCharType="begin"/>
        </w:r>
        <w:r w:rsidR="008F222A">
          <w:instrText xml:space="preserve"> HYPERLINK "https://paperpile.com/c/dIT9gv/Q7Hm" \h </w:instrText>
        </w:r>
        <w:r w:rsidR="008F222A">
          <w:fldChar w:fldCharType="separate"/>
        </w:r>
        <w:r>
          <w:rPr>
            <w:sz w:val="22"/>
            <w:szCs w:val="22"/>
          </w:rPr>
          <w:t>[51]</w:t>
        </w:r>
        <w:r w:rsidR="008F222A">
          <w:rPr>
            <w:sz w:val="22"/>
            <w:szCs w:val="22"/>
          </w:rPr>
          <w:fldChar w:fldCharType="end"/>
        </w:r>
        <w:r>
          <w:rPr>
            <w:sz w:val="22"/>
            <w:szCs w:val="22"/>
          </w:rPr>
          <w:t>.</w:t>
        </w:r>
      </w:ins>
    </w:p>
    <w:p w14:paraId="3F4FB552" w14:textId="77777777" w:rsidR="000D427E" w:rsidRDefault="002F3453">
      <w:pPr>
        <w:spacing w:before="360" w:line="480" w:lineRule="auto"/>
        <w:rPr>
          <w:sz w:val="22"/>
          <w:szCs w:val="22"/>
        </w:rPr>
        <w:pPrChange w:id="1321" w:author="ltonin" w:date="2018-01-31T15:18:00Z">
          <w:pPr>
            <w:pStyle w:val="Paragraph"/>
            <w:spacing w:before="360" w:line="480" w:lineRule="auto"/>
            <w:ind w:firstLine="0"/>
          </w:pPr>
        </w:pPrChange>
      </w:pPr>
      <w:r>
        <w:rPr>
          <w:i/>
          <w:sz w:val="22"/>
          <w:szCs w:val="22"/>
        </w:rPr>
        <w:t>Evaluation metrics and data</w:t>
      </w:r>
    </w:p>
    <w:p w14:paraId="6FEBCF59" w14:textId="55617383" w:rsidR="000D427E" w:rsidRDefault="002F3453">
      <w:pPr>
        <w:spacing w:before="60" w:line="480" w:lineRule="auto"/>
        <w:jc w:val="both"/>
        <w:rPr>
          <w:sz w:val="22"/>
          <w:szCs w:val="22"/>
        </w:rPr>
        <w:pPrChange w:id="1322" w:author="ltonin" w:date="2018-01-31T15:18:00Z">
          <w:pPr>
            <w:pStyle w:val="Paragraph"/>
            <w:spacing w:before="60" w:line="480" w:lineRule="auto"/>
            <w:ind w:firstLine="0"/>
            <w:jc w:val="both"/>
          </w:pPr>
        </w:pPrChange>
      </w:pPr>
      <w:r>
        <w:rPr>
          <w:sz w:val="22"/>
          <w:szCs w:val="22"/>
        </w:rPr>
        <w:t>The race completion and the pad crossing times are measured in seconds (s). BCI performance is quantified through BCI command accuracy, which is the percentage of pads in a race where the correct command has been delivered within the given time frame</w:t>
      </w:r>
      <w:del w:id="1323" w:author="ltonin" w:date="2018-01-31T15:18:00Z">
        <w:r w:rsidR="00152245" w:rsidRPr="0054453B">
          <w:rPr>
            <w:sz w:val="22"/>
          </w:rPr>
          <w:delText>.</w:delText>
        </w:r>
      </w:del>
      <w:ins w:id="1324" w:author="ltonin" w:date="2018-01-31T15:18:00Z">
        <w:r>
          <w:rPr>
            <w:sz w:val="22"/>
            <w:szCs w:val="22"/>
          </w:rPr>
          <w:t xml:space="preserve"> (i.e., while the pilot’s avatar is on the particular pad).</w:t>
        </w:r>
      </w:ins>
      <w:r>
        <w:rPr>
          <w:sz w:val="22"/>
          <w:szCs w:val="22"/>
        </w:rPr>
        <w:t xml:space="preserve"> Pad crossing times</w:t>
      </w:r>
      <w:ins w:id="1325" w:author="ltonin" w:date="2018-01-31T15:18:00Z">
        <w:r>
          <w:rPr>
            <w:sz w:val="22"/>
            <w:szCs w:val="22"/>
          </w:rPr>
          <w:t xml:space="preserve"> (“time on pad” metric)</w:t>
        </w:r>
      </w:ins>
      <w:r>
        <w:rPr>
          <w:sz w:val="22"/>
          <w:szCs w:val="22"/>
        </w:rPr>
        <w:t xml:space="preserve"> are reported to simultaneously evaluate BCI command accuracy and delivery speed. The total BCI command accuracy in a race is computed as the average per-command accuracies (class-specific true positive rates). For the white pads, an equivalent accuracy metric (true negative rate) is calculated as the percentage of white pads in the race that the pilot managed to cross without delivering any command. Finally, discriminancy of a given spatio-spectral EEG feature (corresponding to a certain EEG channel and a frequency band) for two mental classes is quantified </w:t>
      </w:r>
      <w:r w:rsidR="003D37A6" w:rsidRPr="0054453B">
        <w:rPr>
          <w:sz w:val="22"/>
        </w:rPr>
        <w:t xml:space="preserve">through Fisher score as </w:t>
      </w:r>
      <m:oMath>
        <m:r>
          <w:rPr>
            <w:rFonts w:ascii="Cambria Math" w:hAnsi="Cambria Math"/>
            <w:sz w:val="22"/>
          </w:rPr>
          <m:t>FS=</m:t>
        </m:r>
        <m:f>
          <m:fPr>
            <m:ctrlPr>
              <w:rPr>
                <w:rFonts w:ascii="Cambria Math" w:hAnsi="Cambria Math"/>
                <w:i/>
                <w:sz w:val="22"/>
              </w:rPr>
            </m:ctrlPr>
          </m:fPr>
          <m:num>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μ</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μ</m:t>
                    </m:r>
                  </m:e>
                  <m:sub>
                    <m:r>
                      <w:rPr>
                        <w:rFonts w:ascii="Cambria Math" w:hAnsi="Cambria Math"/>
                        <w:sz w:val="22"/>
                      </w:rPr>
                      <m:t>2</m:t>
                    </m:r>
                  </m:sub>
                </m:sSub>
              </m:e>
            </m:d>
          </m:num>
          <m:den>
            <m:rad>
              <m:radPr>
                <m:degHide m:val="1"/>
                <m:ctrlPr>
                  <w:rPr>
                    <w:rFonts w:ascii="Cambria Math" w:hAnsi="Cambria Math"/>
                    <w:i/>
                    <w:sz w:val="22"/>
                  </w:rPr>
                </m:ctrlPr>
              </m:radPr>
              <m:deg/>
              <m:e>
                <m:sSup>
                  <m:sSupPr>
                    <m:ctrlPr>
                      <w:rPr>
                        <w:rFonts w:ascii="Cambria Math" w:hAnsi="Cambria Math"/>
                        <w:i/>
                        <w:sz w:val="22"/>
                      </w:rPr>
                    </m:ctrlPr>
                  </m:sSupPr>
                  <m:e>
                    <m:sSub>
                      <m:sSubPr>
                        <m:ctrlPr>
                          <w:rPr>
                            <w:rFonts w:ascii="Cambria Math" w:hAnsi="Cambria Math"/>
                            <w:i/>
                            <w:sz w:val="22"/>
                          </w:rPr>
                        </m:ctrlPr>
                      </m:sSubPr>
                      <m:e>
                        <m:r>
                          <w:rPr>
                            <w:rFonts w:ascii="Cambria Math" w:hAnsi="Cambria Math"/>
                            <w:sz w:val="22"/>
                          </w:rPr>
                          <m:t>s</m:t>
                        </m:r>
                      </m:e>
                      <m:sub>
                        <m:r>
                          <w:rPr>
                            <w:rFonts w:ascii="Cambria Math" w:hAnsi="Cambria Math"/>
                            <w:sz w:val="22"/>
                          </w:rPr>
                          <m:t>1</m:t>
                        </m:r>
                      </m:sub>
                    </m:sSub>
                  </m:e>
                  <m:sup>
                    <m:r>
                      <w:rPr>
                        <w:rFonts w:ascii="Cambria Math" w:hAnsi="Cambria Math"/>
                        <w:sz w:val="22"/>
                      </w:rPr>
                      <m:t>2</m:t>
                    </m:r>
                  </m:sup>
                </m:sSup>
                <m:r>
                  <w:rPr>
                    <w:rFonts w:ascii="Cambria Math" w:hAnsi="Cambria Math"/>
                    <w:sz w:val="22"/>
                  </w:rPr>
                  <m:t>+</m:t>
                </m:r>
                <m:sSup>
                  <m:sSupPr>
                    <m:ctrlPr>
                      <w:rPr>
                        <w:rFonts w:ascii="Cambria Math" w:hAnsi="Cambria Math"/>
                        <w:i/>
                        <w:sz w:val="22"/>
                      </w:rPr>
                    </m:ctrlPr>
                  </m:sSupPr>
                  <m:e>
                    <m:sSub>
                      <m:sSubPr>
                        <m:ctrlPr>
                          <w:rPr>
                            <w:rFonts w:ascii="Cambria Math" w:hAnsi="Cambria Math"/>
                            <w:i/>
                            <w:sz w:val="22"/>
                          </w:rPr>
                        </m:ctrlPr>
                      </m:sSubPr>
                      <m:e>
                        <m:r>
                          <w:rPr>
                            <w:rFonts w:ascii="Cambria Math" w:hAnsi="Cambria Math"/>
                            <w:sz w:val="22"/>
                          </w:rPr>
                          <m:t>s</m:t>
                        </m:r>
                      </m:e>
                      <m:sub>
                        <m:r>
                          <w:rPr>
                            <w:rFonts w:ascii="Cambria Math" w:hAnsi="Cambria Math"/>
                            <w:sz w:val="22"/>
                          </w:rPr>
                          <m:t>2</m:t>
                        </m:r>
                      </m:sub>
                    </m:sSub>
                  </m:e>
                  <m:sup>
                    <m:r>
                      <w:rPr>
                        <w:rFonts w:ascii="Cambria Math" w:hAnsi="Cambria Math"/>
                        <w:sz w:val="22"/>
                      </w:rPr>
                      <m:t>2</m:t>
                    </m:r>
                  </m:sup>
                </m:sSup>
              </m:e>
            </m:rad>
          </m:den>
        </m:f>
      </m:oMath>
      <w:r w:rsidR="003D37A6">
        <w:rPr>
          <w:sz w:val="22"/>
        </w:rPr>
        <w:t xml:space="preserve">, where </w:t>
      </w:r>
      <m:oMath>
        <m:sSub>
          <m:sSubPr>
            <m:ctrlPr>
              <w:rPr>
                <w:rFonts w:ascii="Cambria Math" w:hAnsi="Cambria Math"/>
                <w:i/>
                <w:sz w:val="22"/>
              </w:rPr>
            </m:ctrlPr>
          </m:sSubPr>
          <m:e>
            <m:r>
              <w:rPr>
                <w:rFonts w:ascii="Cambria Math" w:hAnsi="Cambria Math"/>
                <w:sz w:val="22"/>
              </w:rPr>
              <m:t>μ</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 xml:space="preserve"> μ</m:t>
            </m:r>
          </m:e>
          <m:sub>
            <m:r>
              <w:rPr>
                <w:rFonts w:ascii="Cambria Math" w:hAnsi="Cambria Math"/>
                <w:sz w:val="22"/>
              </w:rPr>
              <m:t>2</m:t>
            </m:r>
          </m:sub>
        </m:sSub>
      </m:oMath>
      <w:r w:rsidR="003D37A6">
        <w:rPr>
          <w:sz w:val="22"/>
        </w:rPr>
        <w:t xml:space="preserve"> </w:t>
      </w:r>
      <w:r w:rsidR="003D37A6" w:rsidRPr="0054453B">
        <w:rPr>
          <w:sz w:val="22"/>
        </w:rPr>
        <w:t xml:space="preserve">are the means and </w:t>
      </w:r>
      <m:oMath>
        <m:sSub>
          <m:sSubPr>
            <m:ctrlPr>
              <w:rPr>
                <w:rFonts w:ascii="Cambria Math" w:hAnsi="Cambria Math"/>
                <w:i/>
                <w:sz w:val="22"/>
              </w:rPr>
            </m:ctrlPr>
          </m:sSubPr>
          <m:e>
            <m:r>
              <w:rPr>
                <w:rFonts w:ascii="Cambria Math" w:hAnsi="Cambria Math"/>
                <w:sz w:val="22"/>
              </w:rPr>
              <m:t>s</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 xml:space="preserve"> s</m:t>
            </m:r>
          </m:e>
          <m:sub>
            <m:r>
              <w:rPr>
                <w:rFonts w:ascii="Cambria Math" w:hAnsi="Cambria Math"/>
                <w:sz w:val="22"/>
              </w:rPr>
              <m:t>2</m:t>
            </m:r>
          </m:sub>
        </m:sSub>
      </m:oMath>
      <w:r>
        <w:rPr>
          <w:sz w:val="22"/>
          <w:szCs w:val="22"/>
        </w:rPr>
        <w:t xml:space="preserve"> are the standard deviations of this feature’s sample values for mental class 1 </w:t>
      </w:r>
      <w:ins w:id="1326" w:author="ltonin" w:date="2018-01-31T15:18:00Z">
        <w:r>
          <w:rPr>
            <w:sz w:val="22"/>
            <w:szCs w:val="22"/>
          </w:rPr>
          <w:t xml:space="preserve">(Both Hands) </w:t>
        </w:r>
      </w:ins>
      <w:r>
        <w:rPr>
          <w:sz w:val="22"/>
          <w:szCs w:val="22"/>
        </w:rPr>
        <w:t>and 2</w:t>
      </w:r>
      <w:del w:id="1327" w:author="ltonin" w:date="2018-01-31T15:18:00Z">
        <w:r w:rsidR="00152245" w:rsidRPr="0054453B">
          <w:rPr>
            <w:sz w:val="22"/>
          </w:rPr>
          <w:delText>,</w:delText>
        </w:r>
      </w:del>
      <w:ins w:id="1328" w:author="ltonin" w:date="2018-01-31T15:18:00Z">
        <w:r>
          <w:rPr>
            <w:sz w:val="22"/>
            <w:szCs w:val="22"/>
          </w:rPr>
          <w:t xml:space="preserve"> (Both Feet),</w:t>
        </w:r>
      </w:ins>
      <w:r>
        <w:rPr>
          <w:sz w:val="22"/>
          <w:szCs w:val="22"/>
        </w:rPr>
        <w:t xml:space="preserve"> respectively. Discriminancy over </w:t>
      </w:r>
      <w:del w:id="1329" w:author="ltonin" w:date="2018-01-31T15:18:00Z">
        <w:r w:rsidR="00152245" w:rsidRPr="0054453B">
          <w:rPr>
            <w:sz w:val="22"/>
          </w:rPr>
          <w:delText>larger</w:delText>
        </w:r>
      </w:del>
      <w:ins w:id="1330" w:author="ltonin" w:date="2018-01-31T15:18:00Z">
        <w:r>
          <w:rPr>
            <w:sz w:val="22"/>
            <w:szCs w:val="22"/>
          </w:rPr>
          <w:t>two large and physiologically relevant to MI</w:t>
        </w:r>
      </w:ins>
      <w:r>
        <w:rPr>
          <w:sz w:val="22"/>
          <w:szCs w:val="22"/>
        </w:rPr>
        <w:t xml:space="preserve"> topographic</w:t>
      </w:r>
      <w:r w:rsidR="007B739D">
        <w:rPr>
          <w:sz w:val="22"/>
          <w:szCs w:val="22"/>
        </w:rPr>
        <w:t xml:space="preserve"> </w:t>
      </w:r>
      <w:del w:id="1331" w:author="ltonin" w:date="2018-01-31T15:18:00Z">
        <w:r w:rsidR="00152245" w:rsidRPr="0054453B">
          <w:rPr>
            <w:sz w:val="22"/>
          </w:rPr>
          <w:delText>or</w:delText>
        </w:r>
      </w:del>
      <w:ins w:id="1332" w:author="ltonin" w:date="2018-01-31T15:18:00Z">
        <w:r w:rsidR="007B739D">
          <w:rPr>
            <w:sz w:val="22"/>
            <w:szCs w:val="22"/>
          </w:rPr>
          <w:t>(lateral: FC3, FC4,</w:t>
        </w:r>
        <w:r w:rsidR="00D03980">
          <w:rPr>
            <w:sz w:val="22"/>
            <w:szCs w:val="22"/>
          </w:rPr>
          <w:t xml:space="preserve"> C3, C4,</w:t>
        </w:r>
        <w:r>
          <w:rPr>
            <w:sz w:val="22"/>
            <w:szCs w:val="22"/>
          </w:rPr>
          <w:t xml:space="preserve"> CP3, CP4 and medial: FCz, Cz, CPz) and</w:t>
        </w:r>
      </w:ins>
      <w:r>
        <w:rPr>
          <w:sz w:val="22"/>
          <w:szCs w:val="22"/>
        </w:rPr>
        <w:t xml:space="preserve"> spectral</w:t>
      </w:r>
      <w:ins w:id="1333" w:author="ltonin" w:date="2018-01-31T15:18:00Z">
        <w:r>
          <w:rPr>
            <w:sz w:val="22"/>
            <w:szCs w:val="22"/>
          </w:rPr>
          <w:t xml:space="preserve"> (μ: 8-14 Hz and β: 22-32Hz)</w:t>
        </w:r>
      </w:ins>
      <w:r>
        <w:rPr>
          <w:sz w:val="22"/>
          <w:szCs w:val="22"/>
        </w:rPr>
        <w:t xml:space="preserve"> regions is computed as the average Fisher score of all features corresponding to the channels and frequency bands of the regions in question. </w:t>
      </w:r>
      <w:ins w:id="1334" w:author="ltonin" w:date="2018-01-31T15:18:00Z">
        <w:r>
          <w:rPr>
            <w:sz w:val="22"/>
            <w:szCs w:val="22"/>
          </w:rPr>
          <w:t xml:space="preserve">S2 </w:t>
        </w:r>
      </w:ins>
      <w:r>
        <w:rPr>
          <w:sz w:val="22"/>
          <w:szCs w:val="22"/>
        </w:rPr>
        <w:t>Table</w:t>
      </w:r>
      <w:del w:id="1335" w:author="ltonin" w:date="2018-01-31T15:18:00Z">
        <w:r w:rsidR="00152245" w:rsidRPr="0054453B">
          <w:rPr>
            <w:sz w:val="22"/>
          </w:rPr>
          <w:delText xml:space="preserve"> S1</w:delText>
        </w:r>
      </w:del>
      <w:r>
        <w:rPr>
          <w:sz w:val="22"/>
          <w:szCs w:val="22"/>
        </w:rPr>
        <w:t xml:space="preserve"> presents the list of sessions executed and the type of data acquired</w:t>
      </w:r>
      <w:ins w:id="1336" w:author="ltonin" w:date="2018-01-31T15:18:00Z">
        <w:r>
          <w:rPr>
            <w:sz w:val="22"/>
            <w:szCs w:val="22"/>
          </w:rPr>
          <w:t xml:space="preserve"> in each</w:t>
        </w:r>
      </w:ins>
      <w:r>
        <w:rPr>
          <w:sz w:val="22"/>
          <w:szCs w:val="22"/>
        </w:rPr>
        <w:t>.</w:t>
      </w:r>
    </w:p>
    <w:p w14:paraId="447E6AE4" w14:textId="77777777" w:rsidR="000D427E" w:rsidRDefault="002F3453">
      <w:pPr>
        <w:spacing w:before="360" w:line="480" w:lineRule="auto"/>
        <w:rPr>
          <w:sz w:val="22"/>
          <w:szCs w:val="22"/>
        </w:rPr>
        <w:pPrChange w:id="1337" w:author="ltonin" w:date="2018-01-31T15:18:00Z">
          <w:pPr>
            <w:pStyle w:val="Paragraph"/>
            <w:spacing w:before="360" w:line="480" w:lineRule="auto"/>
            <w:ind w:firstLine="0"/>
          </w:pPr>
        </w:pPrChange>
      </w:pPr>
      <w:r>
        <w:rPr>
          <w:i/>
          <w:sz w:val="22"/>
          <w:szCs w:val="22"/>
        </w:rPr>
        <w:t>Statistical analysis</w:t>
      </w:r>
    </w:p>
    <w:p w14:paraId="40D7737C" w14:textId="77777777" w:rsidR="000D427E" w:rsidRDefault="002F3453">
      <w:pPr>
        <w:spacing w:before="60" w:line="480" w:lineRule="auto"/>
        <w:jc w:val="both"/>
        <w:rPr>
          <w:sz w:val="22"/>
          <w:szCs w:val="22"/>
        </w:rPr>
        <w:pPrChange w:id="1338" w:author="ltonin" w:date="2018-01-31T15:18:00Z">
          <w:pPr>
            <w:pStyle w:val="Paragraph"/>
            <w:spacing w:before="60" w:line="480" w:lineRule="auto"/>
            <w:ind w:firstLine="0"/>
            <w:jc w:val="both"/>
          </w:pPr>
        </w:pPrChange>
      </w:pPr>
      <w:r>
        <w:rPr>
          <w:sz w:val="22"/>
          <w:szCs w:val="22"/>
        </w:rPr>
        <w:t>Point estimates are reported using averages or medians and dispersions as standard deviation or 25</w:t>
      </w:r>
      <w:r>
        <w:rPr>
          <w:sz w:val="22"/>
          <w:szCs w:val="22"/>
          <w:vertAlign w:val="superscript"/>
        </w:rPr>
        <w:t xml:space="preserve">th </w:t>
      </w:r>
      <w:r>
        <w:rPr>
          <w:sz w:val="22"/>
          <w:szCs w:val="22"/>
        </w:rPr>
        <w:t>and 75</w:t>
      </w:r>
      <w:r>
        <w:rPr>
          <w:sz w:val="22"/>
          <w:szCs w:val="22"/>
          <w:vertAlign w:val="superscript"/>
        </w:rPr>
        <w:t>th</w:t>
      </w:r>
      <w:r>
        <w:rPr>
          <w:sz w:val="22"/>
          <w:szCs w:val="22"/>
        </w:rPr>
        <w:t xml:space="preserve"> percentiles, when the underlying distribution is normal or skewed, respectively. Training effects are shown by reporting Pearson correlation coefficients and their significance at the 95% confidence interval through Student’s t-distribution. </w:t>
      </w:r>
      <w:ins w:id="1339" w:author="ltonin" w:date="2018-01-31T15:18:00Z">
        <w:r>
          <w:rPr>
            <w:sz w:val="22"/>
            <w:szCs w:val="22"/>
          </w:rPr>
          <w:t xml:space="preserve">The same type of correlation is employed to study the relationship of the application, machine and subject learning evaluation metrics. </w:t>
        </w:r>
      </w:ins>
      <w:r>
        <w:rPr>
          <w:sz w:val="22"/>
          <w:szCs w:val="22"/>
        </w:rPr>
        <w:t>Additionally, the first and last four sessions are compared and tested for significant differences at the 95% confidence interval using unpaired, two-sided Wilcoxon non-parametric rank-sum tests.</w:t>
      </w:r>
    </w:p>
    <w:p w14:paraId="247640E7" w14:textId="77777777" w:rsidR="000D427E" w:rsidRDefault="002F3453">
      <w:pPr>
        <w:spacing w:before="360" w:line="480" w:lineRule="auto"/>
        <w:rPr>
          <w:ins w:id="1340" w:author="ltonin" w:date="2018-01-31T15:18:00Z"/>
          <w:sz w:val="22"/>
          <w:szCs w:val="22"/>
        </w:rPr>
      </w:pPr>
      <w:ins w:id="1341" w:author="ltonin" w:date="2018-01-31T15:18:00Z">
        <w:r>
          <w:rPr>
            <w:i/>
            <w:sz w:val="22"/>
            <w:szCs w:val="22"/>
          </w:rPr>
          <w:t>Questionnaire on user training</w:t>
        </w:r>
      </w:ins>
    </w:p>
    <w:p w14:paraId="67A4A420" w14:textId="77777777" w:rsidR="000D427E" w:rsidRDefault="002F3453">
      <w:pPr>
        <w:spacing w:before="60" w:line="480" w:lineRule="auto"/>
        <w:jc w:val="both"/>
        <w:rPr>
          <w:ins w:id="1342" w:author="ltonin" w:date="2018-01-31T15:18:00Z"/>
          <w:sz w:val="22"/>
          <w:szCs w:val="22"/>
        </w:rPr>
      </w:pPr>
      <w:ins w:id="1343" w:author="ltonin" w:date="2018-01-31T15:18:00Z">
        <w:r>
          <w:rPr>
            <w:sz w:val="22"/>
            <w:szCs w:val="22"/>
          </w:rPr>
          <w:t xml:space="preserve">A short questionnaire requesting information on essential details of the user and system training methodology adopted has been addressed to all competing teams in an attempt to identify critical elements of successful training strategies. The questionnaire consisted of the following 5 questions: </w:t>
        </w:r>
      </w:ins>
    </w:p>
    <w:p w14:paraId="32394108" w14:textId="77777777" w:rsidR="000D427E" w:rsidRDefault="002F3453">
      <w:pPr>
        <w:spacing w:before="60" w:line="480" w:lineRule="auto"/>
        <w:jc w:val="both"/>
        <w:rPr>
          <w:ins w:id="1344" w:author="ltonin" w:date="2018-01-31T15:18:00Z"/>
          <w:sz w:val="22"/>
          <w:szCs w:val="22"/>
        </w:rPr>
      </w:pPr>
      <w:ins w:id="1345" w:author="ltonin" w:date="2018-01-31T15:18:00Z">
        <w:r>
          <w:rPr>
            <w:sz w:val="22"/>
            <w:szCs w:val="22"/>
          </w:rPr>
          <w:t xml:space="preserve">1) What was the total duration of your pilot's training (in weeks or months)? </w:t>
        </w:r>
      </w:ins>
    </w:p>
    <w:p w14:paraId="5980AED7" w14:textId="77777777" w:rsidR="000D427E" w:rsidRDefault="002F3453">
      <w:pPr>
        <w:spacing w:before="60" w:line="480" w:lineRule="auto"/>
        <w:jc w:val="both"/>
        <w:rPr>
          <w:ins w:id="1346" w:author="ltonin" w:date="2018-01-31T15:18:00Z"/>
          <w:sz w:val="22"/>
          <w:szCs w:val="22"/>
        </w:rPr>
      </w:pPr>
      <w:ins w:id="1347" w:author="ltonin" w:date="2018-01-31T15:18:00Z">
        <w:r>
          <w:rPr>
            <w:sz w:val="22"/>
            <w:szCs w:val="22"/>
          </w:rPr>
          <w:t xml:space="preserve">2) What was the intensity of your user training approach (sessions per week, on average)? </w:t>
        </w:r>
      </w:ins>
    </w:p>
    <w:p w14:paraId="38C04D44" w14:textId="77777777" w:rsidR="000D427E" w:rsidRDefault="002F3453">
      <w:pPr>
        <w:spacing w:before="60" w:line="480" w:lineRule="auto"/>
        <w:jc w:val="both"/>
        <w:rPr>
          <w:ins w:id="1348" w:author="ltonin" w:date="2018-01-31T15:18:00Z"/>
          <w:sz w:val="22"/>
          <w:szCs w:val="22"/>
        </w:rPr>
      </w:pPr>
      <w:ins w:id="1349" w:author="ltonin" w:date="2018-01-31T15:18:00Z">
        <w:r>
          <w:rPr>
            <w:sz w:val="22"/>
            <w:szCs w:val="22"/>
          </w:rPr>
          <w:t xml:space="preserve">3) What was the total number of training sessions until the Cybathlon BCI race event? </w:t>
        </w:r>
      </w:ins>
    </w:p>
    <w:p w14:paraId="4460F767" w14:textId="77777777" w:rsidR="000D427E" w:rsidRDefault="002F3453">
      <w:pPr>
        <w:spacing w:before="60" w:line="480" w:lineRule="auto"/>
        <w:jc w:val="both"/>
        <w:rPr>
          <w:ins w:id="1350" w:author="ltonin" w:date="2018-01-31T15:18:00Z"/>
          <w:sz w:val="22"/>
          <w:szCs w:val="22"/>
        </w:rPr>
      </w:pPr>
      <w:ins w:id="1351" w:author="ltonin" w:date="2018-01-31T15:18:00Z">
        <w:r>
          <w:rPr>
            <w:sz w:val="22"/>
            <w:szCs w:val="22"/>
          </w:rPr>
          <w:t xml:space="preserve">4) How often was the BCI decoder/classifier retrained? </w:t>
        </w:r>
      </w:ins>
    </w:p>
    <w:p w14:paraId="5700121E" w14:textId="77777777" w:rsidR="000D427E" w:rsidRDefault="002F3453">
      <w:pPr>
        <w:spacing w:before="60" w:line="480" w:lineRule="auto"/>
        <w:jc w:val="both"/>
        <w:rPr>
          <w:ins w:id="1352" w:author="ltonin" w:date="2018-01-31T15:18:00Z"/>
          <w:sz w:val="22"/>
          <w:szCs w:val="22"/>
        </w:rPr>
      </w:pPr>
      <w:ins w:id="1353" w:author="ltonin" w:date="2018-01-31T15:18:00Z">
        <w:r>
          <w:rPr>
            <w:sz w:val="22"/>
            <w:szCs w:val="22"/>
          </w:rPr>
          <w:t>5) Did BCI recalibration involve only classifier parameter update or also feature re-selection?</w:t>
        </w:r>
      </w:ins>
    </w:p>
    <w:p w14:paraId="38C3F1B9" w14:textId="67CBC4C9" w:rsidR="000D427E" w:rsidRDefault="002F3453">
      <w:pPr>
        <w:spacing w:before="60" w:line="480" w:lineRule="auto"/>
        <w:jc w:val="both"/>
        <w:rPr>
          <w:ins w:id="1354" w:author="ltonin" w:date="2018-01-31T15:18:00Z"/>
          <w:sz w:val="22"/>
          <w:szCs w:val="22"/>
        </w:rPr>
      </w:pPr>
      <w:ins w:id="1355" w:author="ltonin" w:date="2018-01-31T15:18:00Z">
        <w:r>
          <w:rPr>
            <w:sz w:val="22"/>
            <w:szCs w:val="22"/>
          </w:rPr>
          <w:t>Teams Brai</w:t>
        </w:r>
        <w:r w:rsidR="009D7606">
          <w:rPr>
            <w:sz w:val="22"/>
            <w:szCs w:val="22"/>
          </w:rPr>
          <w:t>nGain, Athena-Minerva, OpenBMI</w:t>
        </w:r>
        <w:r>
          <w:rPr>
            <w:sz w:val="22"/>
            <w:szCs w:val="22"/>
          </w:rPr>
          <w:t>, NeuroCONCISE, Mahidol BCI and MIRAGE91 have provided the requested info.</w:t>
        </w:r>
      </w:ins>
    </w:p>
    <w:p w14:paraId="265F61ED" w14:textId="77777777" w:rsidR="000D427E" w:rsidRDefault="002F3453">
      <w:pPr>
        <w:keepNext/>
        <w:spacing w:before="480" w:after="60"/>
        <w:rPr>
          <w:moveTo w:id="1356" w:author="ltonin" w:date="2018-01-31T15:18:00Z"/>
          <w:b/>
          <w:rPrChange w:id="1357" w:author="ltonin" w:date="2018-01-31T15:18:00Z">
            <w:rPr>
              <w:moveTo w:id="1358" w:author="ltonin" w:date="2018-01-31T15:18:00Z"/>
            </w:rPr>
          </w:rPrChange>
        </w:rPr>
        <w:pPrChange w:id="1359" w:author="ltonin" w:date="2018-01-31T15:18:00Z">
          <w:pPr>
            <w:pStyle w:val="Refhead"/>
            <w:spacing w:before="480" w:after="60"/>
          </w:pPr>
        </w:pPrChange>
      </w:pPr>
      <w:moveToRangeStart w:id="1360" w:author="ltonin" w:date="2018-01-31T15:18:00Z" w:name="move505175243"/>
      <w:moveTo w:id="1361" w:author="ltonin" w:date="2018-01-31T15:18:00Z">
        <w:r>
          <w:rPr>
            <w:b/>
            <w:rPrChange w:id="1362" w:author="ltonin" w:date="2018-01-31T15:18:00Z">
              <w:rPr/>
            </w:rPrChange>
          </w:rPr>
          <w:t>References</w:t>
        </w:r>
      </w:moveTo>
    </w:p>
    <w:moveToRangeEnd w:id="1360"/>
    <w:p w14:paraId="343C8788" w14:textId="77777777" w:rsidR="000D427E" w:rsidRDefault="002F3453">
      <w:pPr>
        <w:widowControl w:val="0"/>
        <w:spacing w:before="220" w:after="220"/>
        <w:ind w:left="440" w:hanging="440"/>
        <w:rPr>
          <w:ins w:id="1363" w:author="ltonin" w:date="2018-01-31T15:18:00Z"/>
          <w:sz w:val="22"/>
          <w:szCs w:val="22"/>
        </w:rPr>
      </w:pPr>
      <w:ins w:id="1364" w:author="ltonin" w:date="2018-01-31T15:18:00Z">
        <w:r>
          <w:rPr>
            <w:sz w:val="22"/>
            <w:szCs w:val="22"/>
          </w:rPr>
          <w:t xml:space="preserve">1. </w:t>
        </w:r>
        <w:r>
          <w:rPr>
            <w:sz w:val="22"/>
            <w:szCs w:val="22"/>
          </w:rPr>
          <w:tab/>
        </w:r>
        <w:r w:rsidR="008F222A">
          <w:fldChar w:fldCharType="begin"/>
        </w:r>
        <w:r w:rsidR="008F222A">
          <w:instrText xml:space="preserve"> HYPERLINK "http://paperpile.com/b/dIT9gv/RZbM" \h </w:instrText>
        </w:r>
        <w:r w:rsidR="008F222A">
          <w:fldChar w:fldCharType="separate"/>
        </w:r>
        <w:r>
          <w:rPr>
            <w:sz w:val="22"/>
            <w:szCs w:val="22"/>
          </w:rPr>
          <w:t>Birbaumer N, Ghanayim N, Hinterberger T, Iversen I, Kotchoubey B, Kübler A, et al. A spelling device for the paralysed. Nature. 1999;398: 297–298.</w:t>
        </w:r>
        <w:r w:rsidR="008F222A">
          <w:rPr>
            <w:sz w:val="22"/>
            <w:szCs w:val="22"/>
          </w:rPr>
          <w:fldChar w:fldCharType="end"/>
        </w:r>
      </w:ins>
    </w:p>
    <w:p w14:paraId="11283C5C" w14:textId="77777777" w:rsidR="000D427E" w:rsidRDefault="002F3453">
      <w:pPr>
        <w:widowControl w:val="0"/>
        <w:spacing w:after="220"/>
        <w:ind w:left="440" w:hanging="440"/>
        <w:rPr>
          <w:ins w:id="1365" w:author="ltonin" w:date="2018-01-31T15:18:00Z"/>
          <w:sz w:val="22"/>
          <w:szCs w:val="22"/>
        </w:rPr>
      </w:pPr>
      <w:ins w:id="1366" w:author="ltonin" w:date="2018-01-31T15:18:00Z">
        <w:r>
          <w:rPr>
            <w:sz w:val="22"/>
            <w:szCs w:val="22"/>
          </w:rPr>
          <w:t xml:space="preserve">2. </w:t>
        </w:r>
        <w:r>
          <w:rPr>
            <w:sz w:val="22"/>
            <w:szCs w:val="22"/>
          </w:rPr>
          <w:tab/>
        </w:r>
        <w:r w:rsidR="008F222A">
          <w:fldChar w:fldCharType="begin"/>
        </w:r>
        <w:r w:rsidR="008F222A">
          <w:instrText xml:space="preserve"> HYPERLINK "http://paperpile.com/b/dIT9gv/dUFy" \h </w:instrText>
        </w:r>
        <w:r w:rsidR="008F222A">
          <w:fldChar w:fldCharType="separate"/>
        </w:r>
        <w:r>
          <w:rPr>
            <w:sz w:val="22"/>
            <w:szCs w:val="22"/>
          </w:rPr>
          <w:t>Chaudhary U, Birbaumer N, Ramos-Murguialday A. Brain-computer interfaces for communication and rehabilitation. Nat Rev Neurol. 2016;12: 513–525.</w:t>
        </w:r>
        <w:r w:rsidR="008F222A">
          <w:rPr>
            <w:sz w:val="22"/>
            <w:szCs w:val="22"/>
          </w:rPr>
          <w:fldChar w:fldCharType="end"/>
        </w:r>
      </w:ins>
    </w:p>
    <w:p w14:paraId="4FA041A1" w14:textId="77777777" w:rsidR="000D427E" w:rsidRDefault="002F3453">
      <w:pPr>
        <w:widowControl w:val="0"/>
        <w:spacing w:after="220"/>
        <w:ind w:left="440" w:hanging="440"/>
        <w:rPr>
          <w:ins w:id="1367" w:author="ltonin" w:date="2018-01-31T15:18:00Z"/>
          <w:sz w:val="22"/>
          <w:szCs w:val="22"/>
        </w:rPr>
      </w:pPr>
      <w:ins w:id="1368" w:author="ltonin" w:date="2018-01-31T15:18:00Z">
        <w:r>
          <w:rPr>
            <w:sz w:val="22"/>
            <w:szCs w:val="22"/>
          </w:rPr>
          <w:t xml:space="preserve">3. </w:t>
        </w:r>
        <w:r>
          <w:rPr>
            <w:sz w:val="22"/>
            <w:szCs w:val="22"/>
          </w:rPr>
          <w:tab/>
        </w:r>
        <w:r w:rsidR="008F222A">
          <w:fldChar w:fldCharType="begin"/>
        </w:r>
        <w:r w:rsidR="008F222A">
          <w:instrText xml:space="preserve"> HYPERLINK "http://paperpile.com/b/dIT9gv/4dDY" \h </w:instrText>
        </w:r>
        <w:r w:rsidR="008F222A">
          <w:fldChar w:fldCharType="separate"/>
        </w:r>
        <w:r>
          <w:rPr>
            <w:sz w:val="22"/>
            <w:szCs w:val="22"/>
          </w:rPr>
          <w:t>Guger C, Edlinger G, Harkam W, Niedermayer I, Pfurtscheller G. How many people are able to operate an EEG-based brain-computer interface (BCI)? IEEE Trans Neural Syst Rehabil Eng. 2003;11: 145–147.</w:t>
        </w:r>
        <w:r w:rsidR="008F222A">
          <w:rPr>
            <w:sz w:val="22"/>
            <w:szCs w:val="22"/>
          </w:rPr>
          <w:fldChar w:fldCharType="end"/>
        </w:r>
      </w:ins>
    </w:p>
    <w:p w14:paraId="52029DC5" w14:textId="77777777" w:rsidR="000D427E" w:rsidRDefault="002F3453">
      <w:pPr>
        <w:widowControl w:val="0"/>
        <w:spacing w:after="220"/>
        <w:ind w:left="440" w:hanging="440"/>
        <w:rPr>
          <w:ins w:id="1369" w:author="ltonin" w:date="2018-01-31T15:18:00Z"/>
          <w:sz w:val="22"/>
          <w:szCs w:val="22"/>
        </w:rPr>
      </w:pPr>
      <w:ins w:id="1370" w:author="ltonin" w:date="2018-01-31T15:18:00Z">
        <w:r>
          <w:rPr>
            <w:sz w:val="22"/>
            <w:szCs w:val="22"/>
          </w:rPr>
          <w:t xml:space="preserve">4. </w:t>
        </w:r>
        <w:r>
          <w:rPr>
            <w:sz w:val="22"/>
            <w:szCs w:val="22"/>
          </w:rPr>
          <w:tab/>
        </w:r>
        <w:r w:rsidR="008F222A">
          <w:fldChar w:fldCharType="begin"/>
        </w:r>
        <w:r w:rsidR="008F222A">
          <w:instrText xml:space="preserve"> HYPERLINK "http://paperpile.com/b/dIT9gv/nT8x" \h </w:instrText>
        </w:r>
        <w:r w:rsidR="008F222A">
          <w:fldChar w:fldCharType="separate"/>
        </w:r>
        <w:r>
          <w:rPr>
            <w:sz w:val="22"/>
            <w:szCs w:val="22"/>
          </w:rPr>
          <w:t>Guger C, Daban S, Sellers E, Holzner C, Krausz G, Carabalona R, et al. How many people are able to control a P300-based brain-computer interface (BCI)? Neurosci Lett. 2009;462: 94–98.</w:t>
        </w:r>
        <w:r w:rsidR="008F222A">
          <w:rPr>
            <w:sz w:val="22"/>
            <w:szCs w:val="22"/>
          </w:rPr>
          <w:fldChar w:fldCharType="end"/>
        </w:r>
      </w:ins>
    </w:p>
    <w:p w14:paraId="496B7811" w14:textId="77777777" w:rsidR="000D427E" w:rsidRDefault="002F3453">
      <w:pPr>
        <w:widowControl w:val="0"/>
        <w:spacing w:after="220"/>
        <w:ind w:left="440" w:hanging="440"/>
        <w:rPr>
          <w:ins w:id="1371" w:author="ltonin" w:date="2018-01-31T15:18:00Z"/>
          <w:sz w:val="22"/>
          <w:szCs w:val="22"/>
        </w:rPr>
      </w:pPr>
      <w:ins w:id="1372" w:author="ltonin" w:date="2018-01-31T15:18:00Z">
        <w:r>
          <w:rPr>
            <w:sz w:val="22"/>
            <w:szCs w:val="22"/>
          </w:rPr>
          <w:t xml:space="preserve">5. </w:t>
        </w:r>
        <w:r>
          <w:rPr>
            <w:sz w:val="22"/>
            <w:szCs w:val="22"/>
          </w:rPr>
          <w:tab/>
        </w:r>
        <w:r w:rsidR="008F222A">
          <w:fldChar w:fldCharType="begin"/>
        </w:r>
        <w:r w:rsidR="008F222A">
          <w:instrText xml:space="preserve"> HYPERLINK "http://paperpile.com/b/dIT9gv/lLNk" \h </w:instrText>
        </w:r>
        <w:r w:rsidR="008F222A">
          <w:fldChar w:fldCharType="separate"/>
        </w:r>
        <w:r>
          <w:rPr>
            <w:sz w:val="22"/>
            <w:szCs w:val="22"/>
          </w:rPr>
          <w:t>Blankertz B, Sannelli C, Halder S, Hammer EM, Kübler A, Müller K-R, et al. Neurophysiological predictor of SMR-based BCI performance. Neuroimage. 2010;51: 1303–1309.</w:t>
        </w:r>
        <w:r w:rsidR="008F222A">
          <w:rPr>
            <w:sz w:val="22"/>
            <w:szCs w:val="22"/>
          </w:rPr>
          <w:fldChar w:fldCharType="end"/>
        </w:r>
      </w:ins>
    </w:p>
    <w:p w14:paraId="3AE9F46D" w14:textId="77777777" w:rsidR="000D427E" w:rsidRDefault="002F3453">
      <w:pPr>
        <w:widowControl w:val="0"/>
        <w:spacing w:after="220"/>
        <w:ind w:left="440" w:hanging="440"/>
        <w:rPr>
          <w:ins w:id="1373" w:author="ltonin" w:date="2018-01-31T15:18:00Z"/>
          <w:sz w:val="22"/>
          <w:szCs w:val="22"/>
        </w:rPr>
      </w:pPr>
      <w:ins w:id="1374" w:author="ltonin" w:date="2018-01-31T15:18:00Z">
        <w:r>
          <w:rPr>
            <w:sz w:val="22"/>
            <w:szCs w:val="22"/>
          </w:rPr>
          <w:t xml:space="preserve">6. </w:t>
        </w:r>
        <w:r>
          <w:rPr>
            <w:sz w:val="22"/>
            <w:szCs w:val="22"/>
          </w:rPr>
          <w:tab/>
        </w:r>
        <w:r w:rsidR="008F222A">
          <w:fldChar w:fldCharType="begin"/>
        </w:r>
        <w:r w:rsidR="008F222A">
          <w:instrText xml:space="preserve"> HYPERLINK "http://paperpile.com/b/dIT9gv/HPeU" \h </w:instrText>
        </w:r>
        <w:r w:rsidR="008F222A">
          <w:fldChar w:fldCharType="separate"/>
        </w:r>
        <w:r>
          <w:rPr>
            <w:sz w:val="22"/>
            <w:szCs w:val="22"/>
          </w:rPr>
          <w:t>Guger C, Allison BZ, Großwindhager B, Prückl R, Hintermüller C, Kapeller C, et al. How Many People Could Use an SSVEP BCI? Front Neurosci. 2012;6: 169.</w:t>
        </w:r>
        <w:r w:rsidR="008F222A">
          <w:rPr>
            <w:sz w:val="22"/>
            <w:szCs w:val="22"/>
          </w:rPr>
          <w:fldChar w:fldCharType="end"/>
        </w:r>
      </w:ins>
    </w:p>
    <w:p w14:paraId="3C52C1AE" w14:textId="77777777" w:rsidR="000D427E" w:rsidRDefault="002F3453">
      <w:pPr>
        <w:widowControl w:val="0"/>
        <w:spacing w:after="220"/>
        <w:ind w:left="440" w:hanging="440"/>
        <w:rPr>
          <w:ins w:id="1375" w:author="ltonin" w:date="2018-01-31T15:18:00Z"/>
          <w:sz w:val="22"/>
          <w:szCs w:val="22"/>
        </w:rPr>
      </w:pPr>
      <w:ins w:id="1376" w:author="ltonin" w:date="2018-01-31T15:18:00Z">
        <w:r>
          <w:rPr>
            <w:sz w:val="22"/>
            <w:szCs w:val="22"/>
          </w:rPr>
          <w:t xml:space="preserve">7. </w:t>
        </w:r>
        <w:r>
          <w:rPr>
            <w:sz w:val="22"/>
            <w:szCs w:val="22"/>
          </w:rPr>
          <w:tab/>
        </w:r>
        <w:r w:rsidR="008F222A">
          <w:fldChar w:fldCharType="begin"/>
        </w:r>
        <w:r w:rsidR="008F222A">
          <w:instrText xml:space="preserve"> HYPERLINK "http://paperpile.com/b/dIT9gv/LFj8" \h </w:instrText>
        </w:r>
        <w:r w:rsidR="008F222A">
          <w:fldChar w:fldCharType="separate"/>
        </w:r>
        <w:r>
          <w:rPr>
            <w:sz w:val="22"/>
            <w:szCs w:val="22"/>
          </w:rPr>
          <w:t>Allison B, Luth T, Valbuena D, Teymourian A, Volosyak I, Graser A. BCI demographics: how many (and what kinds of) people can use an SSVEP BCI? IEEE Trans Neural Syst Rehabil Eng. 2010;18: 107–116.</w:t>
        </w:r>
        <w:r w:rsidR="008F222A">
          <w:rPr>
            <w:sz w:val="22"/>
            <w:szCs w:val="22"/>
          </w:rPr>
          <w:fldChar w:fldCharType="end"/>
        </w:r>
      </w:ins>
    </w:p>
    <w:p w14:paraId="4DDD0002" w14:textId="132C63C1" w:rsidR="000D427E" w:rsidRDefault="002F3453">
      <w:pPr>
        <w:widowControl w:val="0"/>
        <w:spacing w:after="220"/>
        <w:ind w:left="440" w:hanging="440"/>
        <w:rPr>
          <w:ins w:id="1377" w:author="ltonin" w:date="2018-01-31T15:18:00Z"/>
          <w:sz w:val="22"/>
          <w:szCs w:val="22"/>
        </w:rPr>
      </w:pPr>
      <w:ins w:id="1378" w:author="ltonin" w:date="2018-01-31T15:18:00Z">
        <w:r>
          <w:rPr>
            <w:sz w:val="22"/>
            <w:szCs w:val="22"/>
          </w:rPr>
          <w:t xml:space="preserve">8. </w:t>
        </w:r>
        <w:r>
          <w:rPr>
            <w:sz w:val="22"/>
            <w:szCs w:val="22"/>
          </w:rPr>
          <w:tab/>
        </w:r>
        <w:r w:rsidR="008F222A">
          <w:fldChar w:fldCharType="begin"/>
        </w:r>
        <w:r w:rsidR="008F222A">
          <w:instrText xml:space="preserve"> HYPERLINK "http://paperpile.com/b/dIT9gv/wMVJ" \h </w:instrText>
        </w:r>
        <w:r w:rsidR="008F222A">
          <w:fldChar w:fldCharType="separate"/>
        </w:r>
        <w:r>
          <w:rPr>
            <w:sz w:val="22"/>
            <w:szCs w:val="22"/>
          </w:rPr>
          <w:t>Novak D, Sigrist R, Gerig NJ, Wyss D, Bauer R, Götz U, et al. Benchmarking Brain-Computer Interfaces Outside the Laborato</w:t>
        </w:r>
        <w:r w:rsidR="008C7E8F">
          <w:rPr>
            <w:sz w:val="22"/>
            <w:szCs w:val="22"/>
          </w:rPr>
          <w:t>ry: The Cybathlon 2016. Front Neurosci</w:t>
        </w:r>
        <w:r>
          <w:rPr>
            <w:sz w:val="22"/>
            <w:szCs w:val="22"/>
          </w:rPr>
          <w:t>.</w:t>
        </w:r>
        <w:r w:rsidR="008C7E8F">
          <w:rPr>
            <w:sz w:val="22"/>
            <w:szCs w:val="22"/>
          </w:rPr>
          <w:t xml:space="preserve"> </w:t>
        </w:r>
        <w:r>
          <w:rPr>
            <w:sz w:val="22"/>
            <w:szCs w:val="22"/>
          </w:rPr>
          <w:t>2018</w:t>
        </w:r>
        <w:r w:rsidR="008C7E8F">
          <w:rPr>
            <w:sz w:val="22"/>
            <w:szCs w:val="22"/>
          </w:rPr>
          <w:t>;11: 756</w:t>
        </w:r>
        <w:r>
          <w:rPr>
            <w:sz w:val="22"/>
            <w:szCs w:val="22"/>
          </w:rPr>
          <w:t>. doi:</w:t>
        </w:r>
        <w:r w:rsidR="008F222A">
          <w:rPr>
            <w:sz w:val="22"/>
            <w:szCs w:val="22"/>
          </w:rPr>
          <w:fldChar w:fldCharType="end"/>
        </w:r>
        <w:r w:rsidR="008F222A">
          <w:fldChar w:fldCharType="begin"/>
        </w:r>
        <w:r w:rsidR="008F222A">
          <w:instrText xml:space="preserve"> HYPERLINK "http://dx.doi.org/10.3389/fnins.2017.00756" \h </w:instrText>
        </w:r>
        <w:r w:rsidR="008F222A">
          <w:fldChar w:fldCharType="separate"/>
        </w:r>
        <w:r>
          <w:rPr>
            <w:sz w:val="22"/>
            <w:szCs w:val="22"/>
          </w:rPr>
          <w:t>10.3389/fnins.2017.00756</w:t>
        </w:r>
        <w:r w:rsidR="008F222A">
          <w:rPr>
            <w:sz w:val="22"/>
            <w:szCs w:val="22"/>
          </w:rPr>
          <w:fldChar w:fldCharType="end"/>
        </w:r>
      </w:ins>
    </w:p>
    <w:p w14:paraId="325637BA" w14:textId="77777777" w:rsidR="000D427E" w:rsidRDefault="002F3453">
      <w:pPr>
        <w:widowControl w:val="0"/>
        <w:spacing w:after="220"/>
        <w:ind w:left="440" w:hanging="440"/>
        <w:rPr>
          <w:ins w:id="1379" w:author="ltonin" w:date="2018-01-31T15:18:00Z"/>
          <w:sz w:val="22"/>
          <w:szCs w:val="22"/>
        </w:rPr>
      </w:pPr>
      <w:ins w:id="1380" w:author="ltonin" w:date="2018-01-31T15:18:00Z">
        <w:r>
          <w:rPr>
            <w:sz w:val="22"/>
            <w:szCs w:val="22"/>
          </w:rPr>
          <w:t xml:space="preserve">9. </w:t>
        </w:r>
        <w:r>
          <w:rPr>
            <w:sz w:val="22"/>
            <w:szCs w:val="22"/>
          </w:rPr>
          <w:tab/>
        </w:r>
        <w:r w:rsidR="008F222A">
          <w:fldChar w:fldCharType="begin"/>
        </w:r>
        <w:r w:rsidR="008F222A">
          <w:instrText xml:space="preserve"> HYPERLINK "http://paperpile.com/b/dIT9gv/foU9" \h </w:instrText>
        </w:r>
        <w:r w:rsidR="008F222A">
          <w:fldChar w:fldCharType="separate"/>
        </w:r>
        <w:r>
          <w:rPr>
            <w:sz w:val="22"/>
            <w:szCs w:val="22"/>
          </w:rPr>
          <w:t>Pfurtscheller G, Guger C, Müller G, Krausz G, Neuper C. Brain oscillations control hand orthosis in a tetraplegic. Neurosci Lett. 2000;292: 211–214.</w:t>
        </w:r>
        <w:r w:rsidR="008F222A">
          <w:rPr>
            <w:sz w:val="22"/>
            <w:szCs w:val="22"/>
          </w:rPr>
          <w:fldChar w:fldCharType="end"/>
        </w:r>
      </w:ins>
    </w:p>
    <w:p w14:paraId="30A49CBC" w14:textId="77777777" w:rsidR="000D427E" w:rsidRDefault="002F3453">
      <w:pPr>
        <w:widowControl w:val="0"/>
        <w:spacing w:after="220"/>
        <w:ind w:left="440" w:hanging="440"/>
        <w:rPr>
          <w:ins w:id="1381" w:author="ltonin" w:date="2018-01-31T15:18:00Z"/>
          <w:sz w:val="22"/>
          <w:szCs w:val="22"/>
        </w:rPr>
      </w:pPr>
      <w:ins w:id="1382" w:author="ltonin" w:date="2018-01-31T15:18:00Z">
        <w:r>
          <w:rPr>
            <w:sz w:val="22"/>
            <w:szCs w:val="22"/>
          </w:rPr>
          <w:t xml:space="preserve">10. </w:t>
        </w:r>
        <w:r>
          <w:rPr>
            <w:sz w:val="22"/>
            <w:szCs w:val="22"/>
          </w:rPr>
          <w:tab/>
        </w:r>
        <w:r w:rsidR="008F222A">
          <w:fldChar w:fldCharType="begin"/>
        </w:r>
        <w:r w:rsidR="008F222A">
          <w:instrText xml:space="preserve"> HYPERLINK "http://paperpile.com/b/dIT9gv/h0lv" \h </w:instrText>
        </w:r>
        <w:r w:rsidR="008F222A">
          <w:fldChar w:fldCharType="separate"/>
        </w:r>
        <w:r>
          <w:rPr>
            <w:sz w:val="22"/>
            <w:szCs w:val="22"/>
          </w:rPr>
          <w:t>Neuper C, Müller GR, Kübler A, Birbaumer N, Pfurtscheller G. Clinical application of an EEG-based brain–computer interface: a case study in a patient with severe motor impairment. Clin Neurophysiol. 2003;114: 399–409.</w:t>
        </w:r>
        <w:r w:rsidR="008F222A">
          <w:rPr>
            <w:sz w:val="22"/>
            <w:szCs w:val="22"/>
          </w:rPr>
          <w:fldChar w:fldCharType="end"/>
        </w:r>
      </w:ins>
    </w:p>
    <w:p w14:paraId="361D9AAF" w14:textId="77777777" w:rsidR="000D427E" w:rsidRDefault="002F3453">
      <w:pPr>
        <w:widowControl w:val="0"/>
        <w:spacing w:after="220"/>
        <w:ind w:left="440" w:hanging="440"/>
        <w:rPr>
          <w:ins w:id="1383" w:author="ltonin" w:date="2018-01-31T15:18:00Z"/>
          <w:sz w:val="22"/>
          <w:szCs w:val="22"/>
        </w:rPr>
      </w:pPr>
      <w:ins w:id="1384" w:author="ltonin" w:date="2018-01-31T15:18:00Z">
        <w:r>
          <w:rPr>
            <w:sz w:val="22"/>
            <w:szCs w:val="22"/>
          </w:rPr>
          <w:t xml:space="preserve">11. </w:t>
        </w:r>
        <w:r>
          <w:rPr>
            <w:sz w:val="22"/>
            <w:szCs w:val="22"/>
          </w:rPr>
          <w:tab/>
        </w:r>
        <w:r w:rsidR="008F222A">
          <w:fldChar w:fldCharType="begin"/>
        </w:r>
        <w:r w:rsidR="008F222A">
          <w:instrText xml:space="preserve"> HYPERLINK "http://paperpile.com/b/dIT9gv/nESY" \h </w:instrText>
        </w:r>
        <w:r w:rsidR="008F222A">
          <w:fldChar w:fldCharType="separate"/>
        </w:r>
        <w:r>
          <w:rPr>
            <w:sz w:val="22"/>
            <w:szCs w:val="22"/>
          </w:rPr>
          <w:t>Blankertz B, Lemm S, Treder M, Haufe S, Müller K-R. Single-trial analysis and classification of ERP components — A tutorial. Neuroimage. 2011;56: 814–825.</w:t>
        </w:r>
        <w:r w:rsidR="008F222A">
          <w:rPr>
            <w:sz w:val="22"/>
            <w:szCs w:val="22"/>
          </w:rPr>
          <w:fldChar w:fldCharType="end"/>
        </w:r>
      </w:ins>
    </w:p>
    <w:p w14:paraId="28C402DE" w14:textId="77777777" w:rsidR="000D427E" w:rsidRDefault="002F3453">
      <w:pPr>
        <w:widowControl w:val="0"/>
        <w:spacing w:after="220"/>
        <w:ind w:left="440" w:hanging="440"/>
        <w:rPr>
          <w:ins w:id="1385" w:author="ltonin" w:date="2018-01-31T15:18:00Z"/>
          <w:sz w:val="22"/>
          <w:szCs w:val="22"/>
        </w:rPr>
      </w:pPr>
      <w:ins w:id="1386" w:author="ltonin" w:date="2018-01-31T15:18:00Z">
        <w:r>
          <w:rPr>
            <w:sz w:val="22"/>
            <w:szCs w:val="22"/>
          </w:rPr>
          <w:t xml:space="preserve">12. </w:t>
        </w:r>
        <w:r>
          <w:rPr>
            <w:sz w:val="22"/>
            <w:szCs w:val="22"/>
          </w:rPr>
          <w:tab/>
        </w:r>
        <w:r w:rsidR="008F222A">
          <w:fldChar w:fldCharType="begin"/>
        </w:r>
        <w:r w:rsidR="008F222A">
          <w:instrText xml:space="preserve"> HYPERLINK "http://paperpile.com/b/dIT9gv/p4lZ" \h </w:instrText>
        </w:r>
        <w:r w:rsidR="008F222A">
          <w:fldChar w:fldCharType="separate"/>
        </w:r>
        <w:r>
          <w:rPr>
            <w:sz w:val="22"/>
            <w:szCs w:val="22"/>
          </w:rPr>
          <w:t>Hwang H-J, Kim S, Choi S, Im C-H. EEG-Based Brain-Computer Interfaces: A Thorough Literature Survey. Int J Hum Comput Interact. 2013;29: 814–826.</w:t>
        </w:r>
        <w:r w:rsidR="008F222A">
          <w:rPr>
            <w:sz w:val="22"/>
            <w:szCs w:val="22"/>
          </w:rPr>
          <w:fldChar w:fldCharType="end"/>
        </w:r>
      </w:ins>
    </w:p>
    <w:p w14:paraId="02AEC995" w14:textId="77777777" w:rsidR="000D427E" w:rsidRDefault="002F3453">
      <w:pPr>
        <w:widowControl w:val="0"/>
        <w:spacing w:after="220"/>
        <w:ind w:left="440" w:hanging="440"/>
        <w:rPr>
          <w:ins w:id="1387" w:author="ltonin" w:date="2018-01-31T15:18:00Z"/>
          <w:sz w:val="22"/>
          <w:szCs w:val="22"/>
        </w:rPr>
      </w:pPr>
      <w:ins w:id="1388" w:author="ltonin" w:date="2018-01-31T15:18:00Z">
        <w:r>
          <w:rPr>
            <w:sz w:val="22"/>
            <w:szCs w:val="22"/>
          </w:rPr>
          <w:t xml:space="preserve">13. </w:t>
        </w:r>
        <w:r>
          <w:rPr>
            <w:sz w:val="22"/>
            <w:szCs w:val="22"/>
          </w:rPr>
          <w:tab/>
        </w:r>
        <w:r w:rsidR="008F222A">
          <w:fldChar w:fldCharType="begin"/>
        </w:r>
        <w:r w:rsidR="008F222A">
          <w:instrText xml:space="preserve"> HYPERLINK "http://paperpile.com/b/dIT9gv/juoW" \h </w:instrText>
        </w:r>
        <w:r w:rsidR="008F222A">
          <w:fldChar w:fldCharType="separate"/>
        </w:r>
        <w:r>
          <w:rPr>
            <w:sz w:val="22"/>
            <w:szCs w:val="22"/>
          </w:rPr>
          <w:t>Sellers EW, Vaughan TM, Wolpaw JR. A brain-computer interface for long-term independent home use. Amyotroph Lateral Scler. 2010;11: 449–455.</w:t>
        </w:r>
        <w:r w:rsidR="008F222A">
          <w:rPr>
            <w:sz w:val="22"/>
            <w:szCs w:val="22"/>
          </w:rPr>
          <w:fldChar w:fldCharType="end"/>
        </w:r>
      </w:ins>
    </w:p>
    <w:p w14:paraId="0677FED2" w14:textId="77777777" w:rsidR="000D427E" w:rsidRDefault="002F3453">
      <w:pPr>
        <w:widowControl w:val="0"/>
        <w:spacing w:after="220"/>
        <w:ind w:left="440" w:hanging="440"/>
        <w:rPr>
          <w:ins w:id="1389" w:author="ltonin" w:date="2018-01-31T15:18:00Z"/>
          <w:sz w:val="22"/>
          <w:szCs w:val="22"/>
        </w:rPr>
      </w:pPr>
      <w:ins w:id="1390" w:author="ltonin" w:date="2018-01-31T15:18:00Z">
        <w:r>
          <w:rPr>
            <w:sz w:val="22"/>
            <w:szCs w:val="22"/>
          </w:rPr>
          <w:t xml:space="preserve">14. </w:t>
        </w:r>
        <w:r>
          <w:rPr>
            <w:sz w:val="22"/>
            <w:szCs w:val="22"/>
          </w:rPr>
          <w:tab/>
        </w:r>
        <w:r w:rsidR="008F222A">
          <w:fldChar w:fldCharType="begin"/>
        </w:r>
        <w:r w:rsidR="008F222A">
          <w:instrText xml:space="preserve"> HYPERLINK "http://paperpile.com/b/dIT9gv/LEEU" \h </w:instrText>
        </w:r>
        <w:r w:rsidR="008F222A">
          <w:fldChar w:fldCharType="separate"/>
        </w:r>
        <w:r>
          <w:rPr>
            <w:sz w:val="22"/>
            <w:szCs w:val="22"/>
          </w:rPr>
          <w:t>Sellers EW, Ryan DB, Hauser CK. Noninvasive brain-computer interface enables communication after brainstem stroke. Sci Transl Med. 2014;6: 257re7.</w:t>
        </w:r>
        <w:r w:rsidR="008F222A">
          <w:rPr>
            <w:sz w:val="22"/>
            <w:szCs w:val="22"/>
          </w:rPr>
          <w:fldChar w:fldCharType="end"/>
        </w:r>
      </w:ins>
    </w:p>
    <w:p w14:paraId="44777FC7" w14:textId="77777777" w:rsidR="000D427E" w:rsidRDefault="002F3453">
      <w:pPr>
        <w:widowControl w:val="0"/>
        <w:spacing w:after="220"/>
        <w:ind w:left="440" w:hanging="440"/>
        <w:rPr>
          <w:ins w:id="1391" w:author="ltonin" w:date="2018-01-31T15:18:00Z"/>
          <w:sz w:val="22"/>
          <w:szCs w:val="22"/>
        </w:rPr>
      </w:pPr>
      <w:ins w:id="1392" w:author="ltonin" w:date="2018-01-31T15:18:00Z">
        <w:r>
          <w:rPr>
            <w:sz w:val="22"/>
            <w:szCs w:val="22"/>
          </w:rPr>
          <w:t xml:space="preserve">15. </w:t>
        </w:r>
        <w:r>
          <w:rPr>
            <w:sz w:val="22"/>
            <w:szCs w:val="22"/>
          </w:rPr>
          <w:tab/>
        </w:r>
        <w:r w:rsidR="008F222A">
          <w:fldChar w:fldCharType="begin"/>
        </w:r>
        <w:r w:rsidR="008F222A">
          <w:instrText xml:space="preserve"> HYPERLINK "http://paperpile.com/b/dIT9gv/jnih" \h </w:instrText>
        </w:r>
        <w:r w:rsidR="008F222A">
          <w:fldChar w:fldCharType="separate"/>
        </w:r>
        <w:r>
          <w:rPr>
            <w:sz w:val="22"/>
            <w:szCs w:val="22"/>
          </w:rPr>
          <w:t>Sellers EW, Donchin E. A P300-based brain-computer interface: initial tests by ALS patients. Clin Neurophysiol. 2006;117: 538–548.</w:t>
        </w:r>
        <w:r w:rsidR="008F222A">
          <w:rPr>
            <w:sz w:val="22"/>
            <w:szCs w:val="22"/>
          </w:rPr>
          <w:fldChar w:fldCharType="end"/>
        </w:r>
      </w:ins>
    </w:p>
    <w:p w14:paraId="376DDCAF" w14:textId="77777777" w:rsidR="000D427E" w:rsidRDefault="002F3453">
      <w:pPr>
        <w:widowControl w:val="0"/>
        <w:spacing w:after="220"/>
        <w:ind w:left="440" w:hanging="440"/>
        <w:rPr>
          <w:ins w:id="1393" w:author="ltonin" w:date="2018-01-31T15:18:00Z"/>
          <w:sz w:val="22"/>
          <w:szCs w:val="22"/>
        </w:rPr>
      </w:pPr>
      <w:ins w:id="1394" w:author="ltonin" w:date="2018-01-31T15:18:00Z">
        <w:r>
          <w:rPr>
            <w:sz w:val="22"/>
            <w:szCs w:val="22"/>
          </w:rPr>
          <w:t xml:space="preserve">16. </w:t>
        </w:r>
        <w:r>
          <w:rPr>
            <w:sz w:val="22"/>
            <w:szCs w:val="22"/>
          </w:rPr>
          <w:tab/>
        </w:r>
        <w:r w:rsidR="008F222A">
          <w:fldChar w:fldCharType="begin"/>
        </w:r>
        <w:r w:rsidR="008F222A">
          <w:instrText xml:space="preserve"> HYPERLINK "http://paperpile.com/b/dIT9gv/KvyA" \h </w:instrText>
        </w:r>
        <w:r w:rsidR="008F222A">
          <w:fldChar w:fldCharType="separate"/>
        </w:r>
        <w:r>
          <w:rPr>
            <w:sz w:val="22"/>
            <w:szCs w:val="22"/>
          </w:rPr>
          <w:t>Chen X, Wang Y, Nakanishi M, Gao X, Jung T-P, Gao S. High-speed spelling with a noninvasive brain-computer interface. Proc Natl Acad Sci U S A. 2015;112: E6058–67.</w:t>
        </w:r>
        <w:r w:rsidR="008F222A">
          <w:rPr>
            <w:sz w:val="22"/>
            <w:szCs w:val="22"/>
          </w:rPr>
          <w:fldChar w:fldCharType="end"/>
        </w:r>
      </w:ins>
    </w:p>
    <w:p w14:paraId="0CB8099B" w14:textId="77777777" w:rsidR="000D427E" w:rsidRDefault="002F3453">
      <w:pPr>
        <w:widowControl w:val="0"/>
        <w:spacing w:after="220"/>
        <w:ind w:left="440" w:hanging="440"/>
        <w:rPr>
          <w:ins w:id="1395" w:author="ltonin" w:date="2018-01-31T15:18:00Z"/>
          <w:sz w:val="22"/>
          <w:szCs w:val="22"/>
        </w:rPr>
      </w:pPr>
      <w:ins w:id="1396" w:author="ltonin" w:date="2018-01-31T15:18:00Z">
        <w:r>
          <w:rPr>
            <w:sz w:val="22"/>
            <w:szCs w:val="22"/>
          </w:rPr>
          <w:t xml:space="preserve">17. </w:t>
        </w:r>
        <w:r>
          <w:rPr>
            <w:sz w:val="22"/>
            <w:szCs w:val="22"/>
          </w:rPr>
          <w:tab/>
        </w:r>
        <w:r w:rsidR="008F222A">
          <w:fldChar w:fldCharType="begin"/>
        </w:r>
        <w:r w:rsidR="008F222A">
          <w:instrText xml:space="preserve"> HYPERLINK "http://paperpile.com/b/dIT9gv/XiVx" \h </w:instrText>
        </w:r>
        <w:r w:rsidR="008F222A">
          <w:fldChar w:fldCharType="separate"/>
        </w:r>
        <w:r>
          <w:rPr>
            <w:sz w:val="22"/>
            <w:szCs w:val="22"/>
          </w:rPr>
          <w:t>Pfurtscheller G, Neuper C. Motor imagery and direct brain-computer communication. Proc IEEE. 2001;89: 1123–1134.</w:t>
        </w:r>
        <w:r w:rsidR="008F222A">
          <w:rPr>
            <w:sz w:val="22"/>
            <w:szCs w:val="22"/>
          </w:rPr>
          <w:fldChar w:fldCharType="end"/>
        </w:r>
      </w:ins>
    </w:p>
    <w:p w14:paraId="0B554598" w14:textId="77777777" w:rsidR="000D427E" w:rsidRDefault="002F3453">
      <w:pPr>
        <w:widowControl w:val="0"/>
        <w:spacing w:after="220"/>
        <w:ind w:left="440" w:hanging="440"/>
        <w:rPr>
          <w:ins w:id="1397" w:author="ltonin" w:date="2018-01-31T15:18:00Z"/>
          <w:sz w:val="22"/>
          <w:szCs w:val="22"/>
        </w:rPr>
      </w:pPr>
      <w:ins w:id="1398" w:author="ltonin" w:date="2018-01-31T15:18:00Z">
        <w:r>
          <w:rPr>
            <w:sz w:val="22"/>
            <w:szCs w:val="22"/>
          </w:rPr>
          <w:t xml:space="preserve">18. </w:t>
        </w:r>
        <w:r>
          <w:rPr>
            <w:sz w:val="22"/>
            <w:szCs w:val="22"/>
          </w:rPr>
          <w:tab/>
        </w:r>
        <w:r w:rsidR="008F222A">
          <w:fldChar w:fldCharType="begin"/>
        </w:r>
        <w:r w:rsidR="008F222A">
          <w:instrText xml:space="preserve"> HYPERLINK "http://paperpile.com/</w:instrText>
        </w:r>
        <w:r w:rsidR="008F222A">
          <w:instrText xml:space="preserve">b/dIT9gv/UFBK" \h </w:instrText>
        </w:r>
        <w:r w:rsidR="008F222A">
          <w:fldChar w:fldCharType="separate"/>
        </w:r>
        <w:r>
          <w:rPr>
            <w:sz w:val="22"/>
            <w:szCs w:val="22"/>
          </w:rPr>
          <w:t>Wolpaw JR, Birbaumer N, McFarland DJ, Pfurtscheller G, Vaughan TM. Brain-computer interfaces for communication and control. Clin Neurophysiol. 2002;113: 767–791.</w:t>
        </w:r>
        <w:r w:rsidR="008F222A">
          <w:rPr>
            <w:sz w:val="22"/>
            <w:szCs w:val="22"/>
          </w:rPr>
          <w:fldChar w:fldCharType="end"/>
        </w:r>
      </w:ins>
    </w:p>
    <w:p w14:paraId="615B9A3B" w14:textId="77777777" w:rsidR="000D427E" w:rsidRDefault="002F3453">
      <w:pPr>
        <w:widowControl w:val="0"/>
        <w:spacing w:after="220"/>
        <w:ind w:left="440" w:hanging="440"/>
        <w:rPr>
          <w:ins w:id="1399" w:author="ltonin" w:date="2018-01-31T15:18:00Z"/>
          <w:sz w:val="22"/>
          <w:szCs w:val="22"/>
        </w:rPr>
      </w:pPr>
      <w:ins w:id="1400" w:author="ltonin" w:date="2018-01-31T15:18:00Z">
        <w:r>
          <w:rPr>
            <w:sz w:val="22"/>
            <w:szCs w:val="22"/>
          </w:rPr>
          <w:t xml:space="preserve">19. </w:t>
        </w:r>
        <w:r>
          <w:rPr>
            <w:sz w:val="22"/>
            <w:szCs w:val="22"/>
          </w:rPr>
          <w:tab/>
        </w:r>
        <w:r w:rsidR="008F222A">
          <w:fldChar w:fldCharType="begin"/>
        </w:r>
        <w:r w:rsidR="008F222A">
          <w:instrText xml:space="preserve"> HYPERLINK "http://paperpile.com/b/dIT9gv/AwkK" \h </w:instrText>
        </w:r>
        <w:r w:rsidR="008F222A">
          <w:fldChar w:fldCharType="separate"/>
        </w:r>
        <w:r>
          <w:rPr>
            <w:sz w:val="22"/>
            <w:szCs w:val="22"/>
          </w:rPr>
          <w:t>Hiremath SV, Chen W, Wang W, Foldes S, Yang Y, Tyler-Kabara EC, et al. Brain computer interface learning for systems based on electrocorticography and intracortical microelectrode arrays. Front Integr Neurosci. 2015;9: 40.</w:t>
        </w:r>
        <w:r w:rsidR="008F222A">
          <w:rPr>
            <w:sz w:val="22"/>
            <w:szCs w:val="22"/>
          </w:rPr>
          <w:fldChar w:fldCharType="end"/>
        </w:r>
      </w:ins>
    </w:p>
    <w:p w14:paraId="1238A440" w14:textId="690747B4" w:rsidR="000D427E" w:rsidRDefault="002F3453">
      <w:pPr>
        <w:widowControl w:val="0"/>
        <w:spacing w:after="220"/>
        <w:ind w:left="440" w:hanging="440"/>
        <w:rPr>
          <w:ins w:id="1401" w:author="ltonin" w:date="2018-01-31T15:18:00Z"/>
          <w:sz w:val="22"/>
          <w:szCs w:val="22"/>
        </w:rPr>
      </w:pPr>
      <w:ins w:id="1402" w:author="ltonin" w:date="2018-01-31T15:18:00Z">
        <w:r>
          <w:rPr>
            <w:sz w:val="22"/>
            <w:szCs w:val="22"/>
          </w:rPr>
          <w:t xml:space="preserve">20. </w:t>
        </w:r>
        <w:r>
          <w:rPr>
            <w:sz w:val="22"/>
            <w:szCs w:val="22"/>
          </w:rPr>
          <w:tab/>
        </w:r>
        <w:r w:rsidR="008F222A">
          <w:fldChar w:fldCharType="begin"/>
        </w:r>
        <w:r w:rsidR="008F222A">
          <w:instrText xml:space="preserve"> HYPERLINK "http://paperpile.com/b</w:instrText>
        </w:r>
        <w:r w:rsidR="008F222A">
          <w:instrText xml:space="preserve">/dIT9gv/Av4h" \h </w:instrText>
        </w:r>
        <w:r w:rsidR="008F222A">
          <w:fldChar w:fldCharType="separate"/>
        </w:r>
        <w:r>
          <w:rPr>
            <w:sz w:val="22"/>
            <w:szCs w:val="22"/>
          </w:rPr>
          <w:t xml:space="preserve">Merel JS, Fox R, Jebara T, Liam P. A multi-agent control framework for co-adaptation in brain-computer interfaces. </w:t>
        </w:r>
        <w:r w:rsidR="005706C5" w:rsidRPr="005706C5">
          <w:rPr>
            <w:sz w:val="22"/>
            <w:szCs w:val="22"/>
          </w:rPr>
          <w:t>Adv Neural Inf Process Syst</w:t>
        </w:r>
        <w:r>
          <w:rPr>
            <w:sz w:val="22"/>
            <w:szCs w:val="22"/>
          </w:rPr>
          <w:t>. Curran Associates, Inc.; 2013. pp. 2841–2849.</w:t>
        </w:r>
        <w:r w:rsidR="008F222A">
          <w:rPr>
            <w:sz w:val="22"/>
            <w:szCs w:val="22"/>
          </w:rPr>
          <w:fldChar w:fldCharType="end"/>
        </w:r>
      </w:ins>
    </w:p>
    <w:p w14:paraId="2201E46C" w14:textId="77777777" w:rsidR="000D427E" w:rsidRDefault="002F3453">
      <w:pPr>
        <w:widowControl w:val="0"/>
        <w:spacing w:after="220"/>
        <w:ind w:left="440" w:hanging="440"/>
        <w:rPr>
          <w:ins w:id="1403" w:author="ltonin" w:date="2018-01-31T15:18:00Z"/>
          <w:sz w:val="22"/>
          <w:szCs w:val="22"/>
        </w:rPr>
      </w:pPr>
      <w:ins w:id="1404" w:author="ltonin" w:date="2018-01-31T15:18:00Z">
        <w:r>
          <w:rPr>
            <w:sz w:val="22"/>
            <w:szCs w:val="22"/>
          </w:rPr>
          <w:t xml:space="preserve">21. </w:t>
        </w:r>
        <w:r>
          <w:rPr>
            <w:sz w:val="22"/>
            <w:szCs w:val="22"/>
          </w:rPr>
          <w:tab/>
        </w:r>
        <w:r w:rsidR="008F222A">
          <w:fldChar w:fldCharType="begin"/>
        </w:r>
        <w:r w:rsidR="008F222A">
          <w:instrText xml:space="preserve"> HYP</w:instrText>
        </w:r>
        <w:r w:rsidR="008F222A">
          <w:instrText xml:space="preserve">ERLINK "http://paperpile.com/b/dIT9gv/Ip1P" \h </w:instrText>
        </w:r>
        <w:r w:rsidR="008F222A">
          <w:fldChar w:fldCharType="separate"/>
        </w:r>
        <w:r>
          <w:rPr>
            <w:sz w:val="22"/>
            <w:szCs w:val="22"/>
          </w:rPr>
          <w:t>Mladenović J, Mattout J, Lotte F. A Generic Framework for Adaptive EEG-Based BCI Training and Operation. In: Nam CS, Nijholt A, Lotte F, editors. Brain-Computer Interfaces Handbook: Technological and Theoretical Advances. Taylor &amp; Francis; 2018.</w:t>
        </w:r>
        <w:r w:rsidR="008F222A">
          <w:rPr>
            <w:sz w:val="22"/>
            <w:szCs w:val="22"/>
          </w:rPr>
          <w:fldChar w:fldCharType="end"/>
        </w:r>
      </w:ins>
    </w:p>
    <w:p w14:paraId="3DA4CD6A" w14:textId="3745EE91" w:rsidR="000D427E" w:rsidRDefault="002F3453">
      <w:pPr>
        <w:widowControl w:val="0"/>
        <w:spacing w:after="220"/>
        <w:ind w:left="440" w:hanging="440"/>
        <w:rPr>
          <w:ins w:id="1405" w:author="ltonin" w:date="2018-01-31T15:18:00Z"/>
          <w:sz w:val="22"/>
          <w:szCs w:val="22"/>
        </w:rPr>
      </w:pPr>
      <w:ins w:id="1406" w:author="ltonin" w:date="2018-01-31T15:18:00Z">
        <w:r>
          <w:rPr>
            <w:sz w:val="22"/>
            <w:szCs w:val="22"/>
          </w:rPr>
          <w:t xml:space="preserve">22. </w:t>
        </w:r>
        <w:r>
          <w:rPr>
            <w:sz w:val="22"/>
            <w:szCs w:val="22"/>
          </w:rPr>
          <w:tab/>
        </w:r>
        <w:r w:rsidR="008F222A">
          <w:fldChar w:fldCharType="begin"/>
        </w:r>
        <w:r w:rsidR="008F222A">
          <w:instrText xml:space="preserve"> HYPERLINK "http://paperpile.com/b/dIT9gv/Weog" \h </w:instrText>
        </w:r>
        <w:r w:rsidR="008F222A">
          <w:fldChar w:fldCharType="separate"/>
        </w:r>
        <w:r w:rsidR="00703268">
          <w:rPr>
            <w:sz w:val="22"/>
            <w:szCs w:val="22"/>
          </w:rPr>
          <w:t>Millán Jd</w:t>
        </w:r>
        <w:r>
          <w:rPr>
            <w:sz w:val="22"/>
            <w:szCs w:val="22"/>
          </w:rPr>
          <w:t>R. Brain-Machine Interfaces: The Perception-Action Closed Loop: A Two-Learner System. IEEE Systems, Man, and Cybernetics Magazine. 2015;1: 6–8.</w:t>
        </w:r>
        <w:r w:rsidR="008F222A">
          <w:rPr>
            <w:sz w:val="22"/>
            <w:szCs w:val="22"/>
          </w:rPr>
          <w:fldChar w:fldCharType="end"/>
        </w:r>
      </w:ins>
    </w:p>
    <w:p w14:paraId="76692E9A" w14:textId="77777777" w:rsidR="000D427E" w:rsidRDefault="002F3453">
      <w:pPr>
        <w:widowControl w:val="0"/>
        <w:spacing w:after="220"/>
        <w:ind w:left="440" w:hanging="440"/>
        <w:rPr>
          <w:ins w:id="1407" w:author="ltonin" w:date="2018-01-31T15:18:00Z"/>
          <w:sz w:val="22"/>
          <w:szCs w:val="22"/>
        </w:rPr>
      </w:pPr>
      <w:ins w:id="1408" w:author="ltonin" w:date="2018-01-31T15:18:00Z">
        <w:r>
          <w:rPr>
            <w:sz w:val="22"/>
            <w:szCs w:val="22"/>
          </w:rPr>
          <w:t xml:space="preserve">23. </w:t>
        </w:r>
        <w:r>
          <w:rPr>
            <w:sz w:val="22"/>
            <w:szCs w:val="22"/>
          </w:rPr>
          <w:tab/>
        </w:r>
        <w:r w:rsidR="008F222A">
          <w:fldChar w:fldCharType="begin"/>
        </w:r>
        <w:r w:rsidR="008F222A">
          <w:instrText xml:space="preserve"> HYPERLINK "http://paperpile.com/b/dIT9gv/qN3x" \h </w:instrText>
        </w:r>
        <w:r w:rsidR="008F222A">
          <w:fldChar w:fldCharType="separate"/>
        </w:r>
        <w:r>
          <w:rPr>
            <w:sz w:val="22"/>
            <w:szCs w:val="22"/>
          </w:rPr>
          <w:t>Wander JD, Blakely T, Miller KJ, Weaver KE, Johnson LA, Olson JD, et al. Distributed cortical adaptation during learning of a brain-computer interface task. Proc Natl Acad Sci U S A. 2013;110: 10818–10823.</w:t>
        </w:r>
        <w:r w:rsidR="008F222A">
          <w:rPr>
            <w:sz w:val="22"/>
            <w:szCs w:val="22"/>
          </w:rPr>
          <w:fldChar w:fldCharType="end"/>
        </w:r>
      </w:ins>
    </w:p>
    <w:p w14:paraId="3C2DB4A5" w14:textId="13F3B697" w:rsidR="000D427E" w:rsidRDefault="002F3453">
      <w:pPr>
        <w:widowControl w:val="0"/>
        <w:spacing w:after="220"/>
        <w:ind w:left="440" w:hanging="440"/>
        <w:rPr>
          <w:ins w:id="1409" w:author="ltonin" w:date="2018-01-31T15:18:00Z"/>
          <w:sz w:val="22"/>
          <w:szCs w:val="22"/>
        </w:rPr>
      </w:pPr>
      <w:moveToRangeStart w:id="1410" w:author="ltonin" w:date="2018-01-31T15:18:00Z" w:name="move505175244"/>
      <w:moveTo w:id="1411" w:author="ltonin" w:date="2018-01-31T15:18:00Z">
        <w:r>
          <w:rPr>
            <w:sz w:val="22"/>
            <w:rPrChange w:id="1412" w:author="ltonin" w:date="2018-01-31T15:18:00Z">
              <w:rPr/>
            </w:rPrChange>
          </w:rPr>
          <w:t xml:space="preserve">24. </w:t>
        </w:r>
        <w:r>
          <w:rPr>
            <w:sz w:val="22"/>
            <w:rPrChange w:id="1413" w:author="ltonin" w:date="2018-01-31T15:18:00Z">
              <w:rPr/>
            </w:rPrChange>
          </w:rPr>
          <w:tab/>
        </w:r>
      </w:moveTo>
      <w:moveToRangeEnd w:id="1410"/>
      <w:ins w:id="1414" w:author="ltonin" w:date="2018-01-31T15:18:00Z">
        <w:r w:rsidR="008F222A">
          <w:fldChar w:fldCharType="begin"/>
        </w:r>
        <w:r w:rsidR="008F222A">
          <w:instrText xml:space="preserve"> HYPERLINK "http://paperpile.com/b/dIT9gv/DKen" \h </w:instrText>
        </w:r>
        <w:r w:rsidR="008F222A">
          <w:fldChar w:fldCharType="separate"/>
        </w:r>
        <w:r>
          <w:rPr>
            <w:sz w:val="22"/>
            <w:szCs w:val="22"/>
          </w:rPr>
          <w:t>Jarosiewicz B, Chase SM, Fraser GW, Velliste M, Kass RE, Schwartz AB. Functional network reorganization during learning in a brain-computer interface paradigm</w:t>
        </w:r>
        <w:r w:rsidR="00850EBD">
          <w:rPr>
            <w:sz w:val="22"/>
            <w:szCs w:val="22"/>
          </w:rPr>
          <w:t xml:space="preserve">. </w:t>
        </w:r>
        <w:r w:rsidR="00850EBD" w:rsidRPr="00850EBD">
          <w:rPr>
            <w:sz w:val="22"/>
            <w:szCs w:val="22"/>
          </w:rPr>
          <w:t>Proc Natl Acad Sci U S A</w:t>
        </w:r>
        <w:r>
          <w:rPr>
            <w:sz w:val="22"/>
            <w:szCs w:val="22"/>
          </w:rPr>
          <w:t>. 2008;105: 19486–19491.</w:t>
        </w:r>
        <w:r w:rsidR="008F222A">
          <w:rPr>
            <w:sz w:val="22"/>
            <w:szCs w:val="22"/>
          </w:rPr>
          <w:fldChar w:fldCharType="end"/>
        </w:r>
      </w:ins>
    </w:p>
    <w:p w14:paraId="4077EA98" w14:textId="77777777" w:rsidR="000D427E" w:rsidRDefault="002F3453">
      <w:pPr>
        <w:widowControl w:val="0"/>
        <w:spacing w:after="220"/>
        <w:ind w:left="440" w:hanging="440"/>
        <w:rPr>
          <w:ins w:id="1415" w:author="ltonin" w:date="2018-01-31T15:18:00Z"/>
          <w:sz w:val="22"/>
          <w:szCs w:val="22"/>
        </w:rPr>
      </w:pPr>
      <w:ins w:id="1416" w:author="ltonin" w:date="2018-01-31T15:18:00Z">
        <w:r>
          <w:rPr>
            <w:sz w:val="22"/>
            <w:szCs w:val="22"/>
          </w:rPr>
          <w:t xml:space="preserve">25. </w:t>
        </w:r>
        <w:r>
          <w:rPr>
            <w:sz w:val="22"/>
            <w:szCs w:val="22"/>
          </w:rPr>
          <w:tab/>
        </w:r>
        <w:r w:rsidR="008F222A">
          <w:fldChar w:fldCharType="begin"/>
        </w:r>
        <w:r w:rsidR="008F222A">
          <w:instrText xml:space="preserve"> HYPERLINK "http://paperpile.com/b/dIT9gv/zSK5" \h </w:instrText>
        </w:r>
        <w:r w:rsidR="008F222A">
          <w:fldChar w:fldCharType="separate"/>
        </w:r>
        <w:r>
          <w:rPr>
            <w:sz w:val="22"/>
            <w:szCs w:val="22"/>
          </w:rPr>
          <w:t>Vidaurre C, Blankertz B. Towards a cure for BCI illiteracy. Brain Topogr. 2010;23: 194–198.</w:t>
        </w:r>
        <w:r w:rsidR="008F222A">
          <w:rPr>
            <w:sz w:val="22"/>
            <w:szCs w:val="22"/>
          </w:rPr>
          <w:fldChar w:fldCharType="end"/>
        </w:r>
      </w:ins>
    </w:p>
    <w:p w14:paraId="536F9C17" w14:textId="77777777" w:rsidR="000D427E" w:rsidRDefault="002F3453">
      <w:pPr>
        <w:widowControl w:val="0"/>
        <w:spacing w:after="220"/>
        <w:ind w:left="440" w:hanging="440"/>
        <w:rPr>
          <w:ins w:id="1417" w:author="ltonin" w:date="2018-01-31T15:18:00Z"/>
          <w:sz w:val="22"/>
          <w:szCs w:val="22"/>
        </w:rPr>
      </w:pPr>
      <w:ins w:id="1418" w:author="ltonin" w:date="2018-01-31T15:18:00Z">
        <w:r>
          <w:rPr>
            <w:sz w:val="22"/>
            <w:szCs w:val="22"/>
          </w:rPr>
          <w:t xml:space="preserve">26. </w:t>
        </w:r>
        <w:r>
          <w:rPr>
            <w:sz w:val="22"/>
            <w:szCs w:val="22"/>
          </w:rPr>
          <w:tab/>
        </w:r>
        <w:r w:rsidR="008F222A">
          <w:fldChar w:fldCharType="begin"/>
        </w:r>
        <w:r w:rsidR="008F222A">
          <w:instrText xml:space="preserve"> HYPERLINK "http://paperpile.com/b/dIT9gv/fty3" \h </w:instrText>
        </w:r>
        <w:r w:rsidR="008F222A">
          <w:fldChar w:fldCharType="separate"/>
        </w:r>
        <w:r>
          <w:rPr>
            <w:sz w:val="22"/>
            <w:szCs w:val="22"/>
          </w:rPr>
          <w:t>Vidaurre C, Sannelli C, Müller K-R, Blankertz B. Machine-learning-based coadaptive calibration for brain-computer interfaces. Neural Comput. 2011;23: 791–816.</w:t>
        </w:r>
        <w:r w:rsidR="008F222A">
          <w:rPr>
            <w:sz w:val="22"/>
            <w:szCs w:val="22"/>
          </w:rPr>
          <w:fldChar w:fldCharType="end"/>
        </w:r>
      </w:ins>
    </w:p>
    <w:p w14:paraId="7BC3F425" w14:textId="77777777" w:rsidR="000D427E" w:rsidRDefault="002F3453">
      <w:pPr>
        <w:widowControl w:val="0"/>
        <w:spacing w:after="220"/>
        <w:ind w:left="440" w:hanging="440"/>
        <w:rPr>
          <w:ins w:id="1419" w:author="ltonin" w:date="2018-01-31T15:18:00Z"/>
          <w:sz w:val="22"/>
          <w:szCs w:val="22"/>
        </w:rPr>
      </w:pPr>
      <w:ins w:id="1420" w:author="ltonin" w:date="2018-01-31T15:18:00Z">
        <w:r>
          <w:rPr>
            <w:sz w:val="22"/>
            <w:szCs w:val="22"/>
          </w:rPr>
          <w:t xml:space="preserve">27. </w:t>
        </w:r>
        <w:r>
          <w:rPr>
            <w:sz w:val="22"/>
            <w:szCs w:val="22"/>
          </w:rPr>
          <w:tab/>
        </w:r>
        <w:r w:rsidR="008F222A">
          <w:fldChar w:fldCharType="begin"/>
        </w:r>
        <w:r w:rsidR="008F222A">
          <w:instrText xml:space="preserve"> HYPERLINK "http://paperpile.com/b/dIT9gv/SSoc" \h </w:instrText>
        </w:r>
        <w:r w:rsidR="008F222A">
          <w:fldChar w:fldCharType="separate"/>
        </w:r>
        <w:r>
          <w:rPr>
            <w:sz w:val="22"/>
            <w:szCs w:val="22"/>
          </w:rPr>
          <w:t>Vidaurre C, Schlögl A, Schlöogl A, Cabeza R, Scherer R, Pfurtscheller G. A fully on-line adaptive BCI. IEEE Trans Biomed Eng. 2006;53: 1214–1219.</w:t>
        </w:r>
        <w:r w:rsidR="008F222A">
          <w:rPr>
            <w:sz w:val="22"/>
            <w:szCs w:val="22"/>
          </w:rPr>
          <w:fldChar w:fldCharType="end"/>
        </w:r>
      </w:ins>
    </w:p>
    <w:p w14:paraId="277A2ED2" w14:textId="77777777" w:rsidR="000D427E" w:rsidRDefault="002F3453">
      <w:pPr>
        <w:widowControl w:val="0"/>
        <w:spacing w:after="220"/>
        <w:ind w:left="440" w:hanging="440"/>
        <w:rPr>
          <w:ins w:id="1421" w:author="ltonin" w:date="2018-01-31T15:18:00Z"/>
          <w:sz w:val="22"/>
          <w:szCs w:val="22"/>
        </w:rPr>
      </w:pPr>
      <w:moveToRangeStart w:id="1422" w:author="ltonin" w:date="2018-01-31T15:18:00Z" w:name="move505175245"/>
      <w:moveTo w:id="1423" w:author="ltonin" w:date="2018-01-31T15:18:00Z">
        <w:r>
          <w:rPr>
            <w:sz w:val="22"/>
            <w:rPrChange w:id="1424" w:author="ltonin" w:date="2018-01-31T15:18:00Z">
              <w:rPr/>
            </w:rPrChange>
          </w:rPr>
          <w:t xml:space="preserve">28. </w:t>
        </w:r>
        <w:r>
          <w:rPr>
            <w:sz w:val="22"/>
            <w:rPrChange w:id="1425" w:author="ltonin" w:date="2018-01-31T15:18:00Z">
              <w:rPr/>
            </w:rPrChange>
          </w:rPr>
          <w:tab/>
        </w:r>
      </w:moveTo>
      <w:moveToRangeEnd w:id="1422"/>
      <w:ins w:id="1426" w:author="ltonin" w:date="2018-01-31T15:18:00Z">
        <w:r w:rsidR="008F222A">
          <w:fldChar w:fldCharType="begin"/>
        </w:r>
        <w:r w:rsidR="008F222A">
          <w:instrText xml:space="preserve"> HYPERLINK "http://paperpile.com/b/dIT9gv/AclX" \h </w:instrText>
        </w:r>
        <w:r w:rsidR="008F222A">
          <w:fldChar w:fldCharType="separate"/>
        </w:r>
        <w:r>
          <w:rPr>
            <w:sz w:val="22"/>
            <w:szCs w:val="22"/>
          </w:rPr>
          <w:t>Vidaurre C, Sannelli C, Müller K-R, Blankertz B. Co-adaptive calibration to improve BCI efficiency. J Neural Eng. 2011;8: 025009.</w:t>
        </w:r>
        <w:r w:rsidR="008F222A">
          <w:rPr>
            <w:sz w:val="22"/>
            <w:szCs w:val="22"/>
          </w:rPr>
          <w:fldChar w:fldCharType="end"/>
        </w:r>
      </w:ins>
    </w:p>
    <w:p w14:paraId="1563000A" w14:textId="1A7F01A0" w:rsidR="000D427E" w:rsidRDefault="002F3453">
      <w:pPr>
        <w:widowControl w:val="0"/>
        <w:spacing w:after="220"/>
        <w:ind w:left="440" w:hanging="440"/>
        <w:rPr>
          <w:ins w:id="1427" w:author="ltonin" w:date="2018-01-31T15:18:00Z"/>
          <w:sz w:val="22"/>
          <w:szCs w:val="22"/>
        </w:rPr>
      </w:pPr>
      <w:ins w:id="1428" w:author="ltonin" w:date="2018-01-31T15:18:00Z">
        <w:r>
          <w:rPr>
            <w:sz w:val="22"/>
            <w:szCs w:val="22"/>
          </w:rPr>
          <w:t xml:space="preserve">29. </w:t>
        </w:r>
        <w:r>
          <w:rPr>
            <w:sz w:val="22"/>
            <w:szCs w:val="22"/>
          </w:rPr>
          <w:tab/>
        </w:r>
        <w:r w:rsidR="008F222A">
          <w:fldChar w:fldCharType="begin"/>
        </w:r>
        <w:r w:rsidR="008F222A">
          <w:instrText xml:space="preserve"> HYPERLINK "http://paperpile.com/b/dIT9gv/ChUv" \h </w:instrText>
        </w:r>
        <w:r w:rsidR="008F222A">
          <w:fldChar w:fldCharType="separate"/>
        </w:r>
        <w:r w:rsidR="00703268">
          <w:rPr>
            <w:sz w:val="22"/>
            <w:szCs w:val="22"/>
          </w:rPr>
          <w:t>Perdikis S, Leeb R, Millán Jd</w:t>
        </w:r>
        <w:r>
          <w:rPr>
            <w:sz w:val="22"/>
            <w:szCs w:val="22"/>
          </w:rPr>
          <w:t>R. Context-aware adaptive spelling in motor imagery BCI. J Neural Eng. 2016;13: 036018.</w:t>
        </w:r>
        <w:r w:rsidR="008F222A">
          <w:rPr>
            <w:sz w:val="22"/>
            <w:szCs w:val="22"/>
          </w:rPr>
          <w:fldChar w:fldCharType="end"/>
        </w:r>
      </w:ins>
    </w:p>
    <w:p w14:paraId="120539A1" w14:textId="77777777" w:rsidR="000D427E" w:rsidRDefault="002F3453">
      <w:pPr>
        <w:widowControl w:val="0"/>
        <w:spacing w:after="220"/>
        <w:ind w:left="440" w:hanging="440"/>
        <w:rPr>
          <w:ins w:id="1429" w:author="ltonin" w:date="2018-01-31T15:18:00Z"/>
          <w:sz w:val="22"/>
          <w:szCs w:val="22"/>
        </w:rPr>
      </w:pPr>
      <w:ins w:id="1430" w:author="ltonin" w:date="2018-01-31T15:18:00Z">
        <w:r>
          <w:rPr>
            <w:sz w:val="22"/>
            <w:szCs w:val="22"/>
          </w:rPr>
          <w:t xml:space="preserve">30. </w:t>
        </w:r>
        <w:r>
          <w:rPr>
            <w:sz w:val="22"/>
            <w:szCs w:val="22"/>
          </w:rPr>
          <w:tab/>
        </w:r>
        <w:r w:rsidR="008F222A">
          <w:fldChar w:fldCharType="begin"/>
        </w:r>
        <w:r w:rsidR="008F222A">
          <w:instrText xml:space="preserve"> HYPERLINK "http://paperpile.com/b/d</w:instrText>
        </w:r>
        <w:r w:rsidR="008F222A">
          <w:instrText xml:space="preserve">IT9gv/ARtj" \h </w:instrText>
        </w:r>
        <w:r w:rsidR="008F222A">
          <w:fldChar w:fldCharType="separate"/>
        </w:r>
        <w:r>
          <w:rPr>
            <w:sz w:val="22"/>
            <w:szCs w:val="22"/>
          </w:rPr>
          <w:t>Kübler A, Nijboer F, Mellinger J, Vaughan TM, Pawelzik H, Schalk G, et al. Patients with ALS can use sensorimotor rhythms to operate a brain-computer interface. Neurology. 2005;64: 1775–1777.</w:t>
        </w:r>
        <w:r w:rsidR="008F222A">
          <w:rPr>
            <w:sz w:val="22"/>
            <w:szCs w:val="22"/>
          </w:rPr>
          <w:fldChar w:fldCharType="end"/>
        </w:r>
      </w:ins>
    </w:p>
    <w:p w14:paraId="6D809F97" w14:textId="2577CC66" w:rsidR="000D427E" w:rsidRDefault="002F3453">
      <w:pPr>
        <w:widowControl w:val="0"/>
        <w:spacing w:after="220"/>
        <w:ind w:left="440" w:hanging="440"/>
        <w:rPr>
          <w:ins w:id="1431" w:author="ltonin" w:date="2018-01-31T15:18:00Z"/>
          <w:sz w:val="22"/>
          <w:szCs w:val="22"/>
        </w:rPr>
      </w:pPr>
      <w:ins w:id="1432" w:author="ltonin" w:date="2018-01-31T15:18:00Z">
        <w:r>
          <w:rPr>
            <w:sz w:val="22"/>
            <w:szCs w:val="22"/>
          </w:rPr>
          <w:t xml:space="preserve">31. </w:t>
        </w:r>
        <w:r>
          <w:rPr>
            <w:sz w:val="22"/>
            <w:szCs w:val="22"/>
          </w:rPr>
          <w:tab/>
        </w:r>
        <w:r w:rsidR="008F222A">
          <w:fldChar w:fldCharType="begin"/>
        </w:r>
        <w:r w:rsidR="008F222A">
          <w:instrText xml:space="preserve"> HYPERLINK "http://paperpile.com/b/dIT9gv</w:instrText>
        </w:r>
        <w:r w:rsidR="008F222A">
          <w:instrText xml:space="preserve">/27Fi" \h </w:instrText>
        </w:r>
        <w:r w:rsidR="008F222A">
          <w:fldChar w:fldCharType="separate"/>
        </w:r>
        <w:r>
          <w:rPr>
            <w:sz w:val="22"/>
            <w:szCs w:val="22"/>
          </w:rPr>
          <w:t xml:space="preserve">Müller-Putz GR, Scherer R, Pfurtscheller G, Rupp R. EEG-based neuroprosthesis control: </w:t>
        </w:r>
        <w:r w:rsidR="00703268">
          <w:rPr>
            <w:sz w:val="22"/>
            <w:szCs w:val="22"/>
          </w:rPr>
          <w:t>A</w:t>
        </w:r>
        <w:r>
          <w:rPr>
            <w:sz w:val="22"/>
            <w:szCs w:val="22"/>
          </w:rPr>
          <w:t xml:space="preserve"> step towards clinical practice. Neurosci Lett. 2005;382: 169–174.</w:t>
        </w:r>
        <w:r w:rsidR="008F222A">
          <w:rPr>
            <w:sz w:val="22"/>
            <w:szCs w:val="22"/>
          </w:rPr>
          <w:fldChar w:fldCharType="end"/>
        </w:r>
      </w:ins>
    </w:p>
    <w:p w14:paraId="7A775658" w14:textId="77777777" w:rsidR="000D427E" w:rsidRDefault="002F3453">
      <w:pPr>
        <w:widowControl w:val="0"/>
        <w:spacing w:after="220"/>
        <w:ind w:left="440" w:hanging="440"/>
        <w:rPr>
          <w:ins w:id="1433" w:author="ltonin" w:date="2018-01-31T15:18:00Z"/>
          <w:sz w:val="22"/>
          <w:szCs w:val="22"/>
        </w:rPr>
      </w:pPr>
      <w:ins w:id="1434" w:author="ltonin" w:date="2018-01-31T15:18:00Z">
        <w:r>
          <w:rPr>
            <w:sz w:val="22"/>
            <w:szCs w:val="22"/>
          </w:rPr>
          <w:t xml:space="preserve">32. </w:t>
        </w:r>
        <w:r>
          <w:rPr>
            <w:sz w:val="22"/>
            <w:szCs w:val="22"/>
          </w:rPr>
          <w:tab/>
        </w:r>
        <w:r w:rsidR="008F222A">
          <w:fldChar w:fldCharType="begin"/>
        </w:r>
        <w:r w:rsidR="008F222A">
          <w:instrText xml:space="preserve"> HYPERLINK "http://paperpile.com/b/dIT9gv/7SF6" \h </w:instrText>
        </w:r>
        <w:r w:rsidR="008F222A">
          <w:fldChar w:fldCharType="separate"/>
        </w:r>
        <w:r>
          <w:rPr>
            <w:sz w:val="22"/>
            <w:szCs w:val="22"/>
          </w:rPr>
          <w:t>Bai O, Lin P, Huang D, Fei D-Y, Floeter MK. Towards a user-friendly brain-computer interface: initial tests in ALS and PLS patients. Clin Neurophysiol. 2010;121: 1293–1303.</w:t>
        </w:r>
        <w:r w:rsidR="008F222A">
          <w:rPr>
            <w:sz w:val="22"/>
            <w:szCs w:val="22"/>
          </w:rPr>
          <w:fldChar w:fldCharType="end"/>
        </w:r>
      </w:ins>
    </w:p>
    <w:p w14:paraId="4F385CC9" w14:textId="682FF546" w:rsidR="000D427E" w:rsidRDefault="002F3453">
      <w:pPr>
        <w:widowControl w:val="0"/>
        <w:spacing w:after="220"/>
        <w:ind w:left="440" w:hanging="440"/>
        <w:rPr>
          <w:ins w:id="1435" w:author="ltonin" w:date="2018-01-31T15:18:00Z"/>
          <w:sz w:val="22"/>
          <w:szCs w:val="22"/>
        </w:rPr>
      </w:pPr>
      <w:ins w:id="1436" w:author="ltonin" w:date="2018-01-31T15:18:00Z">
        <w:r>
          <w:rPr>
            <w:sz w:val="22"/>
            <w:szCs w:val="22"/>
          </w:rPr>
          <w:t xml:space="preserve">33. </w:t>
        </w:r>
        <w:r>
          <w:rPr>
            <w:sz w:val="22"/>
            <w:szCs w:val="22"/>
          </w:rPr>
          <w:tab/>
        </w:r>
        <w:r w:rsidR="008F222A">
          <w:fldChar w:fldCharType="begin"/>
        </w:r>
        <w:r w:rsidR="008F222A">
          <w:instrText xml:space="preserve"> HYPERLINK "http://paperpile.com/b/dIT9gv/dNfR" \h </w:instrText>
        </w:r>
        <w:r w:rsidR="008F222A">
          <w:fldChar w:fldCharType="separate"/>
        </w:r>
        <w:r>
          <w:rPr>
            <w:sz w:val="22"/>
            <w:szCs w:val="22"/>
          </w:rPr>
          <w:t xml:space="preserve">Holz EM, Höhne J, Staiger-Sälzer P, Tangermann M, Kübler A. Brain-computer interface controlled gaming: </w:t>
        </w:r>
        <w:r w:rsidR="00703268">
          <w:rPr>
            <w:sz w:val="22"/>
            <w:szCs w:val="22"/>
          </w:rPr>
          <w:t>E</w:t>
        </w:r>
        <w:r>
          <w:rPr>
            <w:sz w:val="22"/>
            <w:szCs w:val="22"/>
          </w:rPr>
          <w:t>valuation of usability by severely motor restricted end-users. Artif Intell Med. 2013;59: 111–120.</w:t>
        </w:r>
        <w:r w:rsidR="008F222A">
          <w:rPr>
            <w:sz w:val="22"/>
            <w:szCs w:val="22"/>
          </w:rPr>
          <w:fldChar w:fldCharType="end"/>
        </w:r>
      </w:ins>
    </w:p>
    <w:p w14:paraId="404C7DBC" w14:textId="77777777" w:rsidR="000D427E" w:rsidRDefault="002F3453">
      <w:pPr>
        <w:widowControl w:val="0"/>
        <w:spacing w:after="220"/>
        <w:ind w:left="440" w:hanging="440"/>
        <w:rPr>
          <w:ins w:id="1437" w:author="ltonin" w:date="2018-01-31T15:18:00Z"/>
          <w:sz w:val="22"/>
          <w:szCs w:val="22"/>
        </w:rPr>
      </w:pPr>
      <w:ins w:id="1438" w:author="ltonin" w:date="2018-01-31T15:18:00Z">
        <w:r>
          <w:rPr>
            <w:sz w:val="22"/>
            <w:szCs w:val="22"/>
          </w:rPr>
          <w:t xml:space="preserve">34. </w:t>
        </w:r>
        <w:r>
          <w:rPr>
            <w:sz w:val="22"/>
            <w:szCs w:val="22"/>
          </w:rPr>
          <w:tab/>
        </w:r>
        <w:r w:rsidR="008F222A">
          <w:fldChar w:fldCharType="begin"/>
        </w:r>
        <w:r w:rsidR="008F222A">
          <w:instrText xml:space="preserve"> HYPERLINK "http://paperpile.com/b/dIT9gv/ptZD" \h </w:instrText>
        </w:r>
        <w:r w:rsidR="008F222A">
          <w:fldChar w:fldCharType="separate"/>
        </w:r>
        <w:r>
          <w:rPr>
            <w:sz w:val="22"/>
            <w:szCs w:val="22"/>
          </w:rPr>
          <w:t>Höhne J, Holz E, Staiger-Sälzer P, Müller K-R, Kübler A, Tangermann M. Motor imagery for severely motor-impaired patients: evidence for brain-computer interfacing as superior control solution. PLoS One. 2014;9: e104854.</w:t>
        </w:r>
        <w:r w:rsidR="008F222A">
          <w:rPr>
            <w:sz w:val="22"/>
            <w:szCs w:val="22"/>
          </w:rPr>
          <w:fldChar w:fldCharType="end"/>
        </w:r>
      </w:ins>
    </w:p>
    <w:p w14:paraId="518072A8" w14:textId="722E70A1" w:rsidR="000D427E" w:rsidRDefault="002F3453">
      <w:pPr>
        <w:widowControl w:val="0"/>
        <w:spacing w:after="220"/>
        <w:ind w:left="440" w:hanging="440"/>
        <w:rPr>
          <w:ins w:id="1439" w:author="ltonin" w:date="2018-01-31T15:18:00Z"/>
          <w:sz w:val="22"/>
          <w:szCs w:val="22"/>
        </w:rPr>
      </w:pPr>
      <w:ins w:id="1440" w:author="ltonin" w:date="2018-01-31T15:18:00Z">
        <w:r>
          <w:rPr>
            <w:sz w:val="22"/>
            <w:szCs w:val="22"/>
          </w:rPr>
          <w:t xml:space="preserve">35. </w:t>
        </w:r>
        <w:r>
          <w:rPr>
            <w:sz w:val="22"/>
            <w:szCs w:val="22"/>
          </w:rPr>
          <w:tab/>
        </w:r>
        <w:r w:rsidR="008F222A">
          <w:fldChar w:fldCharType="begin"/>
        </w:r>
        <w:r w:rsidR="008F222A">
          <w:instrText xml:space="preserve"> HYPERLINK "http://paperpile.com/b/dIT9gv/6Q0n" \h </w:instrText>
        </w:r>
        <w:r w:rsidR="008F222A">
          <w:fldChar w:fldCharType="separate"/>
        </w:r>
        <w:r>
          <w:rPr>
            <w:sz w:val="22"/>
            <w:szCs w:val="22"/>
          </w:rPr>
          <w:t>Leeb R, Tonin L, Rohm M,</w:t>
        </w:r>
        <w:r w:rsidR="00703268">
          <w:rPr>
            <w:sz w:val="22"/>
            <w:szCs w:val="22"/>
          </w:rPr>
          <w:t xml:space="preserve"> Desideri L, Carlson T, </w:t>
        </w:r>
        <w:r w:rsidR="00703268" w:rsidRPr="00703268">
          <w:rPr>
            <w:sz w:val="22"/>
            <w:szCs w:val="22"/>
          </w:rPr>
          <w:t xml:space="preserve">Millán </w:t>
        </w:r>
        <w:r>
          <w:rPr>
            <w:sz w:val="22"/>
            <w:szCs w:val="22"/>
          </w:rPr>
          <w:t>J</w:t>
        </w:r>
        <w:r w:rsidR="00703268">
          <w:rPr>
            <w:sz w:val="22"/>
            <w:szCs w:val="22"/>
          </w:rPr>
          <w:t>dR</w:t>
        </w:r>
        <w:r>
          <w:rPr>
            <w:sz w:val="22"/>
            <w:szCs w:val="22"/>
          </w:rPr>
          <w:t>. Towards Independence: A BCI Telepresence Robot for People With Severe Motor Disabilities. Proc IEEE. 2015;103: 969–982.</w:t>
        </w:r>
        <w:r w:rsidR="008F222A">
          <w:rPr>
            <w:sz w:val="22"/>
            <w:szCs w:val="22"/>
          </w:rPr>
          <w:fldChar w:fldCharType="end"/>
        </w:r>
      </w:ins>
    </w:p>
    <w:p w14:paraId="47BB7D4F" w14:textId="77777777" w:rsidR="000D427E" w:rsidRDefault="002F3453">
      <w:pPr>
        <w:widowControl w:val="0"/>
        <w:spacing w:after="220"/>
        <w:ind w:left="440" w:hanging="440"/>
        <w:rPr>
          <w:ins w:id="1441" w:author="ltonin" w:date="2018-01-31T15:18:00Z"/>
          <w:sz w:val="22"/>
          <w:szCs w:val="22"/>
        </w:rPr>
      </w:pPr>
      <w:ins w:id="1442" w:author="ltonin" w:date="2018-01-31T15:18:00Z">
        <w:r>
          <w:rPr>
            <w:sz w:val="22"/>
            <w:szCs w:val="22"/>
          </w:rPr>
          <w:t xml:space="preserve">36. </w:t>
        </w:r>
        <w:r>
          <w:rPr>
            <w:sz w:val="22"/>
            <w:szCs w:val="22"/>
          </w:rPr>
          <w:tab/>
        </w:r>
        <w:r w:rsidR="008F222A">
          <w:fldChar w:fldCharType="begin"/>
        </w:r>
        <w:r w:rsidR="008F222A">
          <w:instrText xml:space="preserve"> HYPERLINK "http://paperpile.com/b/dIT9gv/l4SQ" \h </w:instrText>
        </w:r>
        <w:r w:rsidR="008F222A">
          <w:fldChar w:fldCharType="separate"/>
        </w:r>
        <w:r>
          <w:rPr>
            <w:sz w:val="22"/>
            <w:szCs w:val="22"/>
          </w:rPr>
          <w:t>Meng J, Zhang S, Bekyo A, Olsoe J, Baxter B, He B. Noninvasive Electroencephalogram Based Control of a Robotic Arm for Reach and Grasp Tasks. Sci Rep. 2016;6: 38565.</w:t>
        </w:r>
        <w:r w:rsidR="008F222A">
          <w:rPr>
            <w:sz w:val="22"/>
            <w:szCs w:val="22"/>
          </w:rPr>
          <w:fldChar w:fldCharType="end"/>
        </w:r>
      </w:ins>
    </w:p>
    <w:p w14:paraId="7EC31736" w14:textId="77777777" w:rsidR="000D427E" w:rsidRDefault="002F3453">
      <w:pPr>
        <w:widowControl w:val="0"/>
        <w:spacing w:after="220"/>
        <w:ind w:left="440" w:hanging="440"/>
        <w:rPr>
          <w:ins w:id="1443" w:author="ltonin" w:date="2018-01-31T15:18:00Z"/>
          <w:sz w:val="22"/>
          <w:szCs w:val="22"/>
        </w:rPr>
      </w:pPr>
      <w:ins w:id="1444" w:author="ltonin" w:date="2018-01-31T15:18:00Z">
        <w:r>
          <w:rPr>
            <w:sz w:val="22"/>
            <w:szCs w:val="22"/>
          </w:rPr>
          <w:t xml:space="preserve">37. </w:t>
        </w:r>
        <w:r>
          <w:rPr>
            <w:sz w:val="22"/>
            <w:szCs w:val="22"/>
          </w:rPr>
          <w:tab/>
        </w:r>
        <w:r w:rsidR="008F222A">
          <w:fldChar w:fldCharType="begin"/>
        </w:r>
        <w:r w:rsidR="008F222A">
          <w:instrText xml:space="preserve"> HYPERLINK "http://paperpile.com/b/dIT9gv/qwi2" \h </w:instrText>
        </w:r>
        <w:r w:rsidR="008F222A">
          <w:fldChar w:fldCharType="separate"/>
        </w:r>
        <w:r>
          <w:rPr>
            <w:sz w:val="22"/>
            <w:szCs w:val="22"/>
          </w:rPr>
          <w:t>Statthaler K, Schwarz A, Steyrl D, Kobler R, Höller MK, Brandstetter J, et al. Cybathlon experiences of the Graz BCI racing team Mirage91 in the brain-computer interface discipline. J Neuroeng Rehabil. 2017;14: 129.</w:t>
        </w:r>
        <w:r w:rsidR="008F222A">
          <w:rPr>
            <w:sz w:val="22"/>
            <w:szCs w:val="22"/>
          </w:rPr>
          <w:fldChar w:fldCharType="end"/>
        </w:r>
      </w:ins>
    </w:p>
    <w:p w14:paraId="1D5E78D1" w14:textId="4BD1684B" w:rsidR="000D427E" w:rsidRDefault="002F3453">
      <w:pPr>
        <w:widowControl w:val="0"/>
        <w:spacing w:after="220"/>
        <w:ind w:left="440" w:hanging="440"/>
        <w:rPr>
          <w:ins w:id="1445" w:author="ltonin" w:date="2018-01-31T15:18:00Z"/>
          <w:sz w:val="22"/>
          <w:szCs w:val="22"/>
        </w:rPr>
      </w:pPr>
      <w:ins w:id="1446" w:author="ltonin" w:date="2018-01-31T15:18:00Z">
        <w:r>
          <w:rPr>
            <w:sz w:val="22"/>
            <w:szCs w:val="22"/>
          </w:rPr>
          <w:t xml:space="preserve">38. </w:t>
        </w:r>
        <w:r>
          <w:rPr>
            <w:sz w:val="22"/>
            <w:szCs w:val="22"/>
          </w:rPr>
          <w:tab/>
        </w:r>
        <w:r w:rsidR="008F222A">
          <w:fldChar w:fldCharType="begin"/>
        </w:r>
        <w:r w:rsidR="008F222A">
          <w:instrText xml:space="preserve"> HYPERLINK "http://paperpile.com/b/dIT9gv/hDWo" \h </w:instrText>
        </w:r>
        <w:r w:rsidR="008F222A">
          <w:fldChar w:fldCharType="separate"/>
        </w:r>
        <w:r>
          <w:rPr>
            <w:sz w:val="22"/>
            <w:szCs w:val="22"/>
          </w:rPr>
          <w:t xml:space="preserve">Faller J, Vidaurre C, Solis-Escalante T, Neuper C, Scherer R. Autocalibration and recurrent adaptation: </w:t>
        </w:r>
        <w:r w:rsidR="0058177E">
          <w:rPr>
            <w:sz w:val="22"/>
            <w:szCs w:val="22"/>
          </w:rPr>
          <w:t>T</w:t>
        </w:r>
        <w:r>
          <w:rPr>
            <w:sz w:val="22"/>
            <w:szCs w:val="22"/>
          </w:rPr>
          <w:t>owards a plug and play online ERD-BCI. IEEE Trans Neural Syst Rehabil Eng. 2012;20: 313–319.</w:t>
        </w:r>
        <w:r w:rsidR="008F222A">
          <w:rPr>
            <w:sz w:val="22"/>
            <w:szCs w:val="22"/>
          </w:rPr>
          <w:fldChar w:fldCharType="end"/>
        </w:r>
      </w:ins>
    </w:p>
    <w:p w14:paraId="4C4DA9B0" w14:textId="77777777" w:rsidR="000D427E" w:rsidRDefault="002F3453">
      <w:pPr>
        <w:widowControl w:val="0"/>
        <w:spacing w:after="220"/>
        <w:ind w:left="440" w:hanging="440"/>
        <w:rPr>
          <w:ins w:id="1447" w:author="ltonin" w:date="2018-01-31T15:18:00Z"/>
          <w:sz w:val="22"/>
          <w:szCs w:val="22"/>
        </w:rPr>
      </w:pPr>
      <w:ins w:id="1448" w:author="ltonin" w:date="2018-01-31T15:18:00Z">
        <w:r>
          <w:rPr>
            <w:sz w:val="22"/>
            <w:szCs w:val="22"/>
          </w:rPr>
          <w:t xml:space="preserve">39. </w:t>
        </w:r>
        <w:r>
          <w:rPr>
            <w:sz w:val="22"/>
            <w:szCs w:val="22"/>
          </w:rPr>
          <w:tab/>
        </w:r>
        <w:r w:rsidR="008F222A">
          <w:fldChar w:fldCharType="begin"/>
        </w:r>
        <w:r w:rsidR="008F222A">
          <w:instrText xml:space="preserve"> HYPERLINK "http://paperpile.com/b/dIT9gv/u9kX" \h </w:instrText>
        </w:r>
        <w:r w:rsidR="008F222A">
          <w:fldChar w:fldCharType="separate"/>
        </w:r>
        <w:r>
          <w:rPr>
            <w:sz w:val="22"/>
            <w:szCs w:val="22"/>
          </w:rPr>
          <w:t>Faller J, Scherer R, Costa U, Opisso E, Medina J, Müller-Putz GR. A co-adaptive brain-computer interface for end users with severe motor impairment. PLoS One. 2014;9: e101168.</w:t>
        </w:r>
        <w:r w:rsidR="008F222A">
          <w:rPr>
            <w:sz w:val="22"/>
            <w:szCs w:val="22"/>
          </w:rPr>
          <w:fldChar w:fldCharType="end"/>
        </w:r>
      </w:ins>
    </w:p>
    <w:p w14:paraId="5A73B4E1" w14:textId="77777777" w:rsidR="000D427E" w:rsidRDefault="002F3453">
      <w:pPr>
        <w:widowControl w:val="0"/>
        <w:spacing w:after="220"/>
        <w:ind w:left="440" w:hanging="440"/>
        <w:rPr>
          <w:ins w:id="1449" w:author="ltonin" w:date="2018-01-31T15:18:00Z"/>
          <w:sz w:val="22"/>
          <w:szCs w:val="22"/>
        </w:rPr>
      </w:pPr>
      <w:ins w:id="1450" w:author="ltonin" w:date="2018-01-31T15:18:00Z">
        <w:r>
          <w:rPr>
            <w:sz w:val="22"/>
            <w:szCs w:val="22"/>
          </w:rPr>
          <w:t xml:space="preserve">40. </w:t>
        </w:r>
        <w:r>
          <w:rPr>
            <w:sz w:val="22"/>
            <w:szCs w:val="22"/>
          </w:rPr>
          <w:tab/>
        </w:r>
        <w:r w:rsidR="008F222A">
          <w:fldChar w:fldCharType="begin"/>
        </w:r>
        <w:r w:rsidR="008F222A">
          <w:instrText xml:space="preserve"> HYPERLINK "http://paperpile.com/b/dIT9gv/job1" \h </w:instrText>
        </w:r>
        <w:r w:rsidR="008F222A">
          <w:fldChar w:fldCharType="separate"/>
        </w:r>
        <w:r>
          <w:rPr>
            <w:sz w:val="22"/>
            <w:szCs w:val="22"/>
          </w:rPr>
          <w:t>Wolpaw JR, McFarland DJ. Control of a two-dimensional movement signal by a noninvasive brain-computer interface in humans. Proc Natl Acad Sci U S A. 2004;101: 17849–17854.</w:t>
        </w:r>
        <w:r w:rsidR="008F222A">
          <w:rPr>
            <w:sz w:val="22"/>
            <w:szCs w:val="22"/>
          </w:rPr>
          <w:fldChar w:fldCharType="end"/>
        </w:r>
      </w:ins>
    </w:p>
    <w:p w14:paraId="23EF03D1" w14:textId="77777777" w:rsidR="000D427E" w:rsidRDefault="002F3453">
      <w:pPr>
        <w:widowControl w:val="0"/>
        <w:spacing w:after="220"/>
        <w:ind w:left="440" w:hanging="440"/>
        <w:rPr>
          <w:ins w:id="1451" w:author="ltonin" w:date="2018-01-31T15:18:00Z"/>
          <w:sz w:val="22"/>
          <w:szCs w:val="22"/>
        </w:rPr>
      </w:pPr>
      <w:ins w:id="1452" w:author="ltonin" w:date="2018-01-31T15:18:00Z">
        <w:r>
          <w:rPr>
            <w:sz w:val="22"/>
            <w:szCs w:val="22"/>
          </w:rPr>
          <w:t xml:space="preserve">41. </w:t>
        </w:r>
        <w:r>
          <w:rPr>
            <w:sz w:val="22"/>
            <w:szCs w:val="22"/>
          </w:rPr>
          <w:tab/>
        </w:r>
        <w:r w:rsidR="008F222A">
          <w:fldChar w:fldCharType="begin"/>
        </w:r>
        <w:r w:rsidR="008F222A">
          <w:instrText xml:space="preserve"> HYPERLINK "http://paperpile.com/b/dIT9gv/CmaQ" \h </w:instrText>
        </w:r>
        <w:r w:rsidR="008F222A">
          <w:fldChar w:fldCharType="separate"/>
        </w:r>
        <w:r>
          <w:rPr>
            <w:sz w:val="22"/>
            <w:szCs w:val="22"/>
          </w:rPr>
          <w:t>McFarland DJ, Krusienski DJ, Sarnacki WA, Wolpaw JR. Emulation of computer mouse control with a noninvasive brain–computer interface. J Neural Eng. 2008;5: 101–110.</w:t>
        </w:r>
        <w:r w:rsidR="008F222A">
          <w:rPr>
            <w:sz w:val="22"/>
            <w:szCs w:val="22"/>
          </w:rPr>
          <w:fldChar w:fldCharType="end"/>
        </w:r>
      </w:ins>
    </w:p>
    <w:p w14:paraId="237227DE" w14:textId="77777777" w:rsidR="000D427E" w:rsidRDefault="002F3453">
      <w:pPr>
        <w:widowControl w:val="0"/>
        <w:spacing w:after="220"/>
        <w:ind w:left="440" w:hanging="440"/>
        <w:rPr>
          <w:ins w:id="1453" w:author="ltonin" w:date="2018-01-31T15:18:00Z"/>
          <w:sz w:val="22"/>
          <w:szCs w:val="22"/>
        </w:rPr>
      </w:pPr>
      <w:ins w:id="1454" w:author="ltonin" w:date="2018-01-31T15:18:00Z">
        <w:r>
          <w:rPr>
            <w:sz w:val="22"/>
            <w:szCs w:val="22"/>
          </w:rPr>
          <w:t xml:space="preserve">42. </w:t>
        </w:r>
        <w:r>
          <w:rPr>
            <w:sz w:val="22"/>
            <w:szCs w:val="22"/>
          </w:rPr>
          <w:tab/>
        </w:r>
        <w:r w:rsidR="008F222A">
          <w:fldChar w:fldCharType="begin"/>
        </w:r>
        <w:r w:rsidR="008F222A">
          <w:instrText xml:space="preserve"> HYPERLINK "http://paperpile.com/b/dIT9gv/0oyK" \h </w:instrText>
        </w:r>
        <w:r w:rsidR="008F222A">
          <w:fldChar w:fldCharType="separate"/>
        </w:r>
        <w:r>
          <w:rPr>
            <w:sz w:val="22"/>
            <w:szCs w:val="22"/>
          </w:rPr>
          <w:t>McFarland DJ, Sarnacki WA, Wolpaw JR. Electroencephalographic (EEG) control of three-dimensional movement. J Neural Eng. 2010;7: 036007.</w:t>
        </w:r>
        <w:r w:rsidR="008F222A">
          <w:rPr>
            <w:sz w:val="22"/>
            <w:szCs w:val="22"/>
          </w:rPr>
          <w:fldChar w:fldCharType="end"/>
        </w:r>
      </w:ins>
    </w:p>
    <w:p w14:paraId="6D70394D" w14:textId="77777777" w:rsidR="000D427E" w:rsidRDefault="002F3453">
      <w:pPr>
        <w:widowControl w:val="0"/>
        <w:spacing w:after="220"/>
        <w:ind w:left="440" w:hanging="440"/>
        <w:rPr>
          <w:ins w:id="1455" w:author="ltonin" w:date="2018-01-31T15:18:00Z"/>
          <w:sz w:val="22"/>
          <w:szCs w:val="22"/>
        </w:rPr>
      </w:pPr>
      <w:ins w:id="1456" w:author="ltonin" w:date="2018-01-31T15:18:00Z">
        <w:r>
          <w:rPr>
            <w:sz w:val="22"/>
            <w:szCs w:val="22"/>
          </w:rPr>
          <w:t xml:space="preserve">43. </w:t>
        </w:r>
        <w:r>
          <w:rPr>
            <w:sz w:val="22"/>
            <w:szCs w:val="22"/>
          </w:rPr>
          <w:tab/>
        </w:r>
        <w:r w:rsidR="008F222A">
          <w:fldChar w:fldCharType="begin"/>
        </w:r>
        <w:r w:rsidR="008F222A">
          <w:instrText xml:space="preserve"> HYPERLINK "http://paperpile.com/b/dIT9gv/GG63" \h </w:instrText>
        </w:r>
        <w:r w:rsidR="008F222A">
          <w:fldChar w:fldCharType="separate"/>
        </w:r>
        <w:r>
          <w:rPr>
            <w:sz w:val="22"/>
            <w:szCs w:val="22"/>
          </w:rPr>
          <w:t>Riener R. The Cybathlon promotes the development of assistive technology for people with physical disabilities. J Neuroeng Rehabil. 2016;13: 49.</w:t>
        </w:r>
        <w:r w:rsidR="008F222A">
          <w:rPr>
            <w:sz w:val="22"/>
            <w:szCs w:val="22"/>
          </w:rPr>
          <w:fldChar w:fldCharType="end"/>
        </w:r>
      </w:ins>
    </w:p>
    <w:p w14:paraId="05532E05" w14:textId="5175341D" w:rsidR="000D427E" w:rsidRDefault="002F3453">
      <w:pPr>
        <w:widowControl w:val="0"/>
        <w:spacing w:after="220"/>
        <w:ind w:left="440" w:hanging="440"/>
        <w:rPr>
          <w:ins w:id="1457" w:author="ltonin" w:date="2018-01-31T15:18:00Z"/>
          <w:sz w:val="22"/>
          <w:szCs w:val="22"/>
        </w:rPr>
      </w:pPr>
      <w:ins w:id="1458" w:author="ltonin" w:date="2018-01-31T15:18:00Z">
        <w:r>
          <w:rPr>
            <w:sz w:val="22"/>
            <w:szCs w:val="22"/>
          </w:rPr>
          <w:t xml:space="preserve">44. </w:t>
        </w:r>
        <w:r>
          <w:rPr>
            <w:sz w:val="22"/>
            <w:szCs w:val="22"/>
          </w:rPr>
          <w:tab/>
        </w:r>
        <w:r w:rsidR="008F222A">
          <w:fldChar w:fldCharType="begin"/>
        </w:r>
        <w:r w:rsidR="008F222A">
          <w:instrText xml:space="preserve"> HYPERLINK "http://paperpile.com/b/dIT9gv/0XHh" \h </w:instrText>
        </w:r>
        <w:r w:rsidR="008F222A">
          <w:fldChar w:fldCharType="separate"/>
        </w:r>
        <w:r w:rsidR="008B6D76">
          <w:rPr>
            <w:sz w:val="22"/>
            <w:szCs w:val="22"/>
          </w:rPr>
          <w:t xml:space="preserve">Perdikis S, Tonin L, </w:t>
        </w:r>
        <w:r w:rsidR="008B6D76" w:rsidRPr="008B6D76">
          <w:rPr>
            <w:sz w:val="22"/>
            <w:szCs w:val="22"/>
          </w:rPr>
          <w:t xml:space="preserve">Millán </w:t>
        </w:r>
        <w:r>
          <w:rPr>
            <w:sz w:val="22"/>
            <w:szCs w:val="22"/>
          </w:rPr>
          <w:t>J</w:t>
        </w:r>
        <w:r w:rsidR="008B6D76">
          <w:rPr>
            <w:sz w:val="22"/>
            <w:szCs w:val="22"/>
          </w:rPr>
          <w:t>dR</w:t>
        </w:r>
        <w:r>
          <w:rPr>
            <w:sz w:val="22"/>
            <w:szCs w:val="22"/>
          </w:rPr>
          <w:t>. Brain racers. IEEE Spectrum. 2017;54: 44–51.</w:t>
        </w:r>
        <w:r w:rsidR="008F222A">
          <w:rPr>
            <w:sz w:val="22"/>
            <w:szCs w:val="22"/>
          </w:rPr>
          <w:fldChar w:fldCharType="end"/>
        </w:r>
      </w:ins>
    </w:p>
    <w:p w14:paraId="631930C8" w14:textId="77777777" w:rsidR="000D427E" w:rsidRDefault="002F3453">
      <w:pPr>
        <w:widowControl w:val="0"/>
        <w:spacing w:after="220"/>
        <w:ind w:left="440" w:hanging="440"/>
        <w:rPr>
          <w:ins w:id="1459" w:author="ltonin" w:date="2018-01-31T15:18:00Z"/>
          <w:sz w:val="22"/>
          <w:szCs w:val="22"/>
        </w:rPr>
      </w:pPr>
      <w:ins w:id="1460" w:author="ltonin" w:date="2018-01-31T15:18:00Z">
        <w:r>
          <w:rPr>
            <w:sz w:val="22"/>
            <w:szCs w:val="22"/>
          </w:rPr>
          <w:t xml:space="preserve">45. </w:t>
        </w:r>
        <w:r>
          <w:rPr>
            <w:sz w:val="22"/>
            <w:szCs w:val="22"/>
          </w:rPr>
          <w:tab/>
        </w:r>
        <w:r w:rsidR="008F222A">
          <w:fldChar w:fldCharType="begin"/>
        </w:r>
        <w:r w:rsidR="008F222A">
          <w:instrText xml:space="preserve"> HYPERLINK "http://paperpile.com/b/dIT9gv/JbKA" \h </w:instrText>
        </w:r>
        <w:r w:rsidR="008F222A">
          <w:fldChar w:fldCharType="separate"/>
        </w:r>
        <w:r>
          <w:rPr>
            <w:sz w:val="22"/>
            <w:szCs w:val="22"/>
          </w:rPr>
          <w:t>Orsborn AL, Carmena JM. Creating new functional circuits for action via brain-machine interfaces. Front Comput Neurosci. 2013;7: 157.</w:t>
        </w:r>
        <w:r w:rsidR="008F222A">
          <w:rPr>
            <w:sz w:val="22"/>
            <w:szCs w:val="22"/>
          </w:rPr>
          <w:fldChar w:fldCharType="end"/>
        </w:r>
      </w:ins>
    </w:p>
    <w:p w14:paraId="587166FC" w14:textId="77777777" w:rsidR="000D427E" w:rsidRDefault="002F3453">
      <w:pPr>
        <w:widowControl w:val="0"/>
        <w:spacing w:after="220"/>
        <w:ind w:left="440" w:hanging="440"/>
        <w:rPr>
          <w:ins w:id="1461" w:author="ltonin" w:date="2018-01-31T15:18:00Z"/>
          <w:sz w:val="22"/>
          <w:szCs w:val="22"/>
        </w:rPr>
      </w:pPr>
      <w:ins w:id="1462" w:author="ltonin" w:date="2018-01-31T15:18:00Z">
        <w:r>
          <w:rPr>
            <w:sz w:val="22"/>
            <w:szCs w:val="22"/>
          </w:rPr>
          <w:t xml:space="preserve">46. </w:t>
        </w:r>
        <w:r>
          <w:rPr>
            <w:sz w:val="22"/>
            <w:szCs w:val="22"/>
          </w:rPr>
          <w:tab/>
        </w:r>
        <w:r w:rsidR="008F222A">
          <w:fldChar w:fldCharType="begin"/>
        </w:r>
        <w:r w:rsidR="008F222A">
          <w:instrText xml:space="preserve"> HYPERLINK "http://paperpile.com/b/dIT9gv/RPTP" \h </w:instrText>
        </w:r>
        <w:r w:rsidR="008F222A">
          <w:fldChar w:fldCharType="separate"/>
        </w:r>
        <w:r>
          <w:rPr>
            <w:sz w:val="22"/>
            <w:szCs w:val="22"/>
          </w:rPr>
          <w:t>Neuper C, Pfurtscheller G. Neurofeedback Training for BCI Control. The Frontiers Collection. 2009. pp. 65–78.</w:t>
        </w:r>
        <w:r w:rsidR="008F222A">
          <w:rPr>
            <w:sz w:val="22"/>
            <w:szCs w:val="22"/>
          </w:rPr>
          <w:fldChar w:fldCharType="end"/>
        </w:r>
      </w:ins>
    </w:p>
    <w:p w14:paraId="1188B4D4" w14:textId="77777777" w:rsidR="000D427E" w:rsidRDefault="002F3453">
      <w:pPr>
        <w:widowControl w:val="0"/>
        <w:spacing w:after="220"/>
        <w:ind w:left="440" w:hanging="440"/>
        <w:rPr>
          <w:ins w:id="1463" w:author="ltonin" w:date="2018-01-31T15:18:00Z"/>
          <w:sz w:val="22"/>
          <w:szCs w:val="22"/>
        </w:rPr>
      </w:pPr>
      <w:ins w:id="1464" w:author="ltonin" w:date="2018-01-31T15:18:00Z">
        <w:r>
          <w:rPr>
            <w:sz w:val="22"/>
            <w:szCs w:val="22"/>
          </w:rPr>
          <w:t xml:space="preserve">47. </w:t>
        </w:r>
        <w:r>
          <w:rPr>
            <w:sz w:val="22"/>
            <w:szCs w:val="22"/>
          </w:rPr>
          <w:tab/>
        </w:r>
        <w:r w:rsidR="008F222A">
          <w:fldChar w:fldCharType="begin"/>
        </w:r>
        <w:r w:rsidR="008F222A">
          <w:instrText xml:space="preserve"> HYPERLINK "http://paperpile.com/b/dIT9gv/cmXJ" \h </w:instrText>
        </w:r>
        <w:r w:rsidR="008F222A">
          <w:fldChar w:fldCharType="separate"/>
        </w:r>
        <w:r>
          <w:rPr>
            <w:sz w:val="22"/>
            <w:szCs w:val="22"/>
          </w:rPr>
          <w:t>Chavarriaga R, Fried-Oken M, Kleih S, Lotte F, Scherer R. Heading for new shores! Overcoming pitfalls in BCI design. Brain-Computer Interfaces. 2017;4: 60–73.</w:t>
        </w:r>
        <w:r w:rsidR="008F222A">
          <w:rPr>
            <w:sz w:val="22"/>
            <w:szCs w:val="22"/>
          </w:rPr>
          <w:fldChar w:fldCharType="end"/>
        </w:r>
      </w:ins>
    </w:p>
    <w:p w14:paraId="448DF657" w14:textId="77777777" w:rsidR="000D427E" w:rsidRDefault="002F3453">
      <w:pPr>
        <w:widowControl w:val="0"/>
        <w:spacing w:after="220"/>
        <w:ind w:left="440" w:hanging="440"/>
        <w:rPr>
          <w:ins w:id="1465" w:author="ltonin" w:date="2018-01-31T15:18:00Z"/>
          <w:sz w:val="22"/>
          <w:szCs w:val="22"/>
        </w:rPr>
      </w:pPr>
      <w:ins w:id="1466" w:author="ltonin" w:date="2018-01-31T15:18:00Z">
        <w:r>
          <w:rPr>
            <w:sz w:val="22"/>
            <w:szCs w:val="22"/>
          </w:rPr>
          <w:t xml:space="preserve">48. </w:t>
        </w:r>
        <w:r>
          <w:rPr>
            <w:sz w:val="22"/>
            <w:szCs w:val="22"/>
          </w:rPr>
          <w:tab/>
        </w:r>
        <w:r w:rsidR="008F222A">
          <w:fldChar w:fldCharType="begin"/>
        </w:r>
        <w:r w:rsidR="008F222A">
          <w:instrText xml:space="preserve"> HYPERLINK "http://paperpile.com/b</w:instrText>
        </w:r>
        <w:r w:rsidR="008F222A">
          <w:instrText xml:space="preserve">/dIT9gv/UK2W" \h </w:instrText>
        </w:r>
        <w:r w:rsidR="008F222A">
          <w:fldChar w:fldCharType="separate"/>
        </w:r>
        <w:r>
          <w:rPr>
            <w:sz w:val="22"/>
            <w:szCs w:val="22"/>
          </w:rPr>
          <w:t>Birch GE, Bozorgzadeh Z, Mason SG. Initial on-line evaluations of the LF-ASD brain-computer interface with able-bodied and spinal-cord subjects using imagined voluntary motor potentials. IEEE Trans Neural Syst Rehabil Eng. 2002;10: 219–224.</w:t>
        </w:r>
        <w:r w:rsidR="008F222A">
          <w:rPr>
            <w:sz w:val="22"/>
            <w:szCs w:val="22"/>
          </w:rPr>
          <w:fldChar w:fldCharType="end"/>
        </w:r>
      </w:ins>
    </w:p>
    <w:p w14:paraId="153052D5" w14:textId="77777777" w:rsidR="000D427E" w:rsidRDefault="002F3453">
      <w:pPr>
        <w:widowControl w:val="0"/>
        <w:spacing w:after="220"/>
        <w:ind w:left="440" w:hanging="440"/>
        <w:rPr>
          <w:ins w:id="1467" w:author="ltonin" w:date="2018-01-31T15:18:00Z"/>
          <w:sz w:val="22"/>
          <w:szCs w:val="22"/>
        </w:rPr>
      </w:pPr>
      <w:ins w:id="1468" w:author="ltonin" w:date="2018-01-31T15:18:00Z">
        <w:r>
          <w:rPr>
            <w:sz w:val="22"/>
            <w:szCs w:val="22"/>
          </w:rPr>
          <w:t xml:space="preserve">49. </w:t>
        </w:r>
        <w:r>
          <w:rPr>
            <w:sz w:val="22"/>
            <w:szCs w:val="22"/>
          </w:rPr>
          <w:tab/>
        </w:r>
        <w:r w:rsidR="008F222A">
          <w:fldChar w:fldCharType="begin"/>
        </w:r>
        <w:r w:rsidR="008F222A">
          <w:instrText xml:space="preserve"> HYPERLINK "http://paperpile.com/b/dIT9gv/xnlc" \h </w:instrText>
        </w:r>
        <w:r w:rsidR="008F222A">
          <w:fldChar w:fldCharType="separate"/>
        </w:r>
        <w:r>
          <w:rPr>
            <w:sz w:val="22"/>
            <w:szCs w:val="22"/>
          </w:rPr>
          <w:t>Rupp R, Rohm M, Schneiders M, Kreilinger A, Muller-Putz GR. Functional Rehabilitation of the Paralyzed Upper Extremity After Spinal Cord Injury by Noninvasive Hybrid Neuroprostheses. Proc IEEE. 2015;103: 954–968.</w:t>
        </w:r>
        <w:r w:rsidR="008F222A">
          <w:rPr>
            <w:sz w:val="22"/>
            <w:szCs w:val="22"/>
          </w:rPr>
          <w:fldChar w:fldCharType="end"/>
        </w:r>
      </w:ins>
    </w:p>
    <w:p w14:paraId="79E66614" w14:textId="412B3C93" w:rsidR="000D427E" w:rsidRDefault="002F3453">
      <w:pPr>
        <w:widowControl w:val="0"/>
        <w:spacing w:after="220"/>
        <w:ind w:left="440" w:hanging="440"/>
        <w:rPr>
          <w:ins w:id="1469" w:author="ltonin" w:date="2018-01-31T15:18:00Z"/>
          <w:sz w:val="22"/>
          <w:szCs w:val="22"/>
        </w:rPr>
      </w:pPr>
      <w:ins w:id="1470" w:author="ltonin" w:date="2018-01-31T15:18:00Z">
        <w:r>
          <w:rPr>
            <w:sz w:val="22"/>
            <w:szCs w:val="22"/>
          </w:rPr>
          <w:t xml:space="preserve">50. </w:t>
        </w:r>
        <w:r>
          <w:rPr>
            <w:sz w:val="22"/>
            <w:szCs w:val="22"/>
          </w:rPr>
          <w:tab/>
        </w:r>
        <w:r w:rsidR="008F222A">
          <w:fldChar w:fldCharType="begin"/>
        </w:r>
        <w:r w:rsidR="008F222A">
          <w:instrText xml:space="preserve"> HYPERLINK "http://paperpile.com/b/dIT9gv/1qUZ" \h </w:instrText>
        </w:r>
        <w:r w:rsidR="008F222A">
          <w:fldChar w:fldCharType="separate"/>
        </w:r>
        <w:r>
          <w:rPr>
            <w:sz w:val="22"/>
            <w:szCs w:val="22"/>
          </w:rPr>
          <w:t>Tave</w:t>
        </w:r>
        <w:r w:rsidR="000E72BF">
          <w:rPr>
            <w:sz w:val="22"/>
            <w:szCs w:val="22"/>
          </w:rPr>
          <w:t>lla M, Leeb R, Rupp R, Millan Jd</w:t>
        </w:r>
        <w:r>
          <w:rPr>
            <w:sz w:val="22"/>
            <w:szCs w:val="22"/>
          </w:rPr>
          <w:t>R. Towards natural non-invasive hand neuroprostheses for daily living. Conf Proc IEEE Eng Med Biol Soc. 2010;2010: 126–129.</w:t>
        </w:r>
        <w:r w:rsidR="008F222A">
          <w:rPr>
            <w:sz w:val="22"/>
            <w:szCs w:val="22"/>
          </w:rPr>
          <w:fldChar w:fldCharType="end"/>
        </w:r>
      </w:ins>
    </w:p>
    <w:p w14:paraId="16E71005" w14:textId="0B99F4BA" w:rsidR="000D427E" w:rsidRDefault="002F3453">
      <w:pPr>
        <w:widowControl w:val="0"/>
        <w:spacing w:after="220"/>
        <w:ind w:left="440" w:hanging="440"/>
        <w:rPr>
          <w:ins w:id="1471" w:author="ltonin" w:date="2018-01-31T15:18:00Z"/>
          <w:sz w:val="22"/>
          <w:szCs w:val="22"/>
        </w:rPr>
      </w:pPr>
      <w:ins w:id="1472" w:author="ltonin" w:date="2018-01-31T15:18:00Z">
        <w:r>
          <w:rPr>
            <w:sz w:val="22"/>
            <w:szCs w:val="22"/>
          </w:rPr>
          <w:t xml:space="preserve">51. </w:t>
        </w:r>
        <w:r>
          <w:rPr>
            <w:sz w:val="22"/>
            <w:szCs w:val="22"/>
          </w:rPr>
          <w:tab/>
        </w:r>
        <w:r w:rsidR="008F222A">
          <w:fldChar w:fldCharType="begin"/>
        </w:r>
        <w:r w:rsidR="008F222A">
          <w:instrText xml:space="preserve"> HYPERLINK "http://paperpile.com/b/dIT9gv/Q7Hm" \h </w:instrText>
        </w:r>
        <w:r w:rsidR="008F222A">
          <w:fldChar w:fldCharType="separate"/>
        </w:r>
        <w:r>
          <w:rPr>
            <w:sz w:val="22"/>
            <w:szCs w:val="22"/>
          </w:rPr>
          <w:t>Leeb R, Perdikis S, Tonin L, Biasiucci A, Tavella M, Creatura M, et al. Transferring brain-computer int</w:t>
        </w:r>
        <w:r w:rsidR="000E72BF">
          <w:rPr>
            <w:sz w:val="22"/>
            <w:szCs w:val="22"/>
          </w:rPr>
          <w:t>erfaces beyond the laboratory: S</w:t>
        </w:r>
        <w:r>
          <w:rPr>
            <w:sz w:val="22"/>
            <w:szCs w:val="22"/>
          </w:rPr>
          <w:t>uccessful application control for motor-disabled users. Artif Intell Med. 2013;59: 121–132.</w:t>
        </w:r>
        <w:r w:rsidR="008F222A">
          <w:rPr>
            <w:sz w:val="22"/>
            <w:szCs w:val="22"/>
          </w:rPr>
          <w:fldChar w:fldCharType="end"/>
        </w:r>
      </w:ins>
    </w:p>
    <w:p w14:paraId="395E41F2" w14:textId="77777777" w:rsidR="000D427E" w:rsidRDefault="002F3453">
      <w:pPr>
        <w:widowControl w:val="0"/>
        <w:spacing w:after="220"/>
        <w:ind w:left="440" w:hanging="440"/>
        <w:rPr>
          <w:ins w:id="1473" w:author="ltonin" w:date="2018-01-31T15:18:00Z"/>
          <w:sz w:val="22"/>
          <w:szCs w:val="22"/>
        </w:rPr>
      </w:pPr>
      <w:ins w:id="1474" w:author="ltonin" w:date="2018-01-31T15:18:00Z">
        <w:r>
          <w:rPr>
            <w:sz w:val="22"/>
            <w:szCs w:val="22"/>
          </w:rPr>
          <w:t xml:space="preserve">52. </w:t>
        </w:r>
        <w:r>
          <w:rPr>
            <w:sz w:val="22"/>
            <w:szCs w:val="22"/>
          </w:rPr>
          <w:tab/>
        </w:r>
        <w:r w:rsidR="008F222A">
          <w:fldChar w:fldCharType="begin"/>
        </w:r>
        <w:r w:rsidR="008F222A">
          <w:instrText xml:space="preserve"> HYPERLINK "http://paperpile.com/b/dIT9gv/tRpy" \h </w:instrText>
        </w:r>
        <w:r w:rsidR="008F222A">
          <w:fldChar w:fldCharType="separate"/>
        </w:r>
        <w:r>
          <w:rPr>
            <w:sz w:val="22"/>
            <w:szCs w:val="22"/>
          </w:rPr>
          <w:t>Dangi S, Orsborn AL, Moorman HG, Carmena JM. Design and analysis of closed-loop decoder adaptation algorithms for brain-machine interfaces. Neural Comput. 2013;25: 1693–1731.</w:t>
        </w:r>
        <w:r w:rsidR="008F222A">
          <w:rPr>
            <w:sz w:val="22"/>
            <w:szCs w:val="22"/>
          </w:rPr>
          <w:fldChar w:fldCharType="end"/>
        </w:r>
      </w:ins>
    </w:p>
    <w:p w14:paraId="7014A83E" w14:textId="6CDA970B" w:rsidR="000D427E" w:rsidRDefault="002F3453">
      <w:pPr>
        <w:widowControl w:val="0"/>
        <w:spacing w:after="220"/>
        <w:ind w:left="440" w:hanging="440"/>
        <w:rPr>
          <w:ins w:id="1475" w:author="ltonin" w:date="2018-01-31T15:18:00Z"/>
          <w:sz w:val="22"/>
          <w:szCs w:val="22"/>
        </w:rPr>
      </w:pPr>
      <w:ins w:id="1476" w:author="ltonin" w:date="2018-01-31T15:18:00Z">
        <w:r>
          <w:rPr>
            <w:sz w:val="22"/>
            <w:szCs w:val="22"/>
          </w:rPr>
          <w:t xml:space="preserve">53. </w:t>
        </w:r>
        <w:r>
          <w:rPr>
            <w:sz w:val="22"/>
            <w:szCs w:val="22"/>
          </w:rPr>
          <w:tab/>
        </w:r>
        <w:r w:rsidR="008F222A">
          <w:fldChar w:fldCharType="begin"/>
        </w:r>
        <w:r w:rsidR="008F222A">
          <w:instrText xml:space="preserve"> HYPERLINK "http://paperpile.com/b/dIT9gv/3FAW" \h </w:instrText>
        </w:r>
        <w:r w:rsidR="008F222A">
          <w:fldChar w:fldCharType="separate"/>
        </w:r>
        <w:r>
          <w:rPr>
            <w:sz w:val="22"/>
            <w:szCs w:val="22"/>
          </w:rPr>
          <w:t>Lotte F, Larrue F, Mühl C. Flaws in current human training protocols for spontane</w:t>
        </w:r>
        <w:r w:rsidR="0097314D">
          <w:rPr>
            <w:sz w:val="22"/>
            <w:szCs w:val="22"/>
          </w:rPr>
          <w:t>ous Brain-Computer Interfaces: L</w:t>
        </w:r>
        <w:r>
          <w:rPr>
            <w:sz w:val="22"/>
            <w:szCs w:val="22"/>
          </w:rPr>
          <w:t>essons learned from instructional design. Front Hum Neurosci. 2013;7: 568.</w:t>
        </w:r>
        <w:r w:rsidR="008F222A">
          <w:rPr>
            <w:sz w:val="22"/>
            <w:szCs w:val="22"/>
          </w:rPr>
          <w:fldChar w:fldCharType="end"/>
        </w:r>
      </w:ins>
    </w:p>
    <w:p w14:paraId="63874FBA" w14:textId="77777777" w:rsidR="000D427E" w:rsidRDefault="002F3453">
      <w:pPr>
        <w:widowControl w:val="0"/>
        <w:spacing w:after="220"/>
        <w:ind w:left="440" w:hanging="440"/>
        <w:rPr>
          <w:ins w:id="1477" w:author="ltonin" w:date="2018-01-31T15:18:00Z"/>
          <w:sz w:val="22"/>
          <w:szCs w:val="22"/>
        </w:rPr>
      </w:pPr>
      <w:ins w:id="1478" w:author="ltonin" w:date="2018-01-31T15:18:00Z">
        <w:r>
          <w:rPr>
            <w:sz w:val="22"/>
            <w:szCs w:val="22"/>
          </w:rPr>
          <w:t xml:space="preserve">54. </w:t>
        </w:r>
        <w:r>
          <w:rPr>
            <w:sz w:val="22"/>
            <w:szCs w:val="22"/>
          </w:rPr>
          <w:tab/>
        </w:r>
        <w:r w:rsidR="008F222A">
          <w:fldChar w:fldCharType="begin"/>
        </w:r>
        <w:r w:rsidR="008F222A">
          <w:instrText xml:space="preserve"> </w:instrText>
        </w:r>
        <w:r w:rsidR="008F222A">
          <w:instrText xml:space="preserve">HYPERLINK "http://paperpile.com/b/dIT9gv/uTej" \h </w:instrText>
        </w:r>
        <w:r w:rsidR="008F222A">
          <w:fldChar w:fldCharType="separate"/>
        </w:r>
        <w:r>
          <w:rPr>
            <w:sz w:val="22"/>
            <w:szCs w:val="22"/>
          </w:rPr>
          <w:t>Pfurtscheller G, Müller GR, Pfurtscheller J, Gerner HJ, Rupp R. “Thought” – control of functional electrical stimulation to restore hand grasp in a patient with tetraplegia. Neurosci Lett. 2003;351: 33–36.</w:t>
        </w:r>
        <w:r w:rsidR="008F222A">
          <w:rPr>
            <w:sz w:val="22"/>
            <w:szCs w:val="22"/>
          </w:rPr>
          <w:fldChar w:fldCharType="end"/>
        </w:r>
      </w:ins>
    </w:p>
    <w:p w14:paraId="590A807D" w14:textId="2BD9A8D2" w:rsidR="000D427E" w:rsidRDefault="002F3453">
      <w:pPr>
        <w:widowControl w:val="0"/>
        <w:spacing w:after="220"/>
        <w:ind w:left="440" w:hanging="440"/>
        <w:rPr>
          <w:ins w:id="1479" w:author="ltonin" w:date="2018-01-31T15:18:00Z"/>
          <w:sz w:val="22"/>
          <w:szCs w:val="22"/>
        </w:rPr>
      </w:pPr>
      <w:ins w:id="1480" w:author="ltonin" w:date="2018-01-31T15:18:00Z">
        <w:r>
          <w:rPr>
            <w:sz w:val="22"/>
            <w:szCs w:val="22"/>
          </w:rPr>
          <w:t xml:space="preserve">55. </w:t>
        </w:r>
        <w:r>
          <w:rPr>
            <w:sz w:val="22"/>
            <w:szCs w:val="22"/>
          </w:rPr>
          <w:tab/>
        </w:r>
        <w:r w:rsidR="008F222A">
          <w:fldChar w:fldCharType="begin"/>
        </w:r>
        <w:r w:rsidR="008F222A">
          <w:instrText xml:space="preserve"> HYPERLINK "http://paperpile.com/b/dIT9gv/4XH4" \h </w:instrText>
        </w:r>
        <w:r w:rsidR="008F222A">
          <w:fldChar w:fldCharType="separate"/>
        </w:r>
        <w:r>
          <w:rPr>
            <w:sz w:val="22"/>
            <w:szCs w:val="22"/>
          </w:rPr>
          <w:t xml:space="preserve">Birbaumer N. Breaking the silence: </w:t>
        </w:r>
        <w:r w:rsidR="00A87169">
          <w:rPr>
            <w:sz w:val="22"/>
            <w:szCs w:val="22"/>
          </w:rPr>
          <w:t>B</w:t>
        </w:r>
        <w:r>
          <w:rPr>
            <w:sz w:val="22"/>
            <w:szCs w:val="22"/>
          </w:rPr>
          <w:t>rain-computer interfaces (BCI) for communication and motor control. Psychophysiology. 2006;43: 517–532.</w:t>
        </w:r>
        <w:r w:rsidR="008F222A">
          <w:rPr>
            <w:sz w:val="22"/>
            <w:szCs w:val="22"/>
          </w:rPr>
          <w:fldChar w:fldCharType="end"/>
        </w:r>
      </w:ins>
    </w:p>
    <w:p w14:paraId="02F02729" w14:textId="614372FE" w:rsidR="000D427E" w:rsidRDefault="002F3453">
      <w:pPr>
        <w:widowControl w:val="0"/>
        <w:spacing w:after="220"/>
        <w:ind w:left="440" w:hanging="440"/>
        <w:rPr>
          <w:ins w:id="1481" w:author="ltonin" w:date="2018-01-31T15:18:00Z"/>
          <w:sz w:val="22"/>
          <w:szCs w:val="22"/>
        </w:rPr>
      </w:pPr>
      <w:ins w:id="1482" w:author="ltonin" w:date="2018-01-31T15:18:00Z">
        <w:r>
          <w:rPr>
            <w:sz w:val="22"/>
            <w:szCs w:val="22"/>
          </w:rPr>
          <w:t xml:space="preserve">56. </w:t>
        </w:r>
        <w:r>
          <w:rPr>
            <w:sz w:val="22"/>
            <w:szCs w:val="22"/>
          </w:rPr>
          <w:tab/>
        </w:r>
        <w:r w:rsidR="008F222A">
          <w:fldChar w:fldCharType="begin"/>
        </w:r>
        <w:r w:rsidR="008F222A">
          <w:instrText xml:space="preserve"> HYPERLINK "http://paperpile.com/b/dIT9gv/si8B" \</w:instrText>
        </w:r>
        <w:r w:rsidR="008F222A">
          <w:instrText xml:space="preserve">h </w:instrText>
        </w:r>
        <w:r w:rsidR="008F222A">
          <w:fldChar w:fldCharType="separate"/>
        </w:r>
        <w:r>
          <w:rPr>
            <w:sz w:val="22"/>
            <w:szCs w:val="22"/>
          </w:rPr>
          <w:t>Rogala J, Jurewicz K, Paluch K, Kublik E, Cetnarski R, Wróbel A. The Do’s and Don'ts of Neurofeedback Training: A Review of the Controlled Studies Using Healthy Adults. Front Hum Neurosci. Frontiers; 2016;10</w:t>
        </w:r>
        <w:r w:rsidR="009E622A">
          <w:rPr>
            <w:sz w:val="22"/>
            <w:szCs w:val="22"/>
          </w:rPr>
          <w:t>: 301.</w:t>
        </w:r>
        <w:r w:rsidR="008F222A">
          <w:rPr>
            <w:sz w:val="22"/>
            <w:szCs w:val="22"/>
          </w:rPr>
          <w:fldChar w:fldCharType="end"/>
        </w:r>
      </w:ins>
    </w:p>
    <w:p w14:paraId="521B0B03" w14:textId="77777777" w:rsidR="000D427E" w:rsidRDefault="002F3453">
      <w:pPr>
        <w:widowControl w:val="0"/>
        <w:spacing w:after="220"/>
        <w:ind w:left="440" w:hanging="440"/>
        <w:rPr>
          <w:ins w:id="1483" w:author="ltonin" w:date="2018-01-31T15:18:00Z"/>
          <w:sz w:val="22"/>
          <w:szCs w:val="22"/>
        </w:rPr>
      </w:pPr>
      <w:ins w:id="1484" w:author="ltonin" w:date="2018-01-31T15:18:00Z">
        <w:r>
          <w:rPr>
            <w:sz w:val="22"/>
            <w:szCs w:val="22"/>
          </w:rPr>
          <w:t xml:space="preserve">57. </w:t>
        </w:r>
        <w:r>
          <w:rPr>
            <w:sz w:val="22"/>
            <w:szCs w:val="22"/>
          </w:rPr>
          <w:tab/>
        </w:r>
        <w:r w:rsidR="008F222A">
          <w:fldChar w:fldCharType="begin"/>
        </w:r>
        <w:r w:rsidR="008F222A">
          <w:instrText xml:space="preserve"> HYPERLINK "http://paperpile.com/b/dIT9gv/6Qxi" \h </w:instrText>
        </w:r>
        <w:r w:rsidR="008F222A">
          <w:fldChar w:fldCharType="separate"/>
        </w:r>
        <w:r>
          <w:rPr>
            <w:sz w:val="22"/>
            <w:szCs w:val="22"/>
          </w:rPr>
          <w:t>Ganguly K, Carmena JM. Emergence of a stable cortical map for neuroprosthetic control. PLoS Biol. 2009;7: e1000153.</w:t>
        </w:r>
        <w:r w:rsidR="008F222A">
          <w:rPr>
            <w:sz w:val="22"/>
            <w:szCs w:val="22"/>
          </w:rPr>
          <w:fldChar w:fldCharType="end"/>
        </w:r>
      </w:ins>
    </w:p>
    <w:p w14:paraId="728257FE" w14:textId="77777777" w:rsidR="000D427E" w:rsidRDefault="002F3453">
      <w:pPr>
        <w:widowControl w:val="0"/>
        <w:spacing w:after="220"/>
        <w:ind w:left="440" w:hanging="440"/>
        <w:rPr>
          <w:ins w:id="1485" w:author="ltonin" w:date="2018-01-31T15:18:00Z"/>
          <w:sz w:val="22"/>
          <w:szCs w:val="22"/>
        </w:rPr>
      </w:pPr>
      <w:ins w:id="1486" w:author="ltonin" w:date="2018-01-31T15:18:00Z">
        <w:r>
          <w:rPr>
            <w:sz w:val="22"/>
            <w:szCs w:val="22"/>
          </w:rPr>
          <w:t xml:space="preserve">58. </w:t>
        </w:r>
        <w:r>
          <w:rPr>
            <w:sz w:val="22"/>
            <w:szCs w:val="22"/>
          </w:rPr>
          <w:tab/>
        </w:r>
        <w:r w:rsidR="008F222A">
          <w:fldChar w:fldCharType="begin"/>
        </w:r>
        <w:r w:rsidR="008F222A">
          <w:instrText xml:space="preserve"> HYPERLINK "http://paperpil</w:instrText>
        </w:r>
        <w:r w:rsidR="008F222A">
          <w:instrText xml:space="preserve">e.com/b/dIT9gv/EUhl" \h </w:instrText>
        </w:r>
        <w:r w:rsidR="008F222A">
          <w:fldChar w:fldCharType="separate"/>
        </w:r>
        <w:r>
          <w:rPr>
            <w:sz w:val="22"/>
            <w:szCs w:val="22"/>
          </w:rPr>
          <w:t>Carmena JM, Lebedev MA, Crist RE, O’Doherty JE, Santucci DM, Dimitrov DF, et al. Learning to control a brain-machine interface for reaching and grasping by primates. PLoS Biol. 2003;1: E42.</w:t>
        </w:r>
        <w:r w:rsidR="008F222A">
          <w:rPr>
            <w:sz w:val="22"/>
            <w:szCs w:val="22"/>
          </w:rPr>
          <w:fldChar w:fldCharType="end"/>
        </w:r>
      </w:ins>
    </w:p>
    <w:p w14:paraId="0D769D51" w14:textId="77777777" w:rsidR="000D427E" w:rsidRDefault="002F3453">
      <w:pPr>
        <w:widowControl w:val="0"/>
        <w:spacing w:after="220"/>
        <w:ind w:left="440" w:hanging="440"/>
        <w:rPr>
          <w:ins w:id="1487" w:author="ltonin" w:date="2018-01-31T15:18:00Z"/>
          <w:sz w:val="22"/>
          <w:szCs w:val="22"/>
        </w:rPr>
      </w:pPr>
      <w:ins w:id="1488" w:author="ltonin" w:date="2018-01-31T15:18:00Z">
        <w:r>
          <w:rPr>
            <w:sz w:val="22"/>
            <w:szCs w:val="22"/>
          </w:rPr>
          <w:t xml:space="preserve">59. </w:t>
        </w:r>
        <w:r>
          <w:rPr>
            <w:sz w:val="22"/>
            <w:szCs w:val="22"/>
          </w:rPr>
          <w:tab/>
        </w:r>
        <w:r w:rsidR="008F222A">
          <w:fldChar w:fldCharType="begin"/>
        </w:r>
        <w:r w:rsidR="008F222A">
          <w:instrText xml:space="preserve"> HYPERLINK "http://paperpile.com/b</w:instrText>
        </w:r>
        <w:r w:rsidR="008F222A">
          <w:instrText xml:space="preserve">/dIT9gv/eMdc" \h </w:instrText>
        </w:r>
        <w:r w:rsidR="008F222A">
          <w:fldChar w:fldCharType="separate"/>
        </w:r>
        <w:r>
          <w:rPr>
            <w:sz w:val="22"/>
            <w:szCs w:val="22"/>
          </w:rPr>
          <w:t>Orsborn AL, Moorman HG, Overduin SA, Shanechi MM, Dimitrov DF, Carmena JM. Closed-loop decoder adaptation shapes neural plasticity for skillful neuroprosthetic control. Neuron. 2014;82: 1380–1393.</w:t>
        </w:r>
        <w:r w:rsidR="008F222A">
          <w:rPr>
            <w:sz w:val="22"/>
            <w:szCs w:val="22"/>
          </w:rPr>
          <w:fldChar w:fldCharType="end"/>
        </w:r>
      </w:ins>
    </w:p>
    <w:p w14:paraId="1A7DF196" w14:textId="77777777" w:rsidR="000D427E" w:rsidRDefault="002F3453">
      <w:pPr>
        <w:widowControl w:val="0"/>
        <w:spacing w:after="220"/>
        <w:ind w:left="440" w:hanging="440"/>
        <w:rPr>
          <w:ins w:id="1489" w:author="ltonin" w:date="2018-01-31T15:18:00Z"/>
          <w:sz w:val="22"/>
          <w:szCs w:val="22"/>
        </w:rPr>
      </w:pPr>
      <w:ins w:id="1490" w:author="ltonin" w:date="2018-01-31T15:18:00Z">
        <w:r>
          <w:rPr>
            <w:sz w:val="22"/>
            <w:szCs w:val="22"/>
          </w:rPr>
          <w:t xml:space="preserve">60. </w:t>
        </w:r>
        <w:r>
          <w:rPr>
            <w:sz w:val="22"/>
            <w:szCs w:val="22"/>
          </w:rPr>
          <w:tab/>
        </w:r>
        <w:r w:rsidR="008F222A">
          <w:fldChar w:fldCharType="begin"/>
        </w:r>
        <w:r w:rsidR="008F222A">
          <w:instrText xml:space="preserve"> HYPERLINK "http://paperpile.com/b</w:instrText>
        </w:r>
        <w:r w:rsidR="008F222A">
          <w:instrText xml:space="preserve">/dIT9gv/s27z" \h </w:instrText>
        </w:r>
        <w:r w:rsidR="008F222A">
          <w:fldChar w:fldCharType="separate"/>
        </w:r>
        <w:r>
          <w:rPr>
            <w:sz w:val="22"/>
            <w:szCs w:val="22"/>
          </w:rPr>
          <w:t>Curran E. Learning to control brain activity: A review of the production and control of EEG components for driving brain–computer interface (BCI) systems. Brain Cogn. 2003;51: 326–336.</w:t>
        </w:r>
        <w:r w:rsidR="008F222A">
          <w:rPr>
            <w:sz w:val="22"/>
            <w:szCs w:val="22"/>
          </w:rPr>
          <w:fldChar w:fldCharType="end"/>
        </w:r>
      </w:ins>
    </w:p>
    <w:p w14:paraId="6CA9D411" w14:textId="77777777" w:rsidR="000D427E" w:rsidRDefault="002F3453">
      <w:pPr>
        <w:widowControl w:val="0"/>
        <w:spacing w:after="220"/>
        <w:ind w:left="440" w:hanging="440"/>
        <w:rPr>
          <w:ins w:id="1491" w:author="ltonin" w:date="2018-01-31T15:18:00Z"/>
          <w:sz w:val="22"/>
          <w:szCs w:val="22"/>
        </w:rPr>
      </w:pPr>
      <w:ins w:id="1492" w:author="ltonin" w:date="2018-01-31T15:18:00Z">
        <w:r>
          <w:rPr>
            <w:sz w:val="22"/>
            <w:szCs w:val="22"/>
          </w:rPr>
          <w:t xml:space="preserve">61. </w:t>
        </w:r>
        <w:r>
          <w:rPr>
            <w:sz w:val="22"/>
            <w:szCs w:val="22"/>
          </w:rPr>
          <w:tab/>
        </w:r>
        <w:r w:rsidR="008F222A">
          <w:fldChar w:fldCharType="begin"/>
        </w:r>
        <w:r w:rsidR="008F222A">
          <w:instrText xml:space="preserve"> HYPERLINK "http://paperpile.com/b/dIT9gv/jMhY</w:instrText>
        </w:r>
        <w:r w:rsidR="008F222A">
          <w:instrText xml:space="preserve">" \h </w:instrText>
        </w:r>
        <w:r w:rsidR="008F222A">
          <w:fldChar w:fldCharType="separate"/>
        </w:r>
        <w:r>
          <w:rPr>
            <w:sz w:val="22"/>
            <w:szCs w:val="22"/>
          </w:rPr>
          <w:t>Miner LA, McFarland DJ, Wolpaw JR. Answering questions with an electroencephalogram-based brain-computer interface. Arch Phys Med Rehabil. 1998;79: 1029–1033.</w:t>
        </w:r>
        <w:r w:rsidR="008F222A">
          <w:rPr>
            <w:sz w:val="22"/>
            <w:szCs w:val="22"/>
          </w:rPr>
          <w:fldChar w:fldCharType="end"/>
        </w:r>
      </w:ins>
    </w:p>
    <w:p w14:paraId="4A398271" w14:textId="77777777" w:rsidR="000D427E" w:rsidRDefault="002F3453">
      <w:pPr>
        <w:widowControl w:val="0"/>
        <w:spacing w:after="220"/>
        <w:ind w:left="440" w:hanging="440"/>
        <w:rPr>
          <w:ins w:id="1493" w:author="ltonin" w:date="2018-01-31T15:18:00Z"/>
          <w:sz w:val="22"/>
          <w:szCs w:val="22"/>
        </w:rPr>
      </w:pPr>
      <w:ins w:id="1494" w:author="ltonin" w:date="2018-01-31T15:18:00Z">
        <w:r>
          <w:rPr>
            <w:sz w:val="22"/>
            <w:szCs w:val="22"/>
          </w:rPr>
          <w:t xml:space="preserve">62. </w:t>
        </w:r>
        <w:r>
          <w:rPr>
            <w:sz w:val="22"/>
            <w:szCs w:val="22"/>
          </w:rPr>
          <w:tab/>
        </w:r>
        <w:r w:rsidR="008F222A">
          <w:fldChar w:fldCharType="begin"/>
        </w:r>
        <w:r w:rsidR="008F222A">
          <w:instrText xml:space="preserve"> HYPERLINK "http://paperpile.com/b/dIT9gv/30Yv" \h </w:instrText>
        </w:r>
        <w:r w:rsidR="008F222A">
          <w:fldChar w:fldCharType="separate"/>
        </w:r>
        <w:r>
          <w:rPr>
            <w:sz w:val="22"/>
            <w:szCs w:val="22"/>
          </w:rPr>
          <w:t>Kübler A, Birbaumer N. Brain-computer interfaces and communication in paralysis: extinction of goal directed thinking in completely paralysed patients? Clin Neurophysiol. 2008;119: 2658–2666.</w:t>
        </w:r>
        <w:r w:rsidR="008F222A">
          <w:rPr>
            <w:sz w:val="22"/>
            <w:szCs w:val="22"/>
          </w:rPr>
          <w:fldChar w:fldCharType="end"/>
        </w:r>
      </w:ins>
    </w:p>
    <w:p w14:paraId="1B4E030B" w14:textId="77777777" w:rsidR="000D427E" w:rsidRDefault="002F3453">
      <w:pPr>
        <w:widowControl w:val="0"/>
        <w:spacing w:after="220"/>
        <w:ind w:left="440" w:hanging="440"/>
        <w:rPr>
          <w:ins w:id="1495" w:author="ltonin" w:date="2018-01-31T15:18:00Z"/>
          <w:sz w:val="22"/>
          <w:szCs w:val="22"/>
        </w:rPr>
      </w:pPr>
      <w:ins w:id="1496" w:author="ltonin" w:date="2018-01-31T15:18:00Z">
        <w:r>
          <w:rPr>
            <w:sz w:val="22"/>
            <w:szCs w:val="22"/>
          </w:rPr>
          <w:t xml:space="preserve">63. </w:t>
        </w:r>
        <w:r>
          <w:rPr>
            <w:sz w:val="22"/>
            <w:szCs w:val="22"/>
          </w:rPr>
          <w:tab/>
        </w:r>
        <w:r w:rsidR="008F222A">
          <w:fldChar w:fldCharType="begin"/>
        </w:r>
        <w:r w:rsidR="008F222A">
          <w:instrText xml:space="preserve"> HYPERLINK "http://paperpile.com/b/dIT9gv/myNx" \h </w:instrText>
        </w:r>
        <w:r w:rsidR="008F222A">
          <w:fldChar w:fldCharType="separate"/>
        </w:r>
        <w:r>
          <w:rPr>
            <w:sz w:val="22"/>
            <w:szCs w:val="22"/>
          </w:rPr>
          <w:t>Pfurtscheller G, Linortner P, Winkler R, Korisek G, Müller-Putz G. Discrimination of motor imagery-induced EEG patterns in patients with complete spinal cord injury. Comput Intell Neurosci. 2009; 104180.</w:t>
        </w:r>
        <w:r w:rsidR="008F222A">
          <w:rPr>
            <w:sz w:val="22"/>
            <w:szCs w:val="22"/>
          </w:rPr>
          <w:fldChar w:fldCharType="end"/>
        </w:r>
      </w:ins>
    </w:p>
    <w:p w14:paraId="1AD7763E" w14:textId="0EB0C1EE" w:rsidR="000D427E" w:rsidRDefault="002F3453">
      <w:pPr>
        <w:widowControl w:val="0"/>
        <w:spacing w:after="220"/>
        <w:ind w:left="440" w:hanging="440"/>
        <w:rPr>
          <w:ins w:id="1497" w:author="ltonin" w:date="2018-01-31T15:18:00Z"/>
          <w:sz w:val="22"/>
          <w:szCs w:val="22"/>
        </w:rPr>
      </w:pPr>
      <w:moveToRangeStart w:id="1498" w:author="ltonin" w:date="2018-01-31T15:18:00Z" w:name="move505175246"/>
      <w:moveTo w:id="1499" w:author="ltonin" w:date="2018-01-31T15:18:00Z">
        <w:r>
          <w:rPr>
            <w:sz w:val="22"/>
            <w:rPrChange w:id="1500" w:author="ltonin" w:date="2018-01-31T15:18:00Z">
              <w:rPr/>
            </w:rPrChange>
          </w:rPr>
          <w:t xml:space="preserve">64. </w:t>
        </w:r>
        <w:r>
          <w:rPr>
            <w:sz w:val="22"/>
            <w:rPrChange w:id="1501" w:author="ltonin" w:date="2018-01-31T15:18:00Z">
              <w:rPr/>
            </w:rPrChange>
          </w:rPr>
          <w:tab/>
        </w:r>
      </w:moveTo>
      <w:moveToRangeEnd w:id="1498"/>
      <w:ins w:id="1502" w:author="ltonin" w:date="2018-01-31T15:18:00Z">
        <w:r w:rsidR="008F222A">
          <w:fldChar w:fldCharType="begin"/>
        </w:r>
        <w:r w:rsidR="008F222A">
          <w:instrText xml:space="preserve"> HYPERLINK "http://paperpile.com/b/dIT9gv/W3en" \h </w:instrText>
        </w:r>
        <w:r w:rsidR="008F222A">
          <w:fldChar w:fldCharType="separate"/>
        </w:r>
        <w:r>
          <w:rPr>
            <w:sz w:val="22"/>
            <w:szCs w:val="22"/>
          </w:rPr>
          <w:t xml:space="preserve">Kober SE, Witte M, Ninaus M, Neuper C, Wood G. Learning to modulate one’s own brain activity: </w:t>
        </w:r>
        <w:r w:rsidR="009E622A">
          <w:rPr>
            <w:sz w:val="22"/>
            <w:szCs w:val="22"/>
          </w:rPr>
          <w:t>T</w:t>
        </w:r>
        <w:r>
          <w:rPr>
            <w:sz w:val="22"/>
            <w:szCs w:val="22"/>
          </w:rPr>
          <w:t>he effect of spontaneous mental strategies. Front Hum Neurosci. 2013;7</w:t>
        </w:r>
        <w:r w:rsidR="009E622A">
          <w:rPr>
            <w:sz w:val="22"/>
            <w:szCs w:val="22"/>
          </w:rPr>
          <w:t>: 695</w:t>
        </w:r>
        <w:r>
          <w:rPr>
            <w:sz w:val="22"/>
            <w:szCs w:val="22"/>
          </w:rPr>
          <w:t>.</w:t>
        </w:r>
        <w:r w:rsidR="008F222A">
          <w:rPr>
            <w:sz w:val="22"/>
            <w:szCs w:val="22"/>
          </w:rPr>
          <w:fldChar w:fldCharType="end"/>
        </w:r>
        <w:r w:rsidR="009E622A">
          <w:rPr>
            <w:sz w:val="22"/>
            <w:szCs w:val="22"/>
          </w:rPr>
          <w:t xml:space="preserve"> </w:t>
        </w:r>
      </w:ins>
    </w:p>
    <w:p w14:paraId="56DFF9AB" w14:textId="22C51CC4" w:rsidR="000D427E" w:rsidRDefault="002F3453">
      <w:pPr>
        <w:widowControl w:val="0"/>
        <w:spacing w:after="220"/>
        <w:ind w:left="440" w:hanging="440"/>
        <w:rPr>
          <w:ins w:id="1503" w:author="ltonin" w:date="2018-01-31T15:18:00Z"/>
          <w:sz w:val="22"/>
          <w:szCs w:val="22"/>
        </w:rPr>
      </w:pPr>
      <w:ins w:id="1504" w:author="ltonin" w:date="2018-01-31T15:18:00Z">
        <w:r>
          <w:rPr>
            <w:sz w:val="22"/>
            <w:szCs w:val="22"/>
          </w:rPr>
          <w:t xml:space="preserve">65. </w:t>
        </w:r>
        <w:r>
          <w:rPr>
            <w:sz w:val="22"/>
            <w:szCs w:val="22"/>
          </w:rPr>
          <w:tab/>
        </w:r>
        <w:r w:rsidR="008F222A">
          <w:fldChar w:fldCharType="begin"/>
        </w:r>
        <w:r w:rsidR="008F222A">
          <w:instrText xml:space="preserve"> HYPERLINK "http://paperpile.com/b/dIT9gv/wdyC" \h </w:instrText>
        </w:r>
        <w:r w:rsidR="008F222A">
          <w:fldChar w:fldCharType="separate"/>
        </w:r>
        <w:r>
          <w:rPr>
            <w:sz w:val="22"/>
            <w:szCs w:val="22"/>
          </w:rPr>
          <w:t>Perdikis S, Leeb R, Millán J</w:t>
        </w:r>
        <w:r w:rsidR="005F4756">
          <w:rPr>
            <w:sz w:val="22"/>
            <w:szCs w:val="22"/>
          </w:rPr>
          <w:t>d</w:t>
        </w:r>
        <w:r>
          <w:rPr>
            <w:sz w:val="22"/>
            <w:szCs w:val="22"/>
          </w:rPr>
          <w:t>R. Subject-oriented training for motor imagery brain-computer interfaces. Conf Proc IEEE Eng Med Biol Soc. 2014;2014: 1259–1262.</w:t>
        </w:r>
        <w:r w:rsidR="008F222A">
          <w:rPr>
            <w:sz w:val="22"/>
            <w:szCs w:val="22"/>
          </w:rPr>
          <w:fldChar w:fldCharType="end"/>
        </w:r>
      </w:ins>
    </w:p>
    <w:p w14:paraId="697A0A75" w14:textId="77777777" w:rsidR="000D427E" w:rsidRDefault="002F3453">
      <w:pPr>
        <w:widowControl w:val="0"/>
        <w:spacing w:after="220"/>
        <w:ind w:left="440" w:hanging="440"/>
        <w:rPr>
          <w:ins w:id="1505" w:author="ltonin" w:date="2018-01-31T15:18:00Z"/>
          <w:sz w:val="22"/>
          <w:szCs w:val="22"/>
        </w:rPr>
      </w:pPr>
      <w:ins w:id="1506" w:author="ltonin" w:date="2018-01-31T15:18:00Z">
        <w:r>
          <w:rPr>
            <w:sz w:val="22"/>
            <w:szCs w:val="22"/>
          </w:rPr>
          <w:t xml:space="preserve">66. </w:t>
        </w:r>
        <w:r>
          <w:rPr>
            <w:sz w:val="22"/>
            <w:szCs w:val="22"/>
          </w:rPr>
          <w:tab/>
        </w:r>
        <w:r w:rsidR="008F222A">
          <w:fldChar w:fldCharType="begin"/>
        </w:r>
        <w:r w:rsidR="008F222A">
          <w:instrText xml:space="preserve"> HYPERLINK "http://paperpile.com/b/</w:instrText>
        </w:r>
        <w:r w:rsidR="008F222A">
          <w:instrText xml:space="preserve">dIT9gv/I5Xl" \h </w:instrText>
        </w:r>
        <w:r w:rsidR="008F222A">
          <w:fldChar w:fldCharType="separate"/>
        </w:r>
        <w:r>
          <w:rPr>
            <w:sz w:val="22"/>
            <w:szCs w:val="22"/>
          </w:rPr>
          <w:t>Jeunet C, Jahanpour E, Lotte F. Why standard brain-computer interface (BCI) training protocols should be changed: an experimental study. J Neural Eng. 2016;13: 036024.</w:t>
        </w:r>
        <w:r w:rsidR="008F222A">
          <w:rPr>
            <w:sz w:val="22"/>
            <w:szCs w:val="22"/>
          </w:rPr>
          <w:fldChar w:fldCharType="end"/>
        </w:r>
      </w:ins>
    </w:p>
    <w:p w14:paraId="09F01594" w14:textId="77777777" w:rsidR="000D427E" w:rsidRDefault="002F3453">
      <w:pPr>
        <w:widowControl w:val="0"/>
        <w:spacing w:after="220"/>
        <w:ind w:left="440" w:hanging="440"/>
        <w:rPr>
          <w:ins w:id="1507" w:author="ltonin" w:date="2018-01-31T15:18:00Z"/>
          <w:sz w:val="22"/>
          <w:szCs w:val="22"/>
        </w:rPr>
      </w:pPr>
      <w:ins w:id="1508" w:author="ltonin" w:date="2018-01-31T15:18:00Z">
        <w:r>
          <w:rPr>
            <w:sz w:val="22"/>
            <w:szCs w:val="22"/>
          </w:rPr>
          <w:t xml:space="preserve">67. </w:t>
        </w:r>
        <w:r>
          <w:rPr>
            <w:sz w:val="22"/>
            <w:szCs w:val="22"/>
          </w:rPr>
          <w:tab/>
        </w:r>
        <w:r w:rsidR="008F222A">
          <w:fldChar w:fldCharType="begin"/>
        </w:r>
        <w:r w:rsidR="008F222A">
          <w:instrText xml:space="preserve"> HYPERLINK "http://paperpile.com/b/dIT9gv/CGsk" \h </w:instrText>
        </w:r>
        <w:r w:rsidR="008F222A">
          <w:fldChar w:fldCharType="separate"/>
        </w:r>
        <w:r>
          <w:rPr>
            <w:sz w:val="22"/>
            <w:szCs w:val="22"/>
          </w:rPr>
          <w:t>Baykara E, Ruf CA, Fioravanti C, Käthner I, Simon N, Kleih SC, et al. Effects of training and motivation on auditory P300 brain-computer interface performance. Clin Neurophysiol. 2016;127: 379–387.</w:t>
        </w:r>
        <w:r w:rsidR="008F222A">
          <w:rPr>
            <w:sz w:val="22"/>
            <w:szCs w:val="22"/>
          </w:rPr>
          <w:fldChar w:fldCharType="end"/>
        </w:r>
      </w:ins>
    </w:p>
    <w:p w14:paraId="5A7897E5" w14:textId="77777777" w:rsidR="000D427E" w:rsidRDefault="002F3453">
      <w:pPr>
        <w:widowControl w:val="0"/>
        <w:spacing w:after="220"/>
        <w:ind w:left="440" w:hanging="440"/>
        <w:rPr>
          <w:ins w:id="1509" w:author="ltonin" w:date="2018-01-31T15:18:00Z"/>
          <w:sz w:val="22"/>
          <w:szCs w:val="22"/>
        </w:rPr>
      </w:pPr>
      <w:ins w:id="1510" w:author="ltonin" w:date="2018-01-31T15:18:00Z">
        <w:r>
          <w:rPr>
            <w:sz w:val="22"/>
            <w:szCs w:val="22"/>
          </w:rPr>
          <w:t xml:space="preserve">68. </w:t>
        </w:r>
        <w:r>
          <w:rPr>
            <w:sz w:val="22"/>
            <w:szCs w:val="22"/>
          </w:rPr>
          <w:tab/>
        </w:r>
        <w:r w:rsidR="008F222A">
          <w:fldChar w:fldCharType="begin"/>
        </w:r>
        <w:r w:rsidR="008F222A">
          <w:instrText xml:space="preserve"> HYPERLINK "http://paperpile.com/b/dIT9gv/D3O5" \h </w:instrText>
        </w:r>
        <w:r w:rsidR="008F222A">
          <w:fldChar w:fldCharType="separate"/>
        </w:r>
        <w:r>
          <w:rPr>
            <w:sz w:val="22"/>
            <w:szCs w:val="22"/>
          </w:rPr>
          <w:t>Hammer EM, Halder S, Blankertz B, Sannelli C, Dickhaus T, Kleih S, et al. Psychological predictors of SMR-BCI performance. Biol Psychol. 2012;89: 80–86.</w:t>
        </w:r>
        <w:r w:rsidR="008F222A">
          <w:rPr>
            <w:sz w:val="22"/>
            <w:szCs w:val="22"/>
          </w:rPr>
          <w:fldChar w:fldCharType="end"/>
        </w:r>
      </w:ins>
    </w:p>
    <w:p w14:paraId="5F6810D2" w14:textId="77777777" w:rsidR="000D427E" w:rsidRDefault="002F3453">
      <w:pPr>
        <w:widowControl w:val="0"/>
        <w:spacing w:after="220"/>
        <w:ind w:left="440" w:hanging="440"/>
        <w:rPr>
          <w:ins w:id="1511" w:author="ltonin" w:date="2018-01-31T15:18:00Z"/>
          <w:sz w:val="22"/>
          <w:szCs w:val="22"/>
        </w:rPr>
      </w:pPr>
      <w:ins w:id="1512" w:author="ltonin" w:date="2018-01-31T15:18:00Z">
        <w:r>
          <w:rPr>
            <w:sz w:val="22"/>
            <w:szCs w:val="22"/>
          </w:rPr>
          <w:t xml:space="preserve">69. </w:t>
        </w:r>
        <w:r>
          <w:rPr>
            <w:sz w:val="22"/>
            <w:szCs w:val="22"/>
          </w:rPr>
          <w:tab/>
        </w:r>
        <w:r w:rsidR="008F222A">
          <w:fldChar w:fldCharType="begin"/>
        </w:r>
        <w:r w:rsidR="008F222A">
          <w:instrText xml:space="preserve"> HYPERLINK "http://paperpile.com/b/dIT9gv/RIy5" \h </w:instrText>
        </w:r>
        <w:r w:rsidR="008F222A">
          <w:fldChar w:fldCharType="separate"/>
        </w:r>
        <w:r>
          <w:rPr>
            <w:sz w:val="22"/>
            <w:szCs w:val="22"/>
          </w:rPr>
          <w:t>Carmena JM. Advances in Neuroprosthetic Learning and Control. PLoS Biol. 2013;11: e1001561.</w:t>
        </w:r>
        <w:r w:rsidR="008F222A">
          <w:rPr>
            <w:sz w:val="22"/>
            <w:szCs w:val="22"/>
          </w:rPr>
          <w:fldChar w:fldCharType="end"/>
        </w:r>
      </w:ins>
    </w:p>
    <w:p w14:paraId="365A1FF5" w14:textId="77777777" w:rsidR="000D427E" w:rsidRDefault="002F3453">
      <w:pPr>
        <w:widowControl w:val="0"/>
        <w:spacing w:after="220"/>
        <w:ind w:left="440" w:hanging="440"/>
        <w:rPr>
          <w:ins w:id="1513" w:author="ltonin" w:date="2018-01-31T15:18:00Z"/>
          <w:sz w:val="22"/>
          <w:szCs w:val="22"/>
        </w:rPr>
      </w:pPr>
      <w:ins w:id="1514" w:author="ltonin" w:date="2018-01-31T15:18:00Z">
        <w:r>
          <w:rPr>
            <w:sz w:val="22"/>
            <w:szCs w:val="22"/>
          </w:rPr>
          <w:t xml:space="preserve">70. </w:t>
        </w:r>
        <w:r>
          <w:rPr>
            <w:sz w:val="22"/>
            <w:szCs w:val="22"/>
          </w:rPr>
          <w:tab/>
        </w:r>
        <w:r w:rsidR="008F222A">
          <w:fldChar w:fldCharType="begin"/>
        </w:r>
        <w:r w:rsidR="008F222A">
          <w:instrText xml:space="preserve"> HYPERLINK "http://paperpile.com/b/dIT9gv/daCq" \h </w:instrText>
        </w:r>
        <w:r w:rsidR="008F222A">
          <w:fldChar w:fldCharType="separate"/>
        </w:r>
        <w:r>
          <w:rPr>
            <w:sz w:val="22"/>
            <w:szCs w:val="22"/>
          </w:rPr>
          <w:t>Perdikis S, Leeb R, Williamson J, Ramsay A, Tavella M, Desideri L, et al. Clinical evaluation of BrainTree, a motor imagery hybrid BCI speller. J Neural Eng. 2014;11: 036003.</w:t>
        </w:r>
        <w:r w:rsidR="008F222A">
          <w:rPr>
            <w:sz w:val="22"/>
            <w:szCs w:val="22"/>
          </w:rPr>
          <w:fldChar w:fldCharType="end"/>
        </w:r>
      </w:ins>
    </w:p>
    <w:p w14:paraId="3A88C169" w14:textId="77777777" w:rsidR="000D427E" w:rsidRDefault="002F3453">
      <w:pPr>
        <w:widowControl w:val="0"/>
        <w:spacing w:after="220"/>
        <w:ind w:left="440" w:hanging="440"/>
        <w:rPr>
          <w:ins w:id="1515" w:author="ltonin" w:date="2018-01-31T15:18:00Z"/>
          <w:sz w:val="22"/>
          <w:szCs w:val="22"/>
        </w:rPr>
      </w:pPr>
      <w:ins w:id="1516" w:author="ltonin" w:date="2018-01-31T15:18:00Z">
        <w:r>
          <w:rPr>
            <w:sz w:val="22"/>
            <w:szCs w:val="22"/>
          </w:rPr>
          <w:t xml:space="preserve">71. </w:t>
        </w:r>
        <w:r>
          <w:rPr>
            <w:sz w:val="22"/>
            <w:szCs w:val="22"/>
          </w:rPr>
          <w:tab/>
        </w:r>
        <w:r w:rsidR="008F222A">
          <w:fldChar w:fldCharType="begin"/>
        </w:r>
        <w:r w:rsidR="008F222A">
          <w:instrText xml:space="preserve"> HYPERLINK "http://paperpile.com/b/dIT9gv/ngqq" \h </w:instrText>
        </w:r>
        <w:r w:rsidR="008F222A">
          <w:fldChar w:fldCharType="separate"/>
        </w:r>
        <w:r>
          <w:rPr>
            <w:sz w:val="22"/>
            <w:szCs w:val="22"/>
          </w:rPr>
          <w:t>Decety J. The neurophysiological basis of motor imagery. Behav Brain Res. 1996;77: 45–52.</w:t>
        </w:r>
        <w:r w:rsidR="008F222A">
          <w:rPr>
            <w:sz w:val="22"/>
            <w:szCs w:val="22"/>
          </w:rPr>
          <w:fldChar w:fldCharType="end"/>
        </w:r>
      </w:ins>
    </w:p>
    <w:p w14:paraId="2B70B6F5" w14:textId="5A286FD0" w:rsidR="000D427E" w:rsidRDefault="002F3453">
      <w:pPr>
        <w:widowControl w:val="0"/>
        <w:spacing w:after="220"/>
        <w:ind w:left="440" w:hanging="440"/>
        <w:rPr>
          <w:ins w:id="1517" w:author="ltonin" w:date="2018-01-31T15:18:00Z"/>
          <w:sz w:val="22"/>
          <w:szCs w:val="22"/>
        </w:rPr>
      </w:pPr>
      <w:ins w:id="1518" w:author="ltonin" w:date="2018-01-31T15:18:00Z">
        <w:r>
          <w:rPr>
            <w:sz w:val="22"/>
            <w:szCs w:val="22"/>
          </w:rPr>
          <w:t xml:space="preserve">72. </w:t>
        </w:r>
        <w:r>
          <w:rPr>
            <w:sz w:val="22"/>
            <w:szCs w:val="22"/>
          </w:rPr>
          <w:tab/>
        </w:r>
        <w:r w:rsidR="008F222A">
          <w:fldChar w:fldCharType="begin"/>
        </w:r>
        <w:r w:rsidR="008F222A">
          <w:instrText xml:space="preserve"> HYPERLINK "http://paperpile.com/b/dIT9gv/9qYn" \h </w:instrText>
        </w:r>
        <w:r w:rsidR="008F222A">
          <w:fldChar w:fldCharType="separate"/>
        </w:r>
        <w:r>
          <w:rPr>
            <w:sz w:val="22"/>
            <w:szCs w:val="22"/>
          </w:rPr>
          <w:t xml:space="preserve">Blokland YM, Farquhar JDR, Mourisse J, Scheffer GJ, Lerou JGC, Bruhn J. Towards a novel monitor of intraoperative awareness: </w:t>
        </w:r>
        <w:r w:rsidR="00125486">
          <w:rPr>
            <w:sz w:val="22"/>
            <w:szCs w:val="22"/>
          </w:rPr>
          <w:t>S</w:t>
        </w:r>
        <w:r>
          <w:rPr>
            <w:sz w:val="22"/>
            <w:szCs w:val="22"/>
          </w:rPr>
          <w:t>electing paradigm settings for a movement-based brain-computer interface. PLoS One. 2012;7: e44336.</w:t>
        </w:r>
        <w:r w:rsidR="008F222A">
          <w:rPr>
            <w:sz w:val="22"/>
            <w:szCs w:val="22"/>
          </w:rPr>
          <w:fldChar w:fldCharType="end"/>
        </w:r>
      </w:ins>
    </w:p>
    <w:p w14:paraId="1E27985E" w14:textId="76678217" w:rsidR="000D427E" w:rsidRDefault="002F3453">
      <w:pPr>
        <w:widowControl w:val="0"/>
        <w:spacing w:after="220"/>
        <w:ind w:left="440" w:hanging="440"/>
        <w:rPr>
          <w:ins w:id="1519" w:author="ltonin" w:date="2018-01-31T15:18:00Z"/>
          <w:sz w:val="22"/>
          <w:szCs w:val="22"/>
        </w:rPr>
      </w:pPr>
      <w:ins w:id="1520" w:author="ltonin" w:date="2018-01-31T15:18:00Z">
        <w:r>
          <w:rPr>
            <w:sz w:val="22"/>
            <w:szCs w:val="22"/>
          </w:rPr>
          <w:t xml:space="preserve">73. </w:t>
        </w:r>
        <w:r>
          <w:rPr>
            <w:sz w:val="22"/>
            <w:szCs w:val="22"/>
          </w:rPr>
          <w:tab/>
        </w:r>
        <w:r w:rsidR="001971AC" w:rsidRPr="001971AC">
          <w:rPr>
            <w:sz w:val="22"/>
            <w:szCs w:val="22"/>
          </w:rPr>
          <w:t>Jayaram</w:t>
        </w:r>
        <w:r w:rsidR="001971AC">
          <w:rPr>
            <w:sz w:val="22"/>
            <w:szCs w:val="22"/>
          </w:rPr>
          <w:t xml:space="preserve"> V</w:t>
        </w:r>
        <w:r w:rsidR="001971AC" w:rsidRPr="001971AC">
          <w:rPr>
            <w:sz w:val="22"/>
            <w:szCs w:val="22"/>
          </w:rPr>
          <w:t>, Alamgir</w:t>
        </w:r>
        <w:r w:rsidR="001971AC">
          <w:rPr>
            <w:sz w:val="22"/>
            <w:szCs w:val="22"/>
          </w:rPr>
          <w:t xml:space="preserve"> M</w:t>
        </w:r>
        <w:r w:rsidR="001971AC" w:rsidRPr="001971AC">
          <w:rPr>
            <w:sz w:val="22"/>
            <w:szCs w:val="22"/>
          </w:rPr>
          <w:t>, Altun</w:t>
        </w:r>
        <w:r w:rsidR="001971AC">
          <w:rPr>
            <w:sz w:val="22"/>
            <w:szCs w:val="22"/>
          </w:rPr>
          <w:t xml:space="preserve"> Y</w:t>
        </w:r>
        <w:r w:rsidR="001971AC" w:rsidRPr="001971AC">
          <w:rPr>
            <w:sz w:val="22"/>
            <w:szCs w:val="22"/>
          </w:rPr>
          <w:t>, Scholkopf</w:t>
        </w:r>
        <w:r w:rsidR="001971AC">
          <w:rPr>
            <w:sz w:val="22"/>
            <w:szCs w:val="22"/>
          </w:rPr>
          <w:t xml:space="preserve"> B, </w:t>
        </w:r>
        <w:r w:rsidR="001971AC" w:rsidRPr="001971AC">
          <w:rPr>
            <w:sz w:val="22"/>
            <w:szCs w:val="22"/>
          </w:rPr>
          <w:t>Grosse-Wentrup</w:t>
        </w:r>
        <w:r w:rsidR="001971AC">
          <w:rPr>
            <w:sz w:val="22"/>
            <w:szCs w:val="22"/>
          </w:rPr>
          <w:t xml:space="preserve"> M. </w:t>
        </w:r>
        <w:r w:rsidR="008F222A">
          <w:fldChar w:fldCharType="begin"/>
        </w:r>
        <w:r w:rsidR="008F222A">
          <w:instrText xml:space="preserve"> HYPERLINK "http://paperpile.com/b/dIT9g</w:instrText>
        </w:r>
        <w:r w:rsidR="008F222A">
          <w:instrText xml:space="preserve">v/9mOO" \h </w:instrText>
        </w:r>
        <w:r w:rsidR="008F222A">
          <w:fldChar w:fldCharType="separate"/>
        </w:r>
        <w:r>
          <w:rPr>
            <w:sz w:val="22"/>
            <w:szCs w:val="22"/>
          </w:rPr>
          <w:t>Transfer Learni</w:t>
        </w:r>
        <w:r w:rsidR="001971AC">
          <w:rPr>
            <w:sz w:val="22"/>
            <w:szCs w:val="22"/>
          </w:rPr>
          <w:t xml:space="preserve">ng in Brain-Computer Interfaces. </w:t>
        </w:r>
        <w:r w:rsidR="001971AC" w:rsidRPr="001971AC">
          <w:rPr>
            <w:sz w:val="22"/>
            <w:szCs w:val="22"/>
          </w:rPr>
          <w:t>IEEE Comput Intell Mag</w:t>
        </w:r>
        <w:r w:rsidR="001971AC">
          <w:rPr>
            <w:sz w:val="22"/>
            <w:szCs w:val="22"/>
          </w:rPr>
          <w:t>. 2016;11: 20-31</w:t>
        </w:r>
        <w:r w:rsidR="008F222A">
          <w:rPr>
            <w:sz w:val="22"/>
            <w:szCs w:val="22"/>
          </w:rPr>
          <w:fldChar w:fldCharType="end"/>
        </w:r>
        <w:r w:rsidR="001971AC">
          <w:rPr>
            <w:sz w:val="22"/>
            <w:szCs w:val="22"/>
          </w:rPr>
          <w:t>.</w:t>
        </w:r>
      </w:ins>
    </w:p>
    <w:p w14:paraId="700D0CF0" w14:textId="575CD68D" w:rsidR="000D427E" w:rsidRDefault="002F3453">
      <w:pPr>
        <w:widowControl w:val="0"/>
        <w:spacing w:after="220"/>
        <w:ind w:left="440" w:hanging="440"/>
        <w:rPr>
          <w:ins w:id="1521" w:author="ltonin" w:date="2018-01-31T15:18:00Z"/>
          <w:sz w:val="22"/>
          <w:szCs w:val="22"/>
        </w:rPr>
      </w:pPr>
      <w:ins w:id="1522" w:author="ltonin" w:date="2018-01-31T15:18:00Z">
        <w:r>
          <w:rPr>
            <w:sz w:val="22"/>
            <w:szCs w:val="22"/>
          </w:rPr>
          <w:t xml:space="preserve">74. </w:t>
        </w:r>
        <w:r>
          <w:rPr>
            <w:sz w:val="22"/>
            <w:szCs w:val="22"/>
          </w:rPr>
          <w:tab/>
        </w:r>
        <w:r w:rsidR="00221DB2" w:rsidRPr="00221DB2">
          <w:rPr>
            <w:sz w:val="22"/>
            <w:szCs w:val="22"/>
          </w:rPr>
          <w:t>Fiebig</w:t>
        </w:r>
        <w:r w:rsidR="00221DB2">
          <w:rPr>
            <w:sz w:val="22"/>
            <w:szCs w:val="22"/>
          </w:rPr>
          <w:t xml:space="preserve"> KH</w:t>
        </w:r>
        <w:r w:rsidR="00221DB2" w:rsidRPr="00221DB2">
          <w:rPr>
            <w:sz w:val="22"/>
            <w:szCs w:val="22"/>
          </w:rPr>
          <w:t>, Jayaram</w:t>
        </w:r>
        <w:r w:rsidR="00221DB2">
          <w:rPr>
            <w:sz w:val="22"/>
            <w:szCs w:val="22"/>
          </w:rPr>
          <w:t xml:space="preserve"> V</w:t>
        </w:r>
        <w:r w:rsidR="00221DB2" w:rsidRPr="00221DB2">
          <w:rPr>
            <w:sz w:val="22"/>
            <w:szCs w:val="22"/>
          </w:rPr>
          <w:t>, Peters</w:t>
        </w:r>
        <w:r w:rsidR="00221DB2">
          <w:rPr>
            <w:sz w:val="22"/>
            <w:szCs w:val="22"/>
          </w:rPr>
          <w:t xml:space="preserve"> J,</w:t>
        </w:r>
        <w:r w:rsidR="00221DB2" w:rsidRPr="00221DB2">
          <w:rPr>
            <w:sz w:val="22"/>
            <w:szCs w:val="22"/>
          </w:rPr>
          <w:t xml:space="preserve"> Grosse-Wentrup</w:t>
        </w:r>
        <w:r w:rsidR="00221DB2">
          <w:rPr>
            <w:sz w:val="22"/>
            <w:szCs w:val="22"/>
          </w:rPr>
          <w:t xml:space="preserve"> M. </w:t>
        </w:r>
        <w:r w:rsidR="008F222A">
          <w:fldChar w:fldCharType="begin"/>
        </w:r>
        <w:r w:rsidR="008F222A">
          <w:instrText xml:space="preserve"> HYPERLINK "http:/</w:instrText>
        </w:r>
        <w:r w:rsidR="008F222A">
          <w:instrText xml:space="preserve">/paperpile.com/b/dIT9gv/IoIt" \h </w:instrText>
        </w:r>
        <w:r w:rsidR="008F222A">
          <w:fldChar w:fldCharType="separate"/>
        </w:r>
        <w:r>
          <w:rPr>
            <w:sz w:val="22"/>
            <w:szCs w:val="22"/>
          </w:rPr>
          <w:t>Multi-task logistic regression in brain-computer interfaces</w:t>
        </w:r>
        <w:r w:rsidR="00221DB2">
          <w:rPr>
            <w:sz w:val="22"/>
            <w:szCs w:val="22"/>
          </w:rPr>
          <w:t xml:space="preserve">. </w:t>
        </w:r>
        <w:r w:rsidR="00221DB2" w:rsidRPr="00221DB2">
          <w:rPr>
            <w:sz w:val="22"/>
            <w:szCs w:val="22"/>
          </w:rPr>
          <w:t>Conf Proc IEEE Int Conf Syst Man Cybern</w:t>
        </w:r>
        <w:r w:rsidR="00221DB2">
          <w:rPr>
            <w:sz w:val="22"/>
            <w:szCs w:val="22"/>
          </w:rPr>
          <w:t>. 2016;2016: 2307-2312</w:t>
        </w:r>
        <w:r w:rsidR="008F222A">
          <w:rPr>
            <w:sz w:val="22"/>
            <w:szCs w:val="22"/>
          </w:rPr>
          <w:fldChar w:fldCharType="end"/>
        </w:r>
        <w:r w:rsidR="00221DB2">
          <w:rPr>
            <w:sz w:val="22"/>
            <w:szCs w:val="22"/>
          </w:rPr>
          <w:t>.</w:t>
        </w:r>
      </w:ins>
    </w:p>
    <w:p w14:paraId="3FB63545" w14:textId="77777777" w:rsidR="000D427E" w:rsidRDefault="002F3453">
      <w:pPr>
        <w:widowControl w:val="0"/>
        <w:spacing w:after="220"/>
        <w:ind w:left="440" w:hanging="440"/>
        <w:rPr>
          <w:ins w:id="1523" w:author="ltonin" w:date="2018-01-31T15:18:00Z"/>
          <w:sz w:val="22"/>
          <w:szCs w:val="22"/>
        </w:rPr>
      </w:pPr>
      <w:ins w:id="1524" w:author="ltonin" w:date="2018-01-31T15:18:00Z">
        <w:r>
          <w:rPr>
            <w:sz w:val="22"/>
            <w:szCs w:val="22"/>
          </w:rPr>
          <w:t xml:space="preserve">75. </w:t>
        </w:r>
        <w:r>
          <w:rPr>
            <w:sz w:val="22"/>
            <w:szCs w:val="22"/>
          </w:rPr>
          <w:tab/>
        </w:r>
        <w:r w:rsidR="008F222A">
          <w:fldChar w:fldCharType="begin"/>
        </w:r>
        <w:r w:rsidR="008F222A">
          <w:instrText xml:space="preserve"> HYPERLINK "http://paperpile.com/b/dIT9gv/6Nwr" \h </w:instrText>
        </w:r>
        <w:r w:rsidR="008F222A">
          <w:fldChar w:fldCharType="separate"/>
        </w:r>
        <w:r>
          <w:rPr>
            <w:sz w:val="22"/>
            <w:szCs w:val="22"/>
          </w:rPr>
          <w:t>Coyle D, Prasad G, McGinnity TM. Faster self-organizing fuzzy neural network training and a hyperparameter analysis for a brain-computer interface. IEEE Trans Syst Man Cybern B Cybern. 2009;39: 1458–1471.</w:t>
        </w:r>
        <w:r w:rsidR="008F222A">
          <w:rPr>
            <w:sz w:val="22"/>
            <w:szCs w:val="22"/>
          </w:rPr>
          <w:fldChar w:fldCharType="end"/>
        </w:r>
      </w:ins>
    </w:p>
    <w:p w14:paraId="4C266910" w14:textId="77777777" w:rsidR="000D427E" w:rsidRDefault="002F3453">
      <w:pPr>
        <w:widowControl w:val="0"/>
        <w:spacing w:after="220"/>
        <w:ind w:left="440" w:hanging="440"/>
        <w:rPr>
          <w:ins w:id="1525" w:author="ltonin" w:date="2018-01-31T15:18:00Z"/>
          <w:sz w:val="22"/>
          <w:szCs w:val="22"/>
        </w:rPr>
      </w:pPr>
      <w:ins w:id="1526" w:author="ltonin" w:date="2018-01-31T15:18:00Z">
        <w:r>
          <w:rPr>
            <w:sz w:val="22"/>
            <w:szCs w:val="22"/>
          </w:rPr>
          <w:t xml:space="preserve">76. </w:t>
        </w:r>
        <w:r>
          <w:rPr>
            <w:sz w:val="22"/>
            <w:szCs w:val="22"/>
          </w:rPr>
          <w:tab/>
        </w:r>
        <w:r w:rsidR="008F222A">
          <w:fldChar w:fldCharType="begin"/>
        </w:r>
        <w:r w:rsidR="008F222A">
          <w:instrText xml:space="preserve"> HYPERLINK "http://paperpile.com/b/dIT9gv/3GKf" \h </w:instrText>
        </w:r>
        <w:r w:rsidR="008F222A">
          <w:fldChar w:fldCharType="separate"/>
        </w:r>
        <w:r>
          <w:rPr>
            <w:sz w:val="22"/>
            <w:szCs w:val="22"/>
          </w:rPr>
          <w:t>Coyle D, Prasad G, McGinnity TM. A time-series prediction approach for feature extraction in a brain-computer interface. IEEE Trans Neural Syst Rehabil Eng. 2005;13: 461–467.</w:t>
        </w:r>
        <w:r w:rsidR="008F222A">
          <w:rPr>
            <w:sz w:val="22"/>
            <w:szCs w:val="22"/>
          </w:rPr>
          <w:fldChar w:fldCharType="end"/>
        </w:r>
      </w:ins>
    </w:p>
    <w:p w14:paraId="5EEFDD50" w14:textId="77777777" w:rsidR="004327E9" w:rsidRDefault="004327E9" w:rsidP="004327E9">
      <w:pPr>
        <w:spacing w:before="480" w:line="480" w:lineRule="auto"/>
        <w:rPr>
          <w:sz w:val="22"/>
          <w:rPrChange w:id="1527" w:author="ltonin" w:date="2018-01-31T15:18:00Z">
            <w:rPr/>
          </w:rPrChange>
        </w:rPr>
        <w:pPrChange w:id="1528" w:author="ltonin" w:date="2018-01-31T15:18:00Z">
          <w:pPr>
            <w:pStyle w:val="Section"/>
            <w:spacing w:line="480" w:lineRule="auto"/>
          </w:pPr>
        </w:pPrChange>
      </w:pPr>
      <w:r>
        <w:rPr>
          <w:b/>
          <w:rPrChange w:id="1529" w:author="ltonin" w:date="2018-01-31T15:18:00Z">
            <w:rPr/>
          </w:rPrChange>
        </w:rPr>
        <w:t>Supplementary Materials</w:t>
      </w:r>
    </w:p>
    <w:p w14:paraId="1123214D" w14:textId="77777777" w:rsidR="00152245" w:rsidRPr="0054453B" w:rsidRDefault="004327E9" w:rsidP="001E6C5F">
      <w:pPr>
        <w:pStyle w:val="Paragraph"/>
        <w:spacing w:before="60" w:line="480" w:lineRule="auto"/>
        <w:ind w:firstLine="0"/>
        <w:rPr>
          <w:del w:id="1530" w:author="ltonin" w:date="2018-01-31T15:18:00Z"/>
          <w:sz w:val="22"/>
        </w:rPr>
      </w:pPr>
      <w:ins w:id="1531" w:author="ltonin" w:date="2018-01-31T15:18:00Z">
        <w:r>
          <w:rPr>
            <w:sz w:val="22"/>
            <w:szCs w:val="22"/>
          </w:rPr>
          <w:t xml:space="preserve">S1 </w:t>
        </w:r>
      </w:ins>
      <w:r>
        <w:rPr>
          <w:sz w:val="22"/>
          <w:szCs w:val="22"/>
        </w:rPr>
        <w:t xml:space="preserve">Fig. </w:t>
      </w:r>
      <w:del w:id="1532" w:author="ltonin" w:date="2018-01-31T15:18:00Z">
        <w:r w:rsidR="00152245" w:rsidRPr="0054453B">
          <w:rPr>
            <w:sz w:val="22"/>
          </w:rPr>
          <w:delText>S1.</w:delText>
        </w:r>
      </w:del>
      <w:ins w:id="1533" w:author="ltonin" w:date="2018-01-31T15:18:00Z">
        <w:r>
          <w:rPr>
            <w:sz w:val="22"/>
            <w:szCs w:val="22"/>
          </w:rPr>
          <w:t>BCI feature discriminancy maps per training month.</w:t>
        </w:r>
        <w:r>
          <w:rPr>
            <w:sz w:val="20"/>
            <w:szCs w:val="20"/>
          </w:rPr>
          <w:t xml:space="preserve"> </w:t>
        </w:r>
        <w:r>
          <w:rPr>
            <w:sz w:val="20"/>
            <w:szCs w:val="20"/>
          </w:rPr>
          <w:br/>
        </w:r>
        <w:r>
          <w:rPr>
            <w:sz w:val="22"/>
            <w:szCs w:val="22"/>
          </w:rPr>
          <w:t>S2 Fig. BCI feature discriminancy per training modality.</w:t>
        </w:r>
        <w:r>
          <w:rPr>
            <w:sz w:val="22"/>
            <w:szCs w:val="22"/>
          </w:rPr>
          <w:br/>
          <w:t>S3 Fig.</w:t>
        </w:r>
      </w:ins>
      <w:r>
        <w:rPr>
          <w:sz w:val="22"/>
          <w:szCs w:val="22"/>
        </w:rPr>
        <w:t xml:space="preserve"> Electrode configurations.</w:t>
      </w:r>
    </w:p>
    <w:p w14:paraId="0D56D1B0" w14:textId="77777777" w:rsidR="00F17ABB" w:rsidRDefault="004327E9" w:rsidP="001E6C5F">
      <w:pPr>
        <w:pStyle w:val="Paragraph"/>
        <w:spacing w:line="480" w:lineRule="auto"/>
        <w:ind w:firstLine="0"/>
        <w:rPr>
          <w:del w:id="1534" w:author="ltonin" w:date="2018-01-31T15:18:00Z"/>
          <w:sz w:val="22"/>
        </w:rPr>
      </w:pPr>
      <w:ins w:id="1535" w:author="ltonin" w:date="2018-01-31T15:18:00Z">
        <w:r>
          <w:rPr>
            <w:sz w:val="22"/>
            <w:szCs w:val="22"/>
          </w:rPr>
          <w:br/>
          <w:t xml:space="preserve">S1 </w:t>
        </w:r>
      </w:ins>
      <w:r>
        <w:rPr>
          <w:sz w:val="22"/>
          <w:szCs w:val="22"/>
        </w:rPr>
        <w:t>Table</w:t>
      </w:r>
      <w:del w:id="1536" w:author="ltonin" w:date="2018-01-31T15:18:00Z">
        <w:r w:rsidR="00152245" w:rsidRPr="0054453B">
          <w:rPr>
            <w:sz w:val="22"/>
          </w:rPr>
          <w:delText xml:space="preserve"> S1.</w:delText>
        </w:r>
      </w:del>
      <w:ins w:id="1537" w:author="ltonin" w:date="2018-01-31T15:18:00Z">
        <w:r>
          <w:rPr>
            <w:sz w:val="22"/>
            <w:szCs w:val="22"/>
          </w:rPr>
          <w:t>. User-training methodology of the Cybathlon BCI race competitors.</w:t>
        </w:r>
        <w:r>
          <w:rPr>
            <w:sz w:val="22"/>
            <w:szCs w:val="22"/>
          </w:rPr>
          <w:br/>
          <w:t>S2 Table.</w:t>
        </w:r>
      </w:ins>
      <w:r>
        <w:rPr>
          <w:sz w:val="22"/>
          <w:szCs w:val="22"/>
        </w:rPr>
        <w:t xml:space="preserve"> Training session information.</w:t>
      </w:r>
    </w:p>
    <w:p w14:paraId="16945836" w14:textId="56B70595" w:rsidR="004327E9" w:rsidRPr="004327E9" w:rsidRDefault="004327E9" w:rsidP="004327E9">
      <w:pPr>
        <w:spacing w:before="60" w:line="480" w:lineRule="auto"/>
        <w:rPr>
          <w:sz w:val="20"/>
          <w:rPrChange w:id="1538" w:author="ltonin" w:date="2018-01-31T15:18:00Z">
            <w:rPr>
              <w:sz w:val="22"/>
            </w:rPr>
          </w:rPrChange>
        </w:rPr>
        <w:pPrChange w:id="1539" w:author="ltonin" w:date="2018-01-31T15:18:00Z">
          <w:pPr>
            <w:pStyle w:val="Paragraph"/>
            <w:spacing w:line="480" w:lineRule="auto"/>
            <w:ind w:firstLine="0"/>
          </w:pPr>
        </w:pPrChange>
      </w:pPr>
      <w:ins w:id="1540" w:author="ltonin" w:date="2018-01-31T15:18:00Z">
        <w:r>
          <w:rPr>
            <w:sz w:val="22"/>
            <w:szCs w:val="22"/>
          </w:rPr>
          <w:br/>
          <w:t xml:space="preserve">S1 </w:t>
        </w:r>
      </w:ins>
      <w:r>
        <w:rPr>
          <w:sz w:val="22"/>
          <w:szCs w:val="22"/>
        </w:rPr>
        <w:t>Movie</w:t>
      </w:r>
      <w:del w:id="1541" w:author="ltonin" w:date="2018-01-31T15:18:00Z">
        <w:r w:rsidR="00F17ABB" w:rsidRPr="00F17ABB">
          <w:rPr>
            <w:sz w:val="22"/>
          </w:rPr>
          <w:delText xml:space="preserve"> S1</w:delText>
        </w:r>
      </w:del>
      <w:r>
        <w:rPr>
          <w:sz w:val="22"/>
          <w:szCs w:val="22"/>
        </w:rPr>
        <w:t>. Typical race training session of pilot P1.</w:t>
      </w:r>
    </w:p>
    <w:p w14:paraId="465E0B42" w14:textId="77777777" w:rsidR="000D427E" w:rsidRDefault="002F3453">
      <w:pPr>
        <w:keepNext/>
        <w:spacing w:before="480" w:after="60"/>
        <w:rPr>
          <w:moveFrom w:id="1542" w:author="ltonin" w:date="2018-01-31T15:18:00Z"/>
          <w:b/>
          <w:rPrChange w:id="1543" w:author="ltonin" w:date="2018-01-31T15:18:00Z">
            <w:rPr>
              <w:moveFrom w:id="1544" w:author="ltonin" w:date="2018-01-31T15:18:00Z"/>
            </w:rPr>
          </w:rPrChange>
        </w:rPr>
        <w:pPrChange w:id="1545" w:author="ltonin" w:date="2018-01-31T15:18:00Z">
          <w:pPr>
            <w:pStyle w:val="Refhead"/>
            <w:spacing w:before="480" w:after="60"/>
          </w:pPr>
        </w:pPrChange>
      </w:pPr>
      <w:moveFromRangeStart w:id="1546" w:author="ltonin" w:date="2018-01-31T15:18:00Z" w:name="move505175243"/>
      <w:moveFrom w:id="1547" w:author="ltonin" w:date="2018-01-31T15:18:00Z">
        <w:r>
          <w:rPr>
            <w:b/>
            <w:rPrChange w:id="1548" w:author="ltonin" w:date="2018-01-31T15:18:00Z">
              <w:rPr/>
            </w:rPrChange>
          </w:rPr>
          <w:t>References</w:t>
        </w:r>
      </w:moveFrom>
    </w:p>
    <w:p w14:paraId="20E2AC8F" w14:textId="77777777" w:rsidR="00D632E2" w:rsidRDefault="00D632E2" w:rsidP="00D632E2">
      <w:pPr>
        <w:pStyle w:val="Bibliography"/>
        <w:rPr>
          <w:del w:id="1549" w:author="ltonin" w:date="2018-01-31T15:18:00Z"/>
        </w:rPr>
      </w:pPr>
      <w:bookmarkStart w:id="1550" w:name="ZOTERO_BREF_XrIID4QbM3nV"/>
      <w:moveFromRangeEnd w:id="1546"/>
      <w:del w:id="1551" w:author="ltonin" w:date="2018-01-31T15:18:00Z">
        <w:r>
          <w:delText xml:space="preserve">1. </w:delText>
        </w:r>
        <w:r>
          <w:tab/>
          <w:delText>Chaudhary U, Birbaumer N, Ramos-Murguialday A. Brain–computer interfaces for communication and rehabilitation. Nat Rev Neurol. 2016;12: 513–525. doi:10.1038/nrneurol.2016.113</w:delText>
        </w:r>
      </w:del>
    </w:p>
    <w:p w14:paraId="3302ABAA" w14:textId="77777777" w:rsidR="00D632E2" w:rsidRDefault="00D632E2" w:rsidP="00D632E2">
      <w:pPr>
        <w:pStyle w:val="Bibliography"/>
        <w:rPr>
          <w:del w:id="1552" w:author="ltonin" w:date="2018-01-31T15:18:00Z"/>
        </w:rPr>
      </w:pPr>
      <w:del w:id="1553" w:author="ltonin" w:date="2018-01-31T15:18:00Z">
        <w:r>
          <w:delText xml:space="preserve">2. </w:delText>
        </w:r>
        <w:r>
          <w:tab/>
          <w:delText>Brunner C, Birbaumer N, Blankertz B, Guger C, Kübler A, Mattia D, et al. BNCI Horizon 2020: Towards a roadmap for the BCI community. Brain-Comput Interfaces. 2015;2: 1–10. doi:10.1080/2326263X.2015.1008956</w:delText>
        </w:r>
      </w:del>
    </w:p>
    <w:p w14:paraId="088057B4" w14:textId="77777777" w:rsidR="00D632E2" w:rsidRDefault="00D632E2" w:rsidP="00D632E2">
      <w:pPr>
        <w:pStyle w:val="Bibliography"/>
        <w:rPr>
          <w:del w:id="1554" w:author="ltonin" w:date="2018-01-31T15:18:00Z"/>
        </w:rPr>
      </w:pPr>
      <w:del w:id="1555" w:author="ltonin" w:date="2018-01-31T15:18:00Z">
        <w:r>
          <w:delText xml:space="preserve">3. </w:delText>
        </w:r>
        <w:r>
          <w:tab/>
          <w:delText>Birbaumer N, Ghanayim N, Hinterberger T, Iversen I, Kotchoubey B, Kübler A, et al. A spelling device for the paralysed. Nature. 1999;398: 297–298. doi:10.1038/18581</w:delText>
        </w:r>
      </w:del>
    </w:p>
    <w:p w14:paraId="3EB137AF" w14:textId="77777777" w:rsidR="00D632E2" w:rsidRDefault="00D632E2" w:rsidP="00D632E2">
      <w:pPr>
        <w:pStyle w:val="Bibliography"/>
        <w:rPr>
          <w:del w:id="1556" w:author="ltonin" w:date="2018-01-31T15:18:00Z"/>
        </w:rPr>
      </w:pPr>
      <w:del w:id="1557" w:author="ltonin" w:date="2018-01-31T15:18:00Z">
        <w:r>
          <w:delText xml:space="preserve">4. </w:delText>
        </w:r>
        <w:r>
          <w:tab/>
          <w:delText>Guger C, Edlinger G, Harkam W, Niedermayer I, Pfurtscheller G. How many people are able to operate an EEG-based brain-computer interface (BCI)? IEEE Trans Neural Syst Rehabil Eng. 2003;11: 145–147. doi:10.1109/TNSRE.2003.814481</w:delText>
        </w:r>
      </w:del>
    </w:p>
    <w:p w14:paraId="2FB1FD42" w14:textId="77777777" w:rsidR="00D632E2" w:rsidRDefault="00D632E2" w:rsidP="00D632E2">
      <w:pPr>
        <w:pStyle w:val="Bibliography"/>
        <w:rPr>
          <w:del w:id="1558" w:author="ltonin" w:date="2018-01-31T15:18:00Z"/>
        </w:rPr>
      </w:pPr>
      <w:del w:id="1559" w:author="ltonin" w:date="2018-01-31T15:18:00Z">
        <w:r>
          <w:delText xml:space="preserve">5. </w:delText>
        </w:r>
        <w:r>
          <w:tab/>
          <w:delText>Guger C, Daban S, Sellers E, Holzner C, Krausz G, Carabalona R, et al. How many people are able to control a P300-based brain–computer interface (BCI)? Neurosci Lett. 2009;462: 94–98. doi:10.1016/j.neulet.2009.06.045</w:delText>
        </w:r>
      </w:del>
    </w:p>
    <w:p w14:paraId="5A4D87CB" w14:textId="77777777" w:rsidR="00D632E2" w:rsidRDefault="00D632E2" w:rsidP="00D632E2">
      <w:pPr>
        <w:pStyle w:val="Bibliography"/>
        <w:rPr>
          <w:del w:id="1560" w:author="ltonin" w:date="2018-01-31T15:18:00Z"/>
        </w:rPr>
      </w:pPr>
      <w:del w:id="1561" w:author="ltonin" w:date="2018-01-31T15:18:00Z">
        <w:r>
          <w:delText xml:space="preserve">6. </w:delText>
        </w:r>
        <w:r>
          <w:tab/>
          <w:delText>Blankertz B, Sannelli C, Halder S, Hammer EM, Kübler A, Müller K-R, et al. Neurophysiological predictor of SMR-based BCI performance. NeuroImage. 2010;51: 1303–1309. doi:10.1016/j.neuroimage.2010.03.022</w:delText>
        </w:r>
      </w:del>
    </w:p>
    <w:p w14:paraId="6B5F6723" w14:textId="77777777" w:rsidR="00D632E2" w:rsidRDefault="00D632E2" w:rsidP="00D632E2">
      <w:pPr>
        <w:pStyle w:val="Bibliography"/>
        <w:rPr>
          <w:del w:id="1562" w:author="ltonin" w:date="2018-01-31T15:18:00Z"/>
        </w:rPr>
      </w:pPr>
      <w:del w:id="1563" w:author="ltonin" w:date="2018-01-31T15:18:00Z">
        <w:r>
          <w:delText xml:space="preserve">7. </w:delText>
        </w:r>
        <w:r>
          <w:tab/>
          <w:delText>Guger C, Allison BZ, Großwindhager B, Prückl R, Hintermüller C, Kapeller C, et al. How many people could use an SSVEP BCI? Front Neurosci. 2012;6. doi:10.3389/fnins.2012.00169</w:delText>
        </w:r>
      </w:del>
    </w:p>
    <w:p w14:paraId="4604953D" w14:textId="77777777" w:rsidR="00D632E2" w:rsidRDefault="00D632E2" w:rsidP="00D632E2">
      <w:pPr>
        <w:pStyle w:val="Bibliography"/>
        <w:rPr>
          <w:del w:id="1564" w:author="ltonin" w:date="2018-01-31T15:18:00Z"/>
        </w:rPr>
      </w:pPr>
      <w:del w:id="1565" w:author="ltonin" w:date="2018-01-31T15:18:00Z">
        <w:r>
          <w:delText xml:space="preserve">8. </w:delText>
        </w:r>
        <w:r>
          <w:tab/>
          <w:delText>Allison B, Luth T, Valbuena D, Teymourian A, Volosyak I, Graser A. BCI demographics: How many (and what kinds of) people can use an SSVEP BCI? IEEE Trans Neural Syst Rehabil Eng. 2010;18: 107–116. doi:10.1109/TNSRE.2009.2039495</w:delText>
        </w:r>
      </w:del>
    </w:p>
    <w:p w14:paraId="38DE11D0" w14:textId="77777777" w:rsidR="00D632E2" w:rsidRDefault="00D632E2" w:rsidP="00D632E2">
      <w:pPr>
        <w:pStyle w:val="Bibliography"/>
        <w:rPr>
          <w:del w:id="1566" w:author="ltonin" w:date="2018-01-31T15:18:00Z"/>
        </w:rPr>
      </w:pPr>
      <w:del w:id="1567" w:author="ltonin" w:date="2018-01-31T15:18:00Z">
        <w:r>
          <w:delText xml:space="preserve">9. </w:delText>
        </w:r>
        <w:r>
          <w:tab/>
          <w:delText>Leeb R, Perdikis S, Tonin L, Biasiucci A, Tavella M, Creatura M, et al. Transferring brain–computer interfaces beyond the laboratory: Successful application control for motor-disabled users. Artif Intell Med. 2013;59: 121–132. doi:10.1016/j.artmed.2013.08.004</w:delText>
        </w:r>
      </w:del>
    </w:p>
    <w:p w14:paraId="3A5E2B6F" w14:textId="77777777" w:rsidR="00D632E2" w:rsidRDefault="00D632E2" w:rsidP="00D632E2">
      <w:pPr>
        <w:pStyle w:val="Bibliography"/>
        <w:rPr>
          <w:del w:id="1568" w:author="ltonin" w:date="2018-01-31T15:18:00Z"/>
        </w:rPr>
      </w:pPr>
      <w:del w:id="1569" w:author="ltonin" w:date="2018-01-31T15:18:00Z">
        <w:r>
          <w:delText xml:space="preserve">10. </w:delText>
        </w:r>
        <w:r>
          <w:tab/>
          <w:delText>Sellers EW, Vaughan TM, Wolpaw JR. A brain-computer interface for long-term independent home use. Amyotroph Lateral Scler. 2010;11: 449–455. doi:10.3109/17482961003777470</w:delText>
        </w:r>
      </w:del>
    </w:p>
    <w:p w14:paraId="49B5171E" w14:textId="77777777" w:rsidR="00D632E2" w:rsidRDefault="00D632E2" w:rsidP="00D632E2">
      <w:pPr>
        <w:pStyle w:val="Bibliography"/>
        <w:rPr>
          <w:del w:id="1570" w:author="ltonin" w:date="2018-01-31T15:18:00Z"/>
        </w:rPr>
      </w:pPr>
      <w:del w:id="1571" w:author="ltonin" w:date="2018-01-31T15:18:00Z">
        <w:r>
          <w:delText xml:space="preserve">11. </w:delText>
        </w:r>
        <w:r>
          <w:tab/>
          <w:delText>Holz EM, Botrel L, Kaufmann T, Kübler A. Long-term independent brain-computer interface home use improves quality of life of a patient in the locked-in state: A case study. Arch Phys Med Rehabil. 2015;96: S16–S26. doi:10.1016/j.apmr.2014.03.035</w:delText>
        </w:r>
      </w:del>
    </w:p>
    <w:p w14:paraId="4344B2EA" w14:textId="77777777" w:rsidR="00D632E2" w:rsidRDefault="00D632E2" w:rsidP="00D632E2">
      <w:pPr>
        <w:pStyle w:val="Bibliography"/>
        <w:rPr>
          <w:del w:id="1572" w:author="ltonin" w:date="2018-01-31T15:18:00Z"/>
        </w:rPr>
      </w:pPr>
      <w:del w:id="1573" w:author="ltonin" w:date="2018-01-31T15:18:00Z">
        <w:r>
          <w:delText xml:space="preserve">12. </w:delText>
        </w:r>
        <w:r>
          <w:tab/>
          <w:delText>Sellers EW, Ryan DB, Hauser CK. Noninvasive brain-computer interface enables communication after brainstem stroke. Sci Transl Med. 2014;6: 257re7-257re7. doi:10.1126/scitranslmed.3007801</w:delText>
        </w:r>
      </w:del>
    </w:p>
    <w:p w14:paraId="3D908CC1" w14:textId="77777777" w:rsidR="00D632E2" w:rsidRDefault="00D632E2" w:rsidP="00D632E2">
      <w:pPr>
        <w:pStyle w:val="Bibliography"/>
        <w:rPr>
          <w:del w:id="1574" w:author="ltonin" w:date="2018-01-31T15:18:00Z"/>
        </w:rPr>
      </w:pPr>
      <w:del w:id="1575" w:author="ltonin" w:date="2018-01-31T15:18:00Z">
        <w:r>
          <w:delText xml:space="preserve">13. </w:delText>
        </w:r>
        <w:r>
          <w:tab/>
          <w:delText>Piccione F, Giorgi F, Tonin P, Priftis K, Giove S, Silvoni S, et al. P300-based brain computer interface: Reliability and performance in healthy and paralysed participants. Clin Neurophysiol. 2006;117: 531–537. doi:10.1016/j.clinph.2005.07.024</w:delText>
        </w:r>
      </w:del>
    </w:p>
    <w:p w14:paraId="6D74A878" w14:textId="77777777" w:rsidR="00D632E2" w:rsidRDefault="00D632E2" w:rsidP="00D632E2">
      <w:pPr>
        <w:pStyle w:val="Bibliography"/>
        <w:rPr>
          <w:del w:id="1576" w:author="ltonin" w:date="2018-01-31T15:18:00Z"/>
        </w:rPr>
      </w:pPr>
      <w:del w:id="1577" w:author="ltonin" w:date="2018-01-31T15:18:00Z">
        <w:r>
          <w:delText xml:space="preserve">14. </w:delText>
        </w:r>
        <w:r>
          <w:tab/>
          <w:delText>Sellers EW, Donchin E. A P300-based brain–computer interface: Initial tests by ALS patients. Clin Neurophysiol. 2006;117: 538–548. doi:10.1016/j.clinph.2005.06.027</w:delText>
        </w:r>
      </w:del>
    </w:p>
    <w:p w14:paraId="2F6FF410" w14:textId="77777777" w:rsidR="00D632E2" w:rsidRDefault="00D632E2" w:rsidP="00D632E2">
      <w:pPr>
        <w:pStyle w:val="Bibliography"/>
        <w:rPr>
          <w:del w:id="1578" w:author="ltonin" w:date="2018-01-31T15:18:00Z"/>
        </w:rPr>
      </w:pPr>
      <w:del w:id="1579" w:author="ltonin" w:date="2018-01-31T15:18:00Z">
        <w:r>
          <w:delText xml:space="preserve">15. </w:delText>
        </w:r>
        <w:r>
          <w:tab/>
          <w:delText>Kübler A, Furdea A, Halder S, Hammer EM, Nijboer F, Kotchoubey B. A brain-computer interface controlled auditory event-related Potential (P300) spelling system for locked-in patients. Ann N Y Acad Sci. 2009;1157: 90–100. doi:10.1111/j.1749-6632.2008.04122.x</w:delText>
        </w:r>
      </w:del>
    </w:p>
    <w:p w14:paraId="74F2D603" w14:textId="77777777" w:rsidR="00D632E2" w:rsidRDefault="00D632E2" w:rsidP="00D632E2">
      <w:pPr>
        <w:pStyle w:val="Bibliography"/>
        <w:rPr>
          <w:del w:id="1580" w:author="ltonin" w:date="2018-01-31T15:18:00Z"/>
        </w:rPr>
      </w:pPr>
      <w:del w:id="1581" w:author="ltonin" w:date="2018-01-31T15:18:00Z">
        <w:r>
          <w:delText xml:space="preserve">16. </w:delText>
        </w:r>
        <w:r>
          <w:tab/>
          <w:delText>Combaz A, Chatelle C, Robben A, Vanhoof G, Goeleven A, Thijs V, et al. A comparison of two spelling brain-computer interfaces based on visual P3 and SSVEP in locked-in syndrome. PLoS ONE. 2013;8: e73691. doi:10.1371/journal.pone.0073691</w:delText>
        </w:r>
      </w:del>
    </w:p>
    <w:p w14:paraId="230926E1" w14:textId="77777777" w:rsidR="00D632E2" w:rsidRDefault="00D632E2" w:rsidP="00D632E2">
      <w:pPr>
        <w:pStyle w:val="Bibliography"/>
        <w:rPr>
          <w:del w:id="1582" w:author="ltonin" w:date="2018-01-31T15:18:00Z"/>
        </w:rPr>
      </w:pPr>
      <w:del w:id="1583" w:author="ltonin" w:date="2018-01-31T15:18:00Z">
        <w:r>
          <w:delText xml:space="preserve">17. </w:delText>
        </w:r>
        <w:r>
          <w:tab/>
          <w:delText>Lesenfants D, Habbal D, Lugo Z, Lebeau M, Horki P, Amico E, et al. An independent SSVEP-based brain–computer interface in locked-in syndrome. J Neural Eng. 2014;11: 035002. doi:10.1088/1741-2560/11/3/035002</w:delText>
        </w:r>
      </w:del>
    </w:p>
    <w:p w14:paraId="31254DE5" w14:textId="77777777" w:rsidR="00D632E2" w:rsidRDefault="00D632E2" w:rsidP="00D632E2">
      <w:pPr>
        <w:pStyle w:val="Bibliography"/>
        <w:rPr>
          <w:del w:id="1584" w:author="ltonin" w:date="2018-01-31T15:18:00Z"/>
        </w:rPr>
      </w:pPr>
      <w:del w:id="1585" w:author="ltonin" w:date="2018-01-31T15:18:00Z">
        <w:r>
          <w:delText xml:space="preserve">18. </w:delText>
        </w:r>
        <w:r>
          <w:tab/>
          <w:delText>Pfurtscheller G, Müller GR, Pfurtscheller J, Gerner HJ, Rupp R. ‘Thought’ – control of functional electrical stimulation to restore hand grasp in a patient with tetraplegia. Neurosci Lett. 2003;351: 33–36. doi:10.1016/S0304-3940(03)00947-9</w:delText>
        </w:r>
      </w:del>
    </w:p>
    <w:p w14:paraId="7F2A20F4" w14:textId="77777777" w:rsidR="00D632E2" w:rsidRDefault="00D632E2" w:rsidP="00D632E2">
      <w:pPr>
        <w:pStyle w:val="Bibliography"/>
        <w:rPr>
          <w:del w:id="1586" w:author="ltonin" w:date="2018-01-31T15:18:00Z"/>
        </w:rPr>
      </w:pPr>
      <w:del w:id="1587" w:author="ltonin" w:date="2018-01-31T15:18:00Z">
        <w:r>
          <w:delText xml:space="preserve">19. </w:delText>
        </w:r>
        <w:r>
          <w:tab/>
          <w:delText>Kubler A, Nijboer F, Mellinger J, Vaughan TM, Pawelzik H, Schalk G, et al. Patients with ALS can use sensorimotor rhythms to operate a brain-computer interface. Neurology. 2005;64: 1775–1777. doi:10.1212/01.WNL.0000158616.43002.6D</w:delText>
        </w:r>
      </w:del>
    </w:p>
    <w:p w14:paraId="0E3F3DE2" w14:textId="77777777" w:rsidR="00D632E2" w:rsidRDefault="00D632E2" w:rsidP="00D632E2">
      <w:pPr>
        <w:pStyle w:val="Bibliography"/>
        <w:rPr>
          <w:del w:id="1588" w:author="ltonin" w:date="2018-01-31T15:18:00Z"/>
        </w:rPr>
      </w:pPr>
      <w:del w:id="1589" w:author="ltonin" w:date="2018-01-31T15:18:00Z">
        <w:r>
          <w:delText xml:space="preserve">20. </w:delText>
        </w:r>
        <w:r>
          <w:tab/>
          <w:delText>Onose G, Grozea C, Anghelescu A, Daia C, Sinescu CJ, Ciurea AV, et al. On the feasibility of using motor imagery EEG-based brain–computer interface in chronic tetraplegics for assistive robotic arm control: A clinical test and long-term post-trial follow-up. Spinal Cord. 2012;50: 599–608. doi:10.1038/sc.2012.14</w:delText>
        </w:r>
      </w:del>
    </w:p>
    <w:p w14:paraId="2B35C9B7" w14:textId="77777777" w:rsidR="00D632E2" w:rsidRDefault="00D632E2" w:rsidP="00D632E2">
      <w:pPr>
        <w:pStyle w:val="Bibliography"/>
        <w:rPr>
          <w:del w:id="1590" w:author="ltonin" w:date="2018-01-31T15:18:00Z"/>
        </w:rPr>
      </w:pPr>
      <w:del w:id="1591" w:author="ltonin" w:date="2018-01-31T15:18:00Z">
        <w:r>
          <w:delText xml:space="preserve">21. </w:delText>
        </w:r>
        <w:r>
          <w:tab/>
          <w:delText>Birch GE, Bozorgzadeh Z, Mason SG. Initial on-line evaluations of the LF-ASD brain-computer interface with able-bodied and spinal-cord subjects using imagined voluntary motor potentials. IEEE Trans Neural Syst Rehabil Eng. 2002;10: 219–224. doi:10.1109/TNSRE.2002.806839</w:delText>
        </w:r>
      </w:del>
    </w:p>
    <w:p w14:paraId="49883750" w14:textId="77777777" w:rsidR="00D632E2" w:rsidRDefault="00D632E2" w:rsidP="00D632E2">
      <w:pPr>
        <w:pStyle w:val="Bibliography"/>
        <w:rPr>
          <w:del w:id="1592" w:author="ltonin" w:date="2018-01-31T15:18:00Z"/>
        </w:rPr>
      </w:pPr>
      <w:del w:id="1593" w:author="ltonin" w:date="2018-01-31T15:18:00Z">
        <w:r>
          <w:delText xml:space="preserve">22. </w:delText>
        </w:r>
        <w:r>
          <w:tab/>
          <w:delText>Wolpaw JR, McFarland DJ. Control of a two-dimensional movement signal by a noninvasive brain-computer interface in humans. Proc Natl Acad Sci. 2004;101: 17849–17854. doi:10.1073/pnas.0403504101</w:delText>
        </w:r>
      </w:del>
    </w:p>
    <w:p w14:paraId="09BEDCFF" w14:textId="77777777" w:rsidR="00D632E2" w:rsidRDefault="00D632E2" w:rsidP="00D632E2">
      <w:pPr>
        <w:pStyle w:val="Bibliography"/>
        <w:rPr>
          <w:del w:id="1594" w:author="ltonin" w:date="2018-01-31T15:18:00Z"/>
        </w:rPr>
      </w:pPr>
      <w:del w:id="1595" w:author="ltonin" w:date="2018-01-31T15:18:00Z">
        <w:r>
          <w:delText xml:space="preserve">23. </w:delText>
        </w:r>
        <w:r>
          <w:tab/>
          <w:delText>Millán J d R, Renkens F, Mouriño J, Gerstner W. Brain-actuated interaction. Artif Intell. 2004;159: 241–259. doi:10.1016/j.artint.2004.05.008</w:delText>
        </w:r>
      </w:del>
    </w:p>
    <w:p w14:paraId="3CAD1E10" w14:textId="77777777" w:rsidR="00D632E2" w:rsidRDefault="002F3453" w:rsidP="00D632E2">
      <w:pPr>
        <w:pStyle w:val="Bibliography"/>
        <w:rPr>
          <w:del w:id="1596" w:author="ltonin" w:date="2018-01-31T15:18:00Z"/>
        </w:rPr>
      </w:pPr>
      <w:moveFromRangeStart w:id="1597" w:author="ltonin" w:date="2018-01-31T15:18:00Z" w:name="move505175244"/>
      <w:moveFrom w:id="1598" w:author="ltonin" w:date="2018-01-31T15:18:00Z">
        <w:r>
          <w:rPr>
            <w:sz w:val="22"/>
            <w:rPrChange w:id="1599" w:author="ltonin" w:date="2018-01-31T15:18:00Z">
              <w:rPr/>
            </w:rPrChange>
          </w:rPr>
          <w:t xml:space="preserve">24. </w:t>
        </w:r>
        <w:r>
          <w:rPr>
            <w:sz w:val="22"/>
            <w:rPrChange w:id="1600" w:author="ltonin" w:date="2018-01-31T15:18:00Z">
              <w:rPr/>
            </w:rPrChange>
          </w:rPr>
          <w:tab/>
        </w:r>
      </w:moveFrom>
      <w:moveFromRangeEnd w:id="1597"/>
      <w:del w:id="1601" w:author="ltonin" w:date="2018-01-31T15:18:00Z">
        <w:r w:rsidR="00D632E2">
          <w:delText>Müller-Putz GR, Scherer R, Pfurtscheller G, Rupp R. EEG-based neuroprosthesis control: A step towards clinical practice. Neurosci Lett. 2005;382: 169–174. doi:10.1016/j.neulet.2005.03.021</w:delText>
        </w:r>
      </w:del>
    </w:p>
    <w:p w14:paraId="58672B32" w14:textId="77777777" w:rsidR="00D632E2" w:rsidRDefault="00D632E2" w:rsidP="00D632E2">
      <w:pPr>
        <w:pStyle w:val="Bibliography"/>
        <w:rPr>
          <w:del w:id="1602" w:author="ltonin" w:date="2018-01-31T15:18:00Z"/>
        </w:rPr>
      </w:pPr>
      <w:del w:id="1603" w:author="ltonin" w:date="2018-01-31T15:18:00Z">
        <w:r>
          <w:delText xml:space="preserve">25. </w:delText>
        </w:r>
        <w:r>
          <w:tab/>
          <w:delText>Bai O, Lin P, Huang D, Fei DY, Floeter MK. Towards a user-friendly brain–computer interface: Initial tests in ALS and PLS patients. Clin Neurophysiol. 2010;121: 1293–1303. doi:10.1016/j.clinph.2010.02.157</w:delText>
        </w:r>
      </w:del>
    </w:p>
    <w:p w14:paraId="08F0FFC6" w14:textId="77777777" w:rsidR="00D632E2" w:rsidRDefault="00D632E2" w:rsidP="00D632E2">
      <w:pPr>
        <w:pStyle w:val="Bibliography"/>
        <w:rPr>
          <w:del w:id="1604" w:author="ltonin" w:date="2018-01-31T15:18:00Z"/>
        </w:rPr>
      </w:pPr>
      <w:del w:id="1605" w:author="ltonin" w:date="2018-01-31T15:18:00Z">
        <w:r>
          <w:delText xml:space="preserve">26. </w:delText>
        </w:r>
        <w:r>
          <w:tab/>
          <w:delText>Leeb R, Friedman D, Müller-Putz GR, Scherer R, Slater M, Pfurtscheller G. Self-paced (asynchronous) BCI control of a wheelchair in virtual environments: a case study with a tetraplegic. Comput Intell Neurosci. 2007;2007: 1–8. doi:10.1155/2007/79642</w:delText>
        </w:r>
      </w:del>
    </w:p>
    <w:p w14:paraId="209103E8" w14:textId="77777777" w:rsidR="00D632E2" w:rsidRDefault="00D632E2" w:rsidP="00D632E2">
      <w:pPr>
        <w:pStyle w:val="Bibliography"/>
        <w:rPr>
          <w:del w:id="1606" w:author="ltonin" w:date="2018-01-31T15:18:00Z"/>
        </w:rPr>
      </w:pPr>
      <w:del w:id="1607" w:author="ltonin" w:date="2018-01-31T15:18:00Z">
        <w:r>
          <w:delText xml:space="preserve">27. </w:delText>
        </w:r>
        <w:r>
          <w:tab/>
          <w:delText>Holz EM, Höhne J, Staiger-Sälzer P, Tangermann M, Kübler A. Brain–computer interface controlled gaming: Evaluation of usability by severely motor restricted end-users. Artif Intell Med. 2013;59: 111–120. doi:10.1016/j.artmed.2013.08.001</w:delText>
        </w:r>
      </w:del>
    </w:p>
    <w:p w14:paraId="678E7E57" w14:textId="77777777" w:rsidR="00D632E2" w:rsidRDefault="002F3453" w:rsidP="00D632E2">
      <w:pPr>
        <w:pStyle w:val="Bibliography"/>
        <w:rPr>
          <w:del w:id="1608" w:author="ltonin" w:date="2018-01-31T15:18:00Z"/>
        </w:rPr>
      </w:pPr>
      <w:moveFromRangeStart w:id="1609" w:author="ltonin" w:date="2018-01-31T15:18:00Z" w:name="move505175245"/>
      <w:moveFrom w:id="1610" w:author="ltonin" w:date="2018-01-31T15:18:00Z">
        <w:r>
          <w:rPr>
            <w:sz w:val="22"/>
            <w:rPrChange w:id="1611" w:author="ltonin" w:date="2018-01-31T15:18:00Z">
              <w:rPr/>
            </w:rPrChange>
          </w:rPr>
          <w:t xml:space="preserve">28. </w:t>
        </w:r>
        <w:r>
          <w:rPr>
            <w:sz w:val="22"/>
            <w:rPrChange w:id="1612" w:author="ltonin" w:date="2018-01-31T15:18:00Z">
              <w:rPr/>
            </w:rPrChange>
          </w:rPr>
          <w:tab/>
        </w:r>
      </w:moveFrom>
      <w:moveFromRangeEnd w:id="1609"/>
      <w:del w:id="1613" w:author="ltonin" w:date="2018-01-31T15:18:00Z">
        <w:r w:rsidR="00D632E2">
          <w:delText>Perdikis S, Leeb R, Williamson J, Ramsay A, Tavella M, Desideri L, et al. Clinical evaluation of BrainTree, a motor imagery hybrid BCI speller. J Neural Eng. 2014;11: 036003. doi:10.1088/1741-2560/11/3/036003</w:delText>
        </w:r>
      </w:del>
    </w:p>
    <w:p w14:paraId="6091CBC3" w14:textId="77777777" w:rsidR="00D632E2" w:rsidRDefault="00D632E2" w:rsidP="00D632E2">
      <w:pPr>
        <w:pStyle w:val="Bibliography"/>
        <w:rPr>
          <w:del w:id="1614" w:author="ltonin" w:date="2018-01-31T15:18:00Z"/>
        </w:rPr>
      </w:pPr>
      <w:del w:id="1615" w:author="ltonin" w:date="2018-01-31T15:18:00Z">
        <w:r>
          <w:delText xml:space="preserve">29. </w:delText>
        </w:r>
        <w:r>
          <w:tab/>
          <w:delText>Höhne J, Holz E, Staiger-Sälzer P, Müller K-R, Kübler A, Tangermann M. Motor imagery for severely motor-impaired patients: Evidence for brain-computer interfacing as superior control solution. PLoS ONE. 2014;9: e104854. doi:10.1371/journal.pone.0104854</w:delText>
        </w:r>
      </w:del>
    </w:p>
    <w:p w14:paraId="5442D0DB" w14:textId="77777777" w:rsidR="00D632E2" w:rsidRDefault="00D632E2" w:rsidP="00D632E2">
      <w:pPr>
        <w:pStyle w:val="Bibliography"/>
        <w:rPr>
          <w:del w:id="1616" w:author="ltonin" w:date="2018-01-31T15:18:00Z"/>
        </w:rPr>
      </w:pPr>
      <w:del w:id="1617" w:author="ltonin" w:date="2018-01-31T15:18:00Z">
        <w:r>
          <w:delText xml:space="preserve">30. </w:delText>
        </w:r>
        <w:r>
          <w:tab/>
          <w:delText>Faller J, Scherer R, Costa U, Opisso E, Medina J, Müller-Putz GR. A co-adaptive brain-computer interface for end users with severe motor impairment. PLoS ONE. 2014;9: e101168. doi:10.1371/journal.pone.0101168</w:delText>
        </w:r>
      </w:del>
    </w:p>
    <w:p w14:paraId="2253334F" w14:textId="77777777" w:rsidR="00D632E2" w:rsidRDefault="00D632E2" w:rsidP="00D632E2">
      <w:pPr>
        <w:pStyle w:val="Bibliography"/>
        <w:rPr>
          <w:del w:id="1618" w:author="ltonin" w:date="2018-01-31T15:18:00Z"/>
        </w:rPr>
      </w:pPr>
      <w:del w:id="1619" w:author="ltonin" w:date="2018-01-31T15:18:00Z">
        <w:r>
          <w:delText xml:space="preserve">31. </w:delText>
        </w:r>
        <w:r>
          <w:tab/>
          <w:delText>Leeb R, Tonin L, Rohm M, Desideri L, Carlson T, Millán J d R. Towards independence: A BCI telepresence robot for people with severe motor disabilities. Proc IEEE. 2015;103: 969–982. doi:10.1109/JPROC.2015.2419736</w:delText>
        </w:r>
      </w:del>
    </w:p>
    <w:p w14:paraId="6CE417B1" w14:textId="77777777" w:rsidR="00D632E2" w:rsidRDefault="00D632E2" w:rsidP="00D632E2">
      <w:pPr>
        <w:pStyle w:val="Bibliography"/>
        <w:rPr>
          <w:del w:id="1620" w:author="ltonin" w:date="2018-01-31T15:18:00Z"/>
        </w:rPr>
      </w:pPr>
      <w:del w:id="1621" w:author="ltonin" w:date="2018-01-31T15:18:00Z">
        <w:r>
          <w:delText xml:space="preserve">32. </w:delText>
        </w:r>
        <w:r>
          <w:tab/>
          <w:delText>Rupp R, Rohm M, Schneiders M, Kreilinger A, Muller-Putz GR. Functional rehabilitation of the paralyzed upper extremity after spinal cord injury by noninvasive hybrid neuroprostheses. Proc IEEE. 2015;103: 954–968. doi:10.1109/JPROC.2015.2395253</w:delText>
        </w:r>
      </w:del>
    </w:p>
    <w:p w14:paraId="056DD1C6" w14:textId="77777777" w:rsidR="00D632E2" w:rsidRDefault="00D632E2" w:rsidP="00D632E2">
      <w:pPr>
        <w:pStyle w:val="Bibliography"/>
        <w:rPr>
          <w:del w:id="1622" w:author="ltonin" w:date="2018-01-31T15:18:00Z"/>
        </w:rPr>
      </w:pPr>
      <w:del w:id="1623" w:author="ltonin" w:date="2018-01-31T15:18:00Z">
        <w:r>
          <w:delText xml:space="preserve">33. </w:delText>
        </w:r>
        <w:r>
          <w:tab/>
          <w:delText>Kennedy PR, Bakay RAE, Moore MM, Adams K, Goldwaithe J. Direct control of a computer from the human central nervous system. IEEE Trans Rehabil Eng. 2000;8: 198–202. doi:10.1109/86.847815</w:delText>
        </w:r>
      </w:del>
    </w:p>
    <w:p w14:paraId="61153EC4" w14:textId="77777777" w:rsidR="00D632E2" w:rsidRDefault="00D632E2" w:rsidP="00D632E2">
      <w:pPr>
        <w:pStyle w:val="Bibliography"/>
        <w:rPr>
          <w:del w:id="1624" w:author="ltonin" w:date="2018-01-31T15:18:00Z"/>
        </w:rPr>
      </w:pPr>
      <w:del w:id="1625" w:author="ltonin" w:date="2018-01-31T15:18:00Z">
        <w:r>
          <w:delText xml:space="preserve">34. </w:delText>
        </w:r>
        <w:r>
          <w:tab/>
          <w:delText>Hochberg LR, Serruya MD, Friehs GM, Mukand JA, Saleh M, Caplan AH, et al. Neuronal ensemble control of prosthetic devices by a human with tetraplegia. Nature. 2006;442: 164–171. doi:10.1038/nature04970</w:delText>
        </w:r>
      </w:del>
    </w:p>
    <w:p w14:paraId="0715DAFF" w14:textId="77777777" w:rsidR="00D632E2" w:rsidRDefault="00D632E2" w:rsidP="00D632E2">
      <w:pPr>
        <w:pStyle w:val="Bibliography"/>
        <w:rPr>
          <w:del w:id="1626" w:author="ltonin" w:date="2018-01-31T15:18:00Z"/>
        </w:rPr>
      </w:pPr>
      <w:del w:id="1627" w:author="ltonin" w:date="2018-01-31T15:18:00Z">
        <w:r>
          <w:delText xml:space="preserve">35. </w:delText>
        </w:r>
        <w:r>
          <w:tab/>
          <w:delText>Collinger JL, Wodlinger B, Downey JE, Wang W, Tyler-Kabara EC, Weber DJ, et al. High-performance neuroprosthetic control by an individual with tetraplegia. The Lancet. 2013;381: 557–564. doi:10.1016/S0140-6736(12)61816-9</w:delText>
        </w:r>
      </w:del>
    </w:p>
    <w:p w14:paraId="6C7F0A6D" w14:textId="77777777" w:rsidR="00D632E2" w:rsidRDefault="00D632E2" w:rsidP="00D632E2">
      <w:pPr>
        <w:pStyle w:val="Bibliography"/>
        <w:rPr>
          <w:del w:id="1628" w:author="ltonin" w:date="2018-01-31T15:18:00Z"/>
        </w:rPr>
      </w:pPr>
      <w:del w:id="1629" w:author="ltonin" w:date="2018-01-31T15:18:00Z">
        <w:r>
          <w:delText xml:space="preserve">36. </w:delText>
        </w:r>
        <w:r>
          <w:tab/>
          <w:delText>Hochberg LR, Bacher D, Jarosiewicz B, Masse NY, Simeral JD, Vogel J, et al. Reach and grasp by people with tetraplegia using a neurally controlled robotic arm. Nature. 2012;485: 372–375. doi:10.1038/nature11076</w:delText>
        </w:r>
      </w:del>
    </w:p>
    <w:p w14:paraId="60BFF4BA" w14:textId="77777777" w:rsidR="00D632E2" w:rsidRDefault="00D632E2" w:rsidP="00D632E2">
      <w:pPr>
        <w:pStyle w:val="Bibliography"/>
        <w:rPr>
          <w:del w:id="1630" w:author="ltonin" w:date="2018-01-31T15:18:00Z"/>
        </w:rPr>
      </w:pPr>
      <w:del w:id="1631" w:author="ltonin" w:date="2018-01-31T15:18:00Z">
        <w:r>
          <w:delText xml:space="preserve">37. </w:delText>
        </w:r>
        <w:r>
          <w:tab/>
          <w:delText>McMullen DP, Hotson G, Katyal KD, Wester BA, Fifer MS, McGee TG, et al. Demonstration of a semi-autonomous hybrid brain–machine interface using human intracranial EEG, eye tracking, and computer vision to control a robotic upper limb prosthetic. IEEE Trans Neural Syst Rehabil Eng. 2014;22: 784–796. doi:10.1109/TNSRE.2013.2294685</w:delText>
        </w:r>
      </w:del>
    </w:p>
    <w:p w14:paraId="3F1C6A99" w14:textId="77777777" w:rsidR="00D632E2" w:rsidRDefault="00D632E2" w:rsidP="00D632E2">
      <w:pPr>
        <w:pStyle w:val="Bibliography"/>
        <w:rPr>
          <w:del w:id="1632" w:author="ltonin" w:date="2018-01-31T15:18:00Z"/>
        </w:rPr>
      </w:pPr>
      <w:del w:id="1633" w:author="ltonin" w:date="2018-01-31T15:18:00Z">
        <w:r>
          <w:delText xml:space="preserve">38. </w:delText>
        </w:r>
        <w:r>
          <w:tab/>
          <w:delText>Fifer MS, Hotson G, Wester BA, McMullen DP, Wang Y, Johannes MS, et al. Simultaneous neural control of simple reaching and grasping with the modular prosthetic limb using intracranial EEG. IEEE Trans Neural Syst Rehabil Eng. 2014;22: 695–705. doi:10.1109/TNSRE.2013.2286955</w:delText>
        </w:r>
      </w:del>
    </w:p>
    <w:p w14:paraId="4032400E" w14:textId="77777777" w:rsidR="00D632E2" w:rsidRDefault="00D632E2" w:rsidP="00D632E2">
      <w:pPr>
        <w:pStyle w:val="Bibliography"/>
        <w:rPr>
          <w:del w:id="1634" w:author="ltonin" w:date="2018-01-31T15:18:00Z"/>
        </w:rPr>
      </w:pPr>
      <w:del w:id="1635" w:author="ltonin" w:date="2018-01-31T15:18:00Z">
        <w:r>
          <w:delText xml:space="preserve">39. </w:delText>
        </w:r>
        <w:r>
          <w:tab/>
          <w:delText>Gilja V, Pandarinath C, Blabe CH, Nuyujukian P, Simeral JD, Sarma AA, et al. Clinical translation of a high-performance neural prosthesis. Nat Med. 2015;21: 1142–1145. doi:10.1038/nm.3953</w:delText>
        </w:r>
      </w:del>
    </w:p>
    <w:p w14:paraId="62D03612" w14:textId="77777777" w:rsidR="00D632E2" w:rsidRDefault="00D632E2" w:rsidP="00D632E2">
      <w:pPr>
        <w:pStyle w:val="Bibliography"/>
        <w:rPr>
          <w:del w:id="1636" w:author="ltonin" w:date="2018-01-31T15:18:00Z"/>
        </w:rPr>
      </w:pPr>
      <w:del w:id="1637" w:author="ltonin" w:date="2018-01-31T15:18:00Z">
        <w:r>
          <w:delText xml:space="preserve">40. </w:delText>
        </w:r>
        <w:r>
          <w:tab/>
          <w:delText>Jarosiewicz B, Sarma AA, Bacher D, Masse NY, Simeral JD, Sorice B, et al. Virtual typing by people with tetraplegia using a self-calibrating intracortical brain-computer interface. Sci Transl Med. 2015;7: 313ra179-313ra179. doi:10.1126/scitranslmed.aac7328</w:delText>
        </w:r>
      </w:del>
    </w:p>
    <w:p w14:paraId="68B73A56" w14:textId="77777777" w:rsidR="00D632E2" w:rsidRDefault="00D632E2" w:rsidP="00D632E2">
      <w:pPr>
        <w:pStyle w:val="Bibliography"/>
        <w:rPr>
          <w:del w:id="1638" w:author="ltonin" w:date="2018-01-31T15:18:00Z"/>
        </w:rPr>
      </w:pPr>
      <w:del w:id="1639" w:author="ltonin" w:date="2018-01-31T15:18:00Z">
        <w:r>
          <w:delText xml:space="preserve">41. </w:delText>
        </w:r>
        <w:r>
          <w:tab/>
          <w:delText>Aflalo T, Kellis S, Klaes C, Lee B, Shi Y, Pejsa K, et al. Decoding motor imagery from the posterior parietal cortex of a tetraplegic human. Science. 2015;348: 906–910. doi:10.1126/science.aaa5417</w:delText>
        </w:r>
      </w:del>
    </w:p>
    <w:p w14:paraId="5845E15D" w14:textId="77777777" w:rsidR="00D632E2" w:rsidRDefault="00D632E2" w:rsidP="00D632E2">
      <w:pPr>
        <w:pStyle w:val="Bibliography"/>
        <w:rPr>
          <w:del w:id="1640" w:author="ltonin" w:date="2018-01-31T15:18:00Z"/>
        </w:rPr>
      </w:pPr>
      <w:del w:id="1641" w:author="ltonin" w:date="2018-01-31T15:18:00Z">
        <w:r>
          <w:delText xml:space="preserve">42. </w:delText>
        </w:r>
        <w:r>
          <w:tab/>
          <w:delText>Bouton CE, Shaikhouni A, Annetta NV, Bockbrader MA, Friedenberg DA, Nielson DM, et al. Restoring cortical control of functional movement in a human with quadriplegia. Nature. 2016;533: 247–250. doi:10.1038/nature17435</w:delText>
        </w:r>
      </w:del>
    </w:p>
    <w:p w14:paraId="0BE38AC0" w14:textId="77777777" w:rsidR="00D632E2" w:rsidRDefault="00D632E2" w:rsidP="00D632E2">
      <w:pPr>
        <w:pStyle w:val="Bibliography"/>
        <w:rPr>
          <w:del w:id="1642" w:author="ltonin" w:date="2018-01-31T15:18:00Z"/>
        </w:rPr>
      </w:pPr>
      <w:del w:id="1643" w:author="ltonin" w:date="2018-01-31T15:18:00Z">
        <w:r>
          <w:delText xml:space="preserve">43. </w:delText>
        </w:r>
        <w:r>
          <w:tab/>
          <w:delText>Pandarinath C, Nuyujukian P, Blabe CH, Sorice BL, Saab J, Willett FR, et al. High performance communication by people with paralysis using an intracortical brain-computer interface. eLife. 2017;6. doi:10.7554/eLife.18554</w:delText>
        </w:r>
      </w:del>
    </w:p>
    <w:p w14:paraId="334E92AF" w14:textId="77777777" w:rsidR="00D632E2" w:rsidRDefault="00D632E2" w:rsidP="00D632E2">
      <w:pPr>
        <w:pStyle w:val="Bibliography"/>
        <w:rPr>
          <w:del w:id="1644" w:author="ltonin" w:date="2018-01-31T15:18:00Z"/>
        </w:rPr>
      </w:pPr>
      <w:del w:id="1645" w:author="ltonin" w:date="2018-01-31T15:18:00Z">
        <w:r>
          <w:delText xml:space="preserve">44. </w:delText>
        </w:r>
        <w:r>
          <w:tab/>
          <w:delText>Leuthardt EC, Schalk G, Wolpaw JR, Ojemann JG, Moran DW. A brain–computer interface using electrocorticographic signals in humans. J Neural Eng. 2004;1: 63–71. doi:10.1088/1741-2560/1/2/001</w:delText>
        </w:r>
      </w:del>
    </w:p>
    <w:p w14:paraId="685E207C" w14:textId="77777777" w:rsidR="00D632E2" w:rsidRDefault="00D632E2" w:rsidP="00D632E2">
      <w:pPr>
        <w:pStyle w:val="Bibliography"/>
        <w:rPr>
          <w:del w:id="1646" w:author="ltonin" w:date="2018-01-31T15:18:00Z"/>
        </w:rPr>
      </w:pPr>
      <w:del w:id="1647" w:author="ltonin" w:date="2018-01-31T15:18:00Z">
        <w:r>
          <w:delText xml:space="preserve">45. </w:delText>
        </w:r>
        <w:r>
          <w:tab/>
          <w:delText>Wang W, Collinger JL, Degenhart AD, Tyler-Kabara EC, Schwartz AB, Moran DW, et al. An electrocorticographic brain interface in an individual with tetraplegia. PLoS ONE. 2013;8: e55344. doi:10.1371/journal.pone.0055344</w:delText>
        </w:r>
      </w:del>
    </w:p>
    <w:p w14:paraId="7E1117E0" w14:textId="77777777" w:rsidR="00D632E2" w:rsidRDefault="00D632E2" w:rsidP="00D632E2">
      <w:pPr>
        <w:pStyle w:val="Bibliography"/>
        <w:rPr>
          <w:del w:id="1648" w:author="ltonin" w:date="2018-01-31T15:18:00Z"/>
        </w:rPr>
      </w:pPr>
      <w:del w:id="1649" w:author="ltonin" w:date="2018-01-31T15:18:00Z">
        <w:r>
          <w:delText xml:space="preserve">46. </w:delText>
        </w:r>
        <w:r>
          <w:tab/>
          <w:delText>Vansteensel MJ, Pels EGM, Bleichner MG, Branco MP, Denison T, Freudenburg ZV, et al. Fully implanted brain–computer interface in a locked-in patient with ALS. N Engl J Med. 2016;375: 2060–2066. doi:10.1056/NEJMoa1608085</w:delText>
        </w:r>
      </w:del>
    </w:p>
    <w:p w14:paraId="70CDDC9D" w14:textId="77777777" w:rsidR="00D632E2" w:rsidRDefault="00D632E2" w:rsidP="00D632E2">
      <w:pPr>
        <w:pStyle w:val="Bibliography"/>
        <w:rPr>
          <w:del w:id="1650" w:author="ltonin" w:date="2018-01-31T15:18:00Z"/>
        </w:rPr>
      </w:pPr>
      <w:del w:id="1651" w:author="ltonin" w:date="2018-01-31T15:18:00Z">
        <w:r>
          <w:delText xml:space="preserve">47. </w:delText>
        </w:r>
        <w:r>
          <w:tab/>
          <w:delText>Chaudhary U, Xia B, Silvoni S, Cohen LG, Birbaumer N. Brain–computer interface–based communication in the completely locked-in state. PLOS Biol. 2017;15: e1002593. doi:10.1371/journal.pbio.1002593</w:delText>
        </w:r>
      </w:del>
    </w:p>
    <w:p w14:paraId="24957723" w14:textId="77777777" w:rsidR="00D632E2" w:rsidRDefault="00D632E2" w:rsidP="00D632E2">
      <w:pPr>
        <w:pStyle w:val="Bibliography"/>
        <w:rPr>
          <w:del w:id="1652" w:author="ltonin" w:date="2018-01-31T15:18:00Z"/>
        </w:rPr>
      </w:pPr>
      <w:del w:id="1653" w:author="ltonin" w:date="2018-01-31T15:18:00Z">
        <w:r>
          <w:delText xml:space="preserve">48. </w:delText>
        </w:r>
        <w:r>
          <w:tab/>
          <w:delText>Blankertz B, Lemm S, Treder M, Haufe S, Müller K-R. Single-trial analysis and classification of ERP components — A tutorial. NeuroImage. 2011;56: 814–825. doi:10.1016/j.neuroimage.2010.06.048</w:delText>
        </w:r>
      </w:del>
    </w:p>
    <w:p w14:paraId="1508362F" w14:textId="77777777" w:rsidR="00D632E2" w:rsidRDefault="00D632E2" w:rsidP="00D632E2">
      <w:pPr>
        <w:pStyle w:val="Bibliography"/>
        <w:rPr>
          <w:del w:id="1654" w:author="ltonin" w:date="2018-01-31T15:18:00Z"/>
        </w:rPr>
      </w:pPr>
      <w:del w:id="1655" w:author="ltonin" w:date="2018-01-31T15:18:00Z">
        <w:r>
          <w:delText xml:space="preserve">49. </w:delText>
        </w:r>
        <w:r>
          <w:tab/>
          <w:delText>Vidaurre C, Sannelli C, Müller K-R, Blankertz B. Machine-learning-based coadaptive calibration for brain-computer interfaces. Neural Comput. 2011;23: 791–816. doi:10.1162/NECO_a_00089</w:delText>
        </w:r>
      </w:del>
    </w:p>
    <w:p w14:paraId="771372F3" w14:textId="77777777" w:rsidR="00D632E2" w:rsidRDefault="00D632E2" w:rsidP="00D632E2">
      <w:pPr>
        <w:pStyle w:val="Bibliography"/>
        <w:rPr>
          <w:del w:id="1656" w:author="ltonin" w:date="2018-01-31T15:18:00Z"/>
        </w:rPr>
      </w:pPr>
      <w:del w:id="1657" w:author="ltonin" w:date="2018-01-31T15:18:00Z">
        <w:r>
          <w:delText xml:space="preserve">50. </w:delText>
        </w:r>
        <w:r>
          <w:tab/>
          <w:delText>Faller J, Vidaurre C, Solis-Escalante T, Neuper C, Scherer R. Autocalibration and recurrent adaptation: Towards a plug and play online ERD-BCI. IEEE Trans Neural Syst Rehabil Eng. 2012;20: 313–319. doi:10.1109/TNSRE.2012.2189584</w:delText>
        </w:r>
      </w:del>
    </w:p>
    <w:p w14:paraId="402DD83A" w14:textId="77777777" w:rsidR="00D632E2" w:rsidRDefault="00D632E2" w:rsidP="00D632E2">
      <w:pPr>
        <w:pStyle w:val="Bibliography"/>
        <w:rPr>
          <w:del w:id="1658" w:author="ltonin" w:date="2018-01-31T15:18:00Z"/>
        </w:rPr>
      </w:pPr>
      <w:del w:id="1659" w:author="ltonin" w:date="2018-01-31T15:18:00Z">
        <w:r>
          <w:delText xml:space="preserve">51. </w:delText>
        </w:r>
        <w:r>
          <w:tab/>
          <w:delText>Perdikis S, Leeb R, Millán J d R. Context-aware adaptive spelling in motor imagery BCI. J Neural Eng. 2016;13: 036018. doi:10.1088/1741-2560/13/3/036018</w:delText>
        </w:r>
      </w:del>
    </w:p>
    <w:p w14:paraId="39CCFDF7" w14:textId="77777777" w:rsidR="00D632E2" w:rsidRDefault="00D632E2" w:rsidP="00D632E2">
      <w:pPr>
        <w:pStyle w:val="Bibliography"/>
        <w:rPr>
          <w:del w:id="1660" w:author="ltonin" w:date="2018-01-31T15:18:00Z"/>
        </w:rPr>
      </w:pPr>
      <w:del w:id="1661" w:author="ltonin" w:date="2018-01-31T15:18:00Z">
        <w:r>
          <w:delText xml:space="preserve">52. </w:delText>
        </w:r>
        <w:r>
          <w:tab/>
          <w:delText xml:space="preserve">Lotte F, Larrue F, Mühl C. Flaws in current human training protocols for spontaneous brain-computer interfaces: Lessons learned from instructional design. Front Hum Neurosci. 2013;7. </w:delText>
        </w:r>
      </w:del>
    </w:p>
    <w:p w14:paraId="0837BEDB" w14:textId="77777777" w:rsidR="00D632E2" w:rsidRDefault="00D632E2" w:rsidP="00D632E2">
      <w:pPr>
        <w:pStyle w:val="Bibliography"/>
        <w:rPr>
          <w:del w:id="1662" w:author="ltonin" w:date="2018-01-31T15:18:00Z"/>
        </w:rPr>
      </w:pPr>
      <w:del w:id="1663" w:author="ltonin" w:date="2018-01-31T15:18:00Z">
        <w:r>
          <w:delText xml:space="preserve">53. </w:delText>
        </w:r>
        <w:r>
          <w:tab/>
          <w:delText>Chavarriaga R, Fried-Oken M, Kleih S, Lotte F, Scherer R. Heading for new shores! Overcoming pitfalls in BCI design. Brain-Comput Interfaces. 2016; 1–14. doi:10.1080/2326263X.2016.1263916</w:delText>
        </w:r>
      </w:del>
    </w:p>
    <w:p w14:paraId="5DA18E08" w14:textId="77777777" w:rsidR="00D632E2" w:rsidRDefault="00D632E2" w:rsidP="00D632E2">
      <w:pPr>
        <w:pStyle w:val="Bibliography"/>
        <w:rPr>
          <w:del w:id="1664" w:author="ltonin" w:date="2018-01-31T15:18:00Z"/>
        </w:rPr>
      </w:pPr>
      <w:del w:id="1665" w:author="ltonin" w:date="2018-01-31T15:18:00Z">
        <w:r>
          <w:delText xml:space="preserve">54. </w:delText>
        </w:r>
        <w:r>
          <w:tab/>
          <w:delText>Ganguly K, Carmena JM. Emergence of a stable cortical map for neuroprosthetic control. PLoS Biol. 2009;7: e1000153. doi:10.1371/journal.pbio.1000153</w:delText>
        </w:r>
      </w:del>
    </w:p>
    <w:p w14:paraId="19D2A4C5" w14:textId="77777777" w:rsidR="00D632E2" w:rsidRDefault="00D632E2" w:rsidP="00D632E2">
      <w:pPr>
        <w:pStyle w:val="Bibliography"/>
        <w:rPr>
          <w:del w:id="1666" w:author="ltonin" w:date="2018-01-31T15:18:00Z"/>
        </w:rPr>
      </w:pPr>
      <w:del w:id="1667" w:author="ltonin" w:date="2018-01-31T15:18:00Z">
        <w:r>
          <w:delText xml:space="preserve">55. </w:delText>
        </w:r>
        <w:r>
          <w:tab/>
          <w:delText>Tavella M, Leeb R, Rupp R, Millán J d R. Towards natural non-invasive hand neuroprostheses for daily living. IEEE Engineering in Medicine and Biology Society (EMBC). Buenos Aires, Argentina: IEEE; 2010. pp. 126–129. doi:10.1109/IEMBS.2010.5627178</w:delText>
        </w:r>
      </w:del>
    </w:p>
    <w:p w14:paraId="4107E791" w14:textId="77777777" w:rsidR="00D632E2" w:rsidRDefault="00D632E2" w:rsidP="00D632E2">
      <w:pPr>
        <w:pStyle w:val="Bibliography"/>
        <w:rPr>
          <w:del w:id="1668" w:author="ltonin" w:date="2018-01-31T15:18:00Z"/>
        </w:rPr>
      </w:pPr>
      <w:del w:id="1669" w:author="ltonin" w:date="2018-01-31T15:18:00Z">
        <w:r>
          <w:delText xml:space="preserve">56. </w:delText>
        </w:r>
        <w:r>
          <w:tab/>
          <w:delText>Gilja V, Nuyujukian P, Chestek CA, Cunningham JP, Yu BM, Fan JM, et al. A high-performance neural prosthesis enabled by control algorithm design. Nat Neurosci. 2012;15: 1752–1757. doi:10.1038/nn.3265</w:delText>
        </w:r>
      </w:del>
    </w:p>
    <w:p w14:paraId="674B82E2" w14:textId="77777777" w:rsidR="00D632E2" w:rsidRDefault="00D632E2" w:rsidP="00D632E2">
      <w:pPr>
        <w:pStyle w:val="Bibliography"/>
        <w:rPr>
          <w:del w:id="1670" w:author="ltonin" w:date="2018-01-31T15:18:00Z"/>
        </w:rPr>
      </w:pPr>
      <w:del w:id="1671" w:author="ltonin" w:date="2018-01-31T15:18:00Z">
        <w:r>
          <w:delText xml:space="preserve">57. </w:delText>
        </w:r>
        <w:r>
          <w:tab/>
          <w:delText>Orsborn AL, Moorman HG, Overduin SA, Shanechi MM, Dimitrov DF, Carmena JM. Closed-loop decoder adaptation shapes neural plasticity for skillful neuroprosthetic control. Neuron. 2014;82: 1380–1393. doi:10.1016/j.neuron.2014.04.048</w:delText>
        </w:r>
      </w:del>
    </w:p>
    <w:p w14:paraId="56E916CE" w14:textId="77777777" w:rsidR="00D632E2" w:rsidRDefault="00D632E2" w:rsidP="00D632E2">
      <w:pPr>
        <w:pStyle w:val="Bibliography"/>
        <w:rPr>
          <w:del w:id="1672" w:author="ltonin" w:date="2018-01-31T15:18:00Z"/>
        </w:rPr>
      </w:pPr>
      <w:del w:id="1673" w:author="ltonin" w:date="2018-01-31T15:18:00Z">
        <w:r>
          <w:delText xml:space="preserve">58. </w:delText>
        </w:r>
        <w:r>
          <w:tab/>
          <w:delText>Birbaumer N. Breaking the silence: Brain-computer interfaces (BCI) for communication and motor control. Psychophysiology. 2006;43: 517–532. doi:10.1111/j.1469-8986.2006.00456.x</w:delText>
        </w:r>
      </w:del>
    </w:p>
    <w:p w14:paraId="471CBC98" w14:textId="77777777" w:rsidR="00D632E2" w:rsidRDefault="00D632E2" w:rsidP="00D632E2">
      <w:pPr>
        <w:pStyle w:val="Bibliography"/>
        <w:rPr>
          <w:del w:id="1674" w:author="ltonin" w:date="2018-01-31T15:18:00Z"/>
        </w:rPr>
      </w:pPr>
      <w:del w:id="1675" w:author="ltonin" w:date="2018-01-31T15:18:00Z">
        <w:r>
          <w:delText xml:space="preserve">59. </w:delText>
        </w:r>
        <w:r>
          <w:tab/>
          <w:delText>Birbaumer N, Ruiz S, Sitaram R. Learned regulation of brain metabolism. Trends Cogn Sci. 2013;17: 295–302. doi:10.1016/j.tics.2013.04.009</w:delText>
        </w:r>
      </w:del>
    </w:p>
    <w:p w14:paraId="347BF24E" w14:textId="77777777" w:rsidR="00D632E2" w:rsidRDefault="00D632E2" w:rsidP="00D632E2">
      <w:pPr>
        <w:pStyle w:val="Bibliography"/>
        <w:rPr>
          <w:del w:id="1676" w:author="ltonin" w:date="2018-01-31T15:18:00Z"/>
        </w:rPr>
      </w:pPr>
      <w:del w:id="1677" w:author="ltonin" w:date="2018-01-31T15:18:00Z">
        <w:r>
          <w:delText xml:space="preserve">60. </w:delText>
        </w:r>
        <w:r>
          <w:tab/>
          <w:delText>Kübler A, Birbaumer N. Brain–computer interfaces and communication in paralysis: Extinction of goal directed thinking in completely paralysed patients? Clin Neurophysiol. 2008;119: 2658–2666. doi:10.1016/j.clinph.2008.06.019</w:delText>
        </w:r>
      </w:del>
    </w:p>
    <w:p w14:paraId="120B6112" w14:textId="77777777" w:rsidR="00D632E2" w:rsidRDefault="00D632E2" w:rsidP="00D632E2">
      <w:pPr>
        <w:pStyle w:val="Bibliography"/>
        <w:rPr>
          <w:del w:id="1678" w:author="ltonin" w:date="2018-01-31T15:18:00Z"/>
        </w:rPr>
      </w:pPr>
      <w:del w:id="1679" w:author="ltonin" w:date="2018-01-31T15:18:00Z">
        <w:r>
          <w:delText xml:space="preserve">61. </w:delText>
        </w:r>
        <w:r>
          <w:tab/>
          <w:delText>Pfurtscheller G, Linortner P, Winkler R, Korisek G, Müller-Putz G. Discrimination of motor imagery-induced EEG patterns in patients with complete spinal cord injury. Comput Intell Neurosci. 2009;2009: 1–6. doi:10.1155/2009/104180</w:delText>
        </w:r>
      </w:del>
    </w:p>
    <w:p w14:paraId="5997B4FF" w14:textId="77777777" w:rsidR="00D632E2" w:rsidRDefault="00D632E2" w:rsidP="00D632E2">
      <w:pPr>
        <w:pStyle w:val="Bibliography"/>
        <w:rPr>
          <w:del w:id="1680" w:author="ltonin" w:date="2018-01-31T15:18:00Z"/>
        </w:rPr>
      </w:pPr>
      <w:del w:id="1681" w:author="ltonin" w:date="2018-01-31T15:18:00Z">
        <w:r>
          <w:delText xml:space="preserve">62. </w:delText>
        </w:r>
        <w:r>
          <w:tab/>
          <w:delText>Gourab K, Schmit BD. Changes in movement-related β-band EEG signals in human spinal cord injury. Clin Neurophysiol. 2010;121: 2017–2023. doi:10.1016/j.clinph.2010.05.012</w:delText>
        </w:r>
      </w:del>
    </w:p>
    <w:p w14:paraId="2C078317" w14:textId="77777777" w:rsidR="00D632E2" w:rsidRDefault="00D632E2" w:rsidP="00D632E2">
      <w:pPr>
        <w:pStyle w:val="Bibliography"/>
        <w:rPr>
          <w:del w:id="1682" w:author="ltonin" w:date="2018-01-31T15:18:00Z"/>
        </w:rPr>
      </w:pPr>
      <w:del w:id="1683" w:author="ltonin" w:date="2018-01-31T15:18:00Z">
        <w:r>
          <w:delText xml:space="preserve">63. </w:delText>
        </w:r>
        <w:r>
          <w:tab/>
          <w:delText xml:space="preserve">Meng J, Zhang S, Bekyo A, Olsoe J, Baxter B, He B. Noninvasive electroencephalogram based control of a robotic arm for reach and grasp tasks. Sci Rep. 2016;6. </w:delText>
        </w:r>
      </w:del>
    </w:p>
    <w:p w14:paraId="3155BB58" w14:textId="77777777" w:rsidR="00D632E2" w:rsidRDefault="002F3453" w:rsidP="00D632E2">
      <w:pPr>
        <w:pStyle w:val="Bibliography"/>
        <w:rPr>
          <w:del w:id="1684" w:author="ltonin" w:date="2018-01-31T15:18:00Z"/>
        </w:rPr>
      </w:pPr>
      <w:moveFromRangeStart w:id="1685" w:author="ltonin" w:date="2018-01-31T15:18:00Z" w:name="move505175246"/>
      <w:moveFrom w:id="1686" w:author="ltonin" w:date="2018-01-31T15:18:00Z">
        <w:r>
          <w:rPr>
            <w:sz w:val="22"/>
            <w:rPrChange w:id="1687" w:author="ltonin" w:date="2018-01-31T15:18:00Z">
              <w:rPr/>
            </w:rPrChange>
          </w:rPr>
          <w:t xml:space="preserve">64. </w:t>
        </w:r>
        <w:r>
          <w:rPr>
            <w:sz w:val="22"/>
            <w:rPrChange w:id="1688" w:author="ltonin" w:date="2018-01-31T15:18:00Z">
              <w:rPr/>
            </w:rPrChange>
          </w:rPr>
          <w:tab/>
        </w:r>
      </w:moveFrom>
      <w:moveFromRangeEnd w:id="1685"/>
      <w:del w:id="1689" w:author="ltonin" w:date="2018-01-31T15:18:00Z">
        <w:r w:rsidR="00D632E2">
          <w:delText>Wander JD, Blakely T, Miller KJ, Weaver KE, Johnson LA, Olson JD, et al. Distributed cortical adaptation during learning of a brain-computer interface task. Proc Natl Acad Sci. 2013;110: 10818–10823. doi:10.1073/pnas.1221127110</w:delText>
        </w:r>
      </w:del>
    </w:p>
    <w:p w14:paraId="78997236" w14:textId="4100E986" w:rsidR="000D427E" w:rsidRDefault="00D632E2">
      <w:pPr>
        <w:widowControl w:val="0"/>
        <w:spacing w:line="276" w:lineRule="auto"/>
        <w:pPrChange w:id="1690" w:author="ltonin" w:date="2018-01-31T15:18:00Z">
          <w:pPr>
            <w:pStyle w:val="Bibliography"/>
          </w:pPr>
        </w:pPrChange>
      </w:pPr>
      <w:del w:id="1691" w:author="ltonin" w:date="2018-01-31T15:18:00Z">
        <w:r>
          <w:delText xml:space="preserve">65. </w:delText>
        </w:r>
        <w:r>
          <w:tab/>
          <w:delText>Decety J. The neurophysiological basis of motor imagery. Behav Brain Res. 1996;77: 45–52. doi:10.1016/0166-4328(95)00225-1</w:delText>
        </w:r>
      </w:del>
    </w:p>
    <w:bookmarkEnd w:id="1550"/>
    <w:p w14:paraId="31BF74EF" w14:textId="77777777" w:rsidR="000D427E" w:rsidRDefault="002F3453">
      <w:pPr>
        <w:spacing w:before="360" w:line="480" w:lineRule="auto"/>
        <w:jc w:val="both"/>
        <w:rPr>
          <w:rPrChange w:id="1692" w:author="ltonin" w:date="2018-01-31T15:18:00Z">
            <w:rPr>
              <w:sz w:val="22"/>
            </w:rPr>
          </w:rPrChange>
        </w:rPr>
      </w:pPr>
      <w:r>
        <w:rPr>
          <w:b/>
          <w:sz w:val="22"/>
          <w:szCs w:val="22"/>
        </w:rPr>
        <w:t>Acknowledgments:</w:t>
      </w:r>
      <w:r>
        <w:rPr>
          <w:sz w:val="22"/>
          <w:szCs w:val="22"/>
        </w:rPr>
        <w:t xml:space="preserve"> We are grateful to our pilots, Eric A. and Numa P. for their time, effort and dedication. We would also like to thank our colleagues Dr Robert Leeb and Tiffany Corbet for their assistance during the rehearsal event. Special thanks goes to Prof. Robert Riener, the board and organizing committee of Cybathlon, for undertaking the great burden to make the Cybathlon event happen and, especially, Dr Roland Sigrist, Anni Kern and Nicolas Gerig for promptly answering our numerous requests. We show our appreciation to g.Tec medical engineering for their support with hardware equipment.</w:t>
      </w:r>
      <w:r>
        <w:rPr>
          <w:sz w:val="22"/>
          <w:rPrChange w:id="1693" w:author="ltonin" w:date="2018-01-31T15:18:00Z">
            <w:rPr/>
          </w:rPrChange>
        </w:rPr>
        <w:t xml:space="preserve"> </w:t>
      </w:r>
      <w:ins w:id="1694" w:author="ltonin" w:date="2018-01-31T15:18:00Z">
        <w:r>
          <w:rPr>
            <w:sz w:val="22"/>
            <w:szCs w:val="22"/>
          </w:rPr>
          <w:t>Finally, we need to thank teams BrainGain, Athena-Minerva, OpenBMI, NeuroCONCISE, Mahidol BCI and MIRAGE91 who, in the spirit of the Cybathlon competition, have promptly replied our questionnaire.</w:t>
        </w:r>
      </w:ins>
    </w:p>
    <w:sectPr w:rsidR="000D427E" w:rsidSect="002F3453">
      <w:headerReference w:type="default" r:id="rId8"/>
      <w:footerReference w:type="default" r:id="rId9"/>
      <w:pgSz w:w="12240" w:h="15840"/>
      <w:pgMar w:top="1134" w:right="1418" w:bottom="1134" w:left="1418" w:header="0" w:footer="720" w:gutter="0"/>
      <w:lnNumType w:countBy="1" w:restart="continuous"/>
      <w:pgNumType w:start="1"/>
      <w:cols w:space="720"/>
      <w:docGrid w:linePitch="326"/>
      <w:sectPrChange w:id="1703" w:author="ltonin" w:date="2018-01-31T15:18:00Z">
        <w:sectPr w:rsidR="000D427E" w:rsidSect="002F3453">
          <w:pgMar w:top="1134" w:right="1418" w:bottom="1134" w:left="1418" w:header="720" w:footer="720" w:gutter="0"/>
          <w:pgNumType w:start="1"/>
          <w:docGrid w:linePitch="360"/>
        </w:sectPr>
      </w:sectPrChang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728B98" w14:textId="77777777" w:rsidR="008F222A" w:rsidRDefault="008F222A">
      <w:r>
        <w:separator/>
      </w:r>
    </w:p>
  </w:endnote>
  <w:endnote w:type="continuationSeparator" w:id="0">
    <w:p w14:paraId="4550835F" w14:textId="77777777" w:rsidR="008F222A" w:rsidRDefault="008F222A">
      <w:r>
        <w:continuationSeparator/>
      </w:r>
    </w:p>
  </w:endnote>
  <w:endnote w:type="continuationNotice" w:id="1">
    <w:p w14:paraId="721564F3" w14:textId="77777777" w:rsidR="008F222A" w:rsidRDefault="008F22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auto"/>
    <w:pitch w:val="default"/>
  </w:font>
  <w:font w:name="Noto Sans CJK SC Regular">
    <w:panose1 w:val="00000000000000000000"/>
    <w:charset w:val="4D"/>
    <w:family w:val="roman"/>
    <w:notTrueType/>
    <w:pitch w:val="default"/>
    <w:sig w:usb0="00000003" w:usb1="00000000" w:usb2="00000000" w:usb3="00000000" w:csb0="00000001" w:csb1="00000000"/>
  </w:font>
  <w:font w:name="FreeSans">
    <w:panose1 w:val="00000000000000000000"/>
    <w:charset w:val="4D"/>
    <w:family w:val="roman"/>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Lucida Grande">
    <w:altName w:val="Cordia New"/>
    <w:charset w:val="00"/>
    <w:family w:val="auto"/>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Liberation Sans">
    <w:altName w:val="Arial"/>
    <w:charset w:val="01"/>
    <w:family w:val="swiss"/>
    <w:pitch w:val="variable"/>
  </w:font>
  <w:font w:name="BlissRegular">
    <w:altName w:val="Calibri"/>
    <w:panose1 w:val="00000000000000000000"/>
    <w:charset w:val="00"/>
    <w:family w:val="roman"/>
    <w:notTrueType/>
    <w:pitch w:val="variable"/>
    <w:sig w:usb0="00000003" w:usb1="00000000" w:usb2="00000000" w:usb3="00000000" w:csb0="00000001" w:csb1="00000000"/>
  </w:font>
  <w:font w:name="BlissMedium">
    <w:altName w:val="Cambria"/>
    <w:panose1 w:val="00000000000000000000"/>
    <w:charset w:val="00"/>
    <w:family w:val="roman"/>
    <w:notTrueType/>
    <w:pitch w:val="variable"/>
    <w:sig w:usb0="00000003" w:usb1="00000000" w:usb2="00000000" w:usb3="00000000" w:csb0="00000001" w:csb1="00000000"/>
  </w:font>
  <w:font w:name="BlissBold">
    <w:altName w:val="Cambria"/>
    <w:panose1 w:val="00000000000000000000"/>
    <w:charset w:val="00"/>
    <w:family w:val="roman"/>
    <w:notTrueType/>
    <w:pitch w:val="variable"/>
    <w:sig w:usb0="00000003" w:usb1="00000000" w:usb2="00000000" w:usb3="00000000" w:csb0="00000001" w:csb1="00000000"/>
  </w:font>
  <w:font w:name="Liberation Mono">
    <w:altName w:val="Courier New"/>
    <w:charset w:val="01"/>
    <w:family w:val="modern"/>
    <w:pitch w:val="default"/>
  </w:font>
  <w:font w:name="Lantinghei SC Extralight">
    <w:altName w:val="Times New Roman"/>
    <w:charset w:val="00"/>
    <w:family w:val="auto"/>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ustomXmlDelRangeStart w:id="1695" w:author="ltonin" w:date="2018-01-31T15:18:00Z"/>
  <w:sdt>
    <w:sdtPr>
      <w:id w:val="198209554"/>
      <w:docPartObj>
        <w:docPartGallery w:val="Page Numbers (Bottom of Page)"/>
        <w:docPartUnique/>
      </w:docPartObj>
    </w:sdtPr>
    <w:sdtEndPr>
      <w:rPr>
        <w:noProof/>
      </w:rPr>
    </w:sdtEndPr>
    <w:sdtContent>
      <w:customXmlDelRangeEnd w:id="1695"/>
      <w:p w14:paraId="50537F9A" w14:textId="77777777" w:rsidR="00907A51" w:rsidRDefault="00907A51">
        <w:pPr>
          <w:pStyle w:val="Footer"/>
          <w:jc w:val="center"/>
          <w:rPr>
            <w:del w:id="1696" w:author="ltonin" w:date="2018-01-31T15:18:00Z"/>
          </w:rPr>
        </w:pPr>
        <w:del w:id="1697" w:author="ltonin" w:date="2018-01-31T15:18:00Z">
          <w:r>
            <w:fldChar w:fldCharType="begin"/>
          </w:r>
          <w:r>
            <w:delInstrText xml:space="preserve"> PAGE   \* MERGEFORMAT </w:delInstrText>
          </w:r>
          <w:r>
            <w:fldChar w:fldCharType="separate"/>
          </w:r>
          <w:r w:rsidR="00192E91">
            <w:rPr>
              <w:noProof/>
            </w:rPr>
            <w:delText>1</w:delText>
          </w:r>
          <w:r>
            <w:rPr>
              <w:noProof/>
            </w:rPr>
            <w:fldChar w:fldCharType="end"/>
          </w:r>
        </w:del>
      </w:p>
      <w:customXmlDelRangeStart w:id="1698" w:author="ltonin" w:date="2018-01-31T15:18:00Z"/>
    </w:sdtContent>
  </w:sdt>
  <w:customXmlDelRangeEnd w:id="1698"/>
  <w:p w14:paraId="2739DA33" w14:textId="318EDA25" w:rsidR="000D427E" w:rsidRDefault="002F3453">
    <w:pPr>
      <w:jc w:val="center"/>
      <w:rPr>
        <w:ins w:id="1699" w:author="ltonin" w:date="2018-01-31T15:18:00Z"/>
      </w:rPr>
    </w:pPr>
    <w:ins w:id="1700" w:author="ltonin" w:date="2018-01-31T15:18:00Z">
      <w:r>
        <w:fldChar w:fldCharType="begin"/>
      </w:r>
      <w:r>
        <w:instrText>PAGE</w:instrText>
      </w:r>
      <w:r>
        <w:fldChar w:fldCharType="separate"/>
      </w:r>
    </w:ins>
    <w:r w:rsidR="008F222A">
      <w:rPr>
        <w:noProof/>
      </w:rPr>
      <w:t>1</w:t>
    </w:r>
    <w:ins w:id="1701" w:author="ltonin" w:date="2018-01-31T15:18:00Z">
      <w:r>
        <w:fldChar w:fldCharType="end"/>
      </w:r>
    </w:ins>
  </w:p>
  <w:p w14:paraId="71749637" w14:textId="77777777" w:rsidR="000D427E" w:rsidRDefault="000D427E">
    <w:pPr>
      <w:spacing w:after="720"/>
      <w:pPrChange w:id="1702" w:author="ltonin" w:date="2018-01-31T15:18:00Z">
        <w:pPr>
          <w:pStyle w:val="Footer"/>
        </w:pPr>
      </w:pPrChan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C63DFE" w14:textId="77777777" w:rsidR="008F222A" w:rsidRDefault="008F222A">
      <w:r>
        <w:separator/>
      </w:r>
    </w:p>
  </w:footnote>
  <w:footnote w:type="continuationSeparator" w:id="0">
    <w:p w14:paraId="2F0F304E" w14:textId="77777777" w:rsidR="008F222A" w:rsidRDefault="008F222A">
      <w:r>
        <w:continuationSeparator/>
      </w:r>
    </w:p>
  </w:footnote>
  <w:footnote w:type="continuationNotice" w:id="1">
    <w:p w14:paraId="649D58B4" w14:textId="77777777" w:rsidR="008F222A" w:rsidRDefault="008F222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32E77C" w14:textId="77777777" w:rsidR="008F222A" w:rsidRDefault="008F222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tonin">
    <w15:presenceInfo w15:providerId="None" w15:userId="lton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27E"/>
    <w:rsid w:val="0000176B"/>
    <w:rsid w:val="00003694"/>
    <w:rsid w:val="0000505B"/>
    <w:rsid w:val="00006A6C"/>
    <w:rsid w:val="00006B3F"/>
    <w:rsid w:val="00010AC8"/>
    <w:rsid w:val="00011D2C"/>
    <w:rsid w:val="00012512"/>
    <w:rsid w:val="0001322B"/>
    <w:rsid w:val="00013AE8"/>
    <w:rsid w:val="00014031"/>
    <w:rsid w:val="00021A32"/>
    <w:rsid w:val="000444D1"/>
    <w:rsid w:val="00046082"/>
    <w:rsid w:val="0005130A"/>
    <w:rsid w:val="000514B7"/>
    <w:rsid w:val="00055DB6"/>
    <w:rsid w:val="00072023"/>
    <w:rsid w:val="0007381C"/>
    <w:rsid w:val="00076B99"/>
    <w:rsid w:val="00080A6D"/>
    <w:rsid w:val="00081179"/>
    <w:rsid w:val="000910D7"/>
    <w:rsid w:val="000B5DC6"/>
    <w:rsid w:val="000C291A"/>
    <w:rsid w:val="000C7913"/>
    <w:rsid w:val="000D0A39"/>
    <w:rsid w:val="000D427E"/>
    <w:rsid w:val="000E192F"/>
    <w:rsid w:val="000E72BF"/>
    <w:rsid w:val="000F2C3E"/>
    <w:rsid w:val="001138C6"/>
    <w:rsid w:val="00115038"/>
    <w:rsid w:val="00120644"/>
    <w:rsid w:val="00122250"/>
    <w:rsid w:val="00122962"/>
    <w:rsid w:val="00125486"/>
    <w:rsid w:val="001452B9"/>
    <w:rsid w:val="00150612"/>
    <w:rsid w:val="00152245"/>
    <w:rsid w:val="0015455C"/>
    <w:rsid w:val="00156639"/>
    <w:rsid w:val="0016018D"/>
    <w:rsid w:val="001621ED"/>
    <w:rsid w:val="00173CAB"/>
    <w:rsid w:val="00174AA9"/>
    <w:rsid w:val="001765C0"/>
    <w:rsid w:val="00183901"/>
    <w:rsid w:val="00190AFB"/>
    <w:rsid w:val="00192E91"/>
    <w:rsid w:val="001967FB"/>
    <w:rsid w:val="001971AC"/>
    <w:rsid w:val="001A3905"/>
    <w:rsid w:val="001A3A63"/>
    <w:rsid w:val="001A75E6"/>
    <w:rsid w:val="001B5A58"/>
    <w:rsid w:val="001B6846"/>
    <w:rsid w:val="001C7CCA"/>
    <w:rsid w:val="001D0A9B"/>
    <w:rsid w:val="001D0B5D"/>
    <w:rsid w:val="001D25A5"/>
    <w:rsid w:val="001D3940"/>
    <w:rsid w:val="001E0F99"/>
    <w:rsid w:val="001E1B1B"/>
    <w:rsid w:val="001E32FD"/>
    <w:rsid w:val="001E6C5F"/>
    <w:rsid w:val="001F0AA3"/>
    <w:rsid w:val="00204D9C"/>
    <w:rsid w:val="00207C1B"/>
    <w:rsid w:val="0021467C"/>
    <w:rsid w:val="00221DB2"/>
    <w:rsid w:val="002251F4"/>
    <w:rsid w:val="002272EB"/>
    <w:rsid w:val="002274D3"/>
    <w:rsid w:val="00235FA0"/>
    <w:rsid w:val="00240936"/>
    <w:rsid w:val="00241758"/>
    <w:rsid w:val="00241A1A"/>
    <w:rsid w:val="00242287"/>
    <w:rsid w:val="00271D67"/>
    <w:rsid w:val="002749FE"/>
    <w:rsid w:val="00275AED"/>
    <w:rsid w:val="00280E63"/>
    <w:rsid w:val="00283240"/>
    <w:rsid w:val="002A1B8A"/>
    <w:rsid w:val="002A4406"/>
    <w:rsid w:val="002A48AE"/>
    <w:rsid w:val="002B3841"/>
    <w:rsid w:val="002B681E"/>
    <w:rsid w:val="002B7EE9"/>
    <w:rsid w:val="002C36C5"/>
    <w:rsid w:val="002C485C"/>
    <w:rsid w:val="002D3082"/>
    <w:rsid w:val="002E2C2F"/>
    <w:rsid w:val="002F3453"/>
    <w:rsid w:val="00305374"/>
    <w:rsid w:val="00316A63"/>
    <w:rsid w:val="00316E49"/>
    <w:rsid w:val="0031764C"/>
    <w:rsid w:val="00323EAF"/>
    <w:rsid w:val="00330A7D"/>
    <w:rsid w:val="00330EF9"/>
    <w:rsid w:val="003336D3"/>
    <w:rsid w:val="00337652"/>
    <w:rsid w:val="0034630F"/>
    <w:rsid w:val="00347284"/>
    <w:rsid w:val="00352C09"/>
    <w:rsid w:val="00354137"/>
    <w:rsid w:val="0035503C"/>
    <w:rsid w:val="00361F1F"/>
    <w:rsid w:val="003772D2"/>
    <w:rsid w:val="0037773B"/>
    <w:rsid w:val="00380477"/>
    <w:rsid w:val="00380E8D"/>
    <w:rsid w:val="00383A98"/>
    <w:rsid w:val="00386609"/>
    <w:rsid w:val="003900C7"/>
    <w:rsid w:val="00393C3A"/>
    <w:rsid w:val="0039428C"/>
    <w:rsid w:val="00394D88"/>
    <w:rsid w:val="003A3DE7"/>
    <w:rsid w:val="003A7681"/>
    <w:rsid w:val="003B5E44"/>
    <w:rsid w:val="003C2EFA"/>
    <w:rsid w:val="003C456D"/>
    <w:rsid w:val="003D25D4"/>
    <w:rsid w:val="003D37A6"/>
    <w:rsid w:val="003D6062"/>
    <w:rsid w:val="003D7950"/>
    <w:rsid w:val="003D7F39"/>
    <w:rsid w:val="003E6C25"/>
    <w:rsid w:val="003F638D"/>
    <w:rsid w:val="003F652E"/>
    <w:rsid w:val="00401701"/>
    <w:rsid w:val="00405C6C"/>
    <w:rsid w:val="00415150"/>
    <w:rsid w:val="00421522"/>
    <w:rsid w:val="0042746A"/>
    <w:rsid w:val="00431689"/>
    <w:rsid w:val="004321C6"/>
    <w:rsid w:val="004327E9"/>
    <w:rsid w:val="0043371D"/>
    <w:rsid w:val="00433A2C"/>
    <w:rsid w:val="00445EDE"/>
    <w:rsid w:val="004626A9"/>
    <w:rsid w:val="00465DF2"/>
    <w:rsid w:val="004662BA"/>
    <w:rsid w:val="00472FB7"/>
    <w:rsid w:val="00481583"/>
    <w:rsid w:val="00482753"/>
    <w:rsid w:val="0048352C"/>
    <w:rsid w:val="00491E47"/>
    <w:rsid w:val="0049384C"/>
    <w:rsid w:val="00497157"/>
    <w:rsid w:val="004B2E40"/>
    <w:rsid w:val="004B335C"/>
    <w:rsid w:val="004B363E"/>
    <w:rsid w:val="004C0A1D"/>
    <w:rsid w:val="004C106E"/>
    <w:rsid w:val="004C1C75"/>
    <w:rsid w:val="004C246E"/>
    <w:rsid w:val="004C43DC"/>
    <w:rsid w:val="004C498B"/>
    <w:rsid w:val="004C71A3"/>
    <w:rsid w:val="004D340A"/>
    <w:rsid w:val="004E1D5C"/>
    <w:rsid w:val="004E4299"/>
    <w:rsid w:val="004E6849"/>
    <w:rsid w:val="005010C2"/>
    <w:rsid w:val="005033A3"/>
    <w:rsid w:val="005100A0"/>
    <w:rsid w:val="00524372"/>
    <w:rsid w:val="00524DBA"/>
    <w:rsid w:val="00524FDC"/>
    <w:rsid w:val="00532064"/>
    <w:rsid w:val="00532B82"/>
    <w:rsid w:val="00543091"/>
    <w:rsid w:val="0054453B"/>
    <w:rsid w:val="005544E3"/>
    <w:rsid w:val="00554664"/>
    <w:rsid w:val="00557971"/>
    <w:rsid w:val="00564E52"/>
    <w:rsid w:val="00567298"/>
    <w:rsid w:val="005706C5"/>
    <w:rsid w:val="00572710"/>
    <w:rsid w:val="0058177E"/>
    <w:rsid w:val="005845A1"/>
    <w:rsid w:val="00593646"/>
    <w:rsid w:val="00595A80"/>
    <w:rsid w:val="005A0578"/>
    <w:rsid w:val="005A282D"/>
    <w:rsid w:val="005A40FA"/>
    <w:rsid w:val="005B0AC8"/>
    <w:rsid w:val="005B48D1"/>
    <w:rsid w:val="005B770D"/>
    <w:rsid w:val="005C17F7"/>
    <w:rsid w:val="005D1086"/>
    <w:rsid w:val="005D53A2"/>
    <w:rsid w:val="005D5CD2"/>
    <w:rsid w:val="005D76C7"/>
    <w:rsid w:val="005E50BD"/>
    <w:rsid w:val="005E7A39"/>
    <w:rsid w:val="005F3EE2"/>
    <w:rsid w:val="005F4756"/>
    <w:rsid w:val="005F619A"/>
    <w:rsid w:val="00600482"/>
    <w:rsid w:val="00605CC1"/>
    <w:rsid w:val="0061696A"/>
    <w:rsid w:val="00621CA6"/>
    <w:rsid w:val="00624711"/>
    <w:rsid w:val="00632F01"/>
    <w:rsid w:val="0063671E"/>
    <w:rsid w:val="006372C3"/>
    <w:rsid w:val="006414B5"/>
    <w:rsid w:val="0064207C"/>
    <w:rsid w:val="00643277"/>
    <w:rsid w:val="00644913"/>
    <w:rsid w:val="00647EDA"/>
    <w:rsid w:val="0065517D"/>
    <w:rsid w:val="0065547F"/>
    <w:rsid w:val="00655B36"/>
    <w:rsid w:val="00656164"/>
    <w:rsid w:val="00661DE1"/>
    <w:rsid w:val="006642A7"/>
    <w:rsid w:val="006647B2"/>
    <w:rsid w:val="006700AD"/>
    <w:rsid w:val="00673407"/>
    <w:rsid w:val="00675A8D"/>
    <w:rsid w:val="0068248A"/>
    <w:rsid w:val="006902BC"/>
    <w:rsid w:val="0069392D"/>
    <w:rsid w:val="006951A5"/>
    <w:rsid w:val="00697A5D"/>
    <w:rsid w:val="006A1743"/>
    <w:rsid w:val="006A3654"/>
    <w:rsid w:val="006A54D2"/>
    <w:rsid w:val="006A6029"/>
    <w:rsid w:val="006A619B"/>
    <w:rsid w:val="006A6968"/>
    <w:rsid w:val="006B5686"/>
    <w:rsid w:val="006C362B"/>
    <w:rsid w:val="006D02D7"/>
    <w:rsid w:val="006D23F7"/>
    <w:rsid w:val="006D259C"/>
    <w:rsid w:val="006D745D"/>
    <w:rsid w:val="006F4F3C"/>
    <w:rsid w:val="006F5DBF"/>
    <w:rsid w:val="00702C72"/>
    <w:rsid w:val="00703268"/>
    <w:rsid w:val="00705717"/>
    <w:rsid w:val="007061DD"/>
    <w:rsid w:val="0070621B"/>
    <w:rsid w:val="007073A4"/>
    <w:rsid w:val="00707515"/>
    <w:rsid w:val="007128FC"/>
    <w:rsid w:val="007148FE"/>
    <w:rsid w:val="007169F0"/>
    <w:rsid w:val="007216C4"/>
    <w:rsid w:val="00724FCE"/>
    <w:rsid w:val="007366E1"/>
    <w:rsid w:val="00740B43"/>
    <w:rsid w:val="00743619"/>
    <w:rsid w:val="00745C51"/>
    <w:rsid w:val="00746630"/>
    <w:rsid w:val="007478B2"/>
    <w:rsid w:val="007504CB"/>
    <w:rsid w:val="00753291"/>
    <w:rsid w:val="00760821"/>
    <w:rsid w:val="00762DA4"/>
    <w:rsid w:val="007675E3"/>
    <w:rsid w:val="00777C55"/>
    <w:rsid w:val="007800CA"/>
    <w:rsid w:val="007810D3"/>
    <w:rsid w:val="00786523"/>
    <w:rsid w:val="00791153"/>
    <w:rsid w:val="007957BB"/>
    <w:rsid w:val="007A1B14"/>
    <w:rsid w:val="007A7730"/>
    <w:rsid w:val="007B1202"/>
    <w:rsid w:val="007B1D05"/>
    <w:rsid w:val="007B339F"/>
    <w:rsid w:val="007B54B7"/>
    <w:rsid w:val="007B739D"/>
    <w:rsid w:val="007C1D4B"/>
    <w:rsid w:val="007C3CBE"/>
    <w:rsid w:val="007C7249"/>
    <w:rsid w:val="007D437A"/>
    <w:rsid w:val="007D5944"/>
    <w:rsid w:val="007E3201"/>
    <w:rsid w:val="007E5177"/>
    <w:rsid w:val="007E6D3B"/>
    <w:rsid w:val="00801742"/>
    <w:rsid w:val="00804160"/>
    <w:rsid w:val="008058E4"/>
    <w:rsid w:val="00807182"/>
    <w:rsid w:val="00810A9C"/>
    <w:rsid w:val="00821D99"/>
    <w:rsid w:val="00825454"/>
    <w:rsid w:val="008258BC"/>
    <w:rsid w:val="00832402"/>
    <w:rsid w:val="00844513"/>
    <w:rsid w:val="00850AFD"/>
    <w:rsid w:val="00850EBD"/>
    <w:rsid w:val="0085154D"/>
    <w:rsid w:val="00852735"/>
    <w:rsid w:val="00861C08"/>
    <w:rsid w:val="00863D14"/>
    <w:rsid w:val="008776E3"/>
    <w:rsid w:val="00885680"/>
    <w:rsid w:val="008904C2"/>
    <w:rsid w:val="00894285"/>
    <w:rsid w:val="008A0285"/>
    <w:rsid w:val="008A4D90"/>
    <w:rsid w:val="008A5CE9"/>
    <w:rsid w:val="008A65C6"/>
    <w:rsid w:val="008B6D76"/>
    <w:rsid w:val="008C31E3"/>
    <w:rsid w:val="008C74DD"/>
    <w:rsid w:val="008C7B15"/>
    <w:rsid w:val="008C7E8F"/>
    <w:rsid w:val="008D4983"/>
    <w:rsid w:val="008E1C7F"/>
    <w:rsid w:val="008E7F78"/>
    <w:rsid w:val="008F222A"/>
    <w:rsid w:val="009056D6"/>
    <w:rsid w:val="00907469"/>
    <w:rsid w:val="00907A51"/>
    <w:rsid w:val="009122AB"/>
    <w:rsid w:val="00915639"/>
    <w:rsid w:val="0091661B"/>
    <w:rsid w:val="00917022"/>
    <w:rsid w:val="00917E3F"/>
    <w:rsid w:val="009216BC"/>
    <w:rsid w:val="00924736"/>
    <w:rsid w:val="0093374D"/>
    <w:rsid w:val="0093694F"/>
    <w:rsid w:val="00944A20"/>
    <w:rsid w:val="00946B36"/>
    <w:rsid w:val="00947616"/>
    <w:rsid w:val="009544CD"/>
    <w:rsid w:val="00957362"/>
    <w:rsid w:val="00970047"/>
    <w:rsid w:val="00972E56"/>
    <w:rsid w:val="0097314D"/>
    <w:rsid w:val="00975A41"/>
    <w:rsid w:val="0097750E"/>
    <w:rsid w:val="0098316C"/>
    <w:rsid w:val="00986348"/>
    <w:rsid w:val="00990A51"/>
    <w:rsid w:val="00991979"/>
    <w:rsid w:val="009950B9"/>
    <w:rsid w:val="00996E11"/>
    <w:rsid w:val="009A425E"/>
    <w:rsid w:val="009A5FFD"/>
    <w:rsid w:val="009B3A51"/>
    <w:rsid w:val="009B4C2C"/>
    <w:rsid w:val="009C10D5"/>
    <w:rsid w:val="009C16FF"/>
    <w:rsid w:val="009C4219"/>
    <w:rsid w:val="009C4C2E"/>
    <w:rsid w:val="009C79F2"/>
    <w:rsid w:val="009D4805"/>
    <w:rsid w:val="009D584C"/>
    <w:rsid w:val="009D7606"/>
    <w:rsid w:val="009E174D"/>
    <w:rsid w:val="009E1AD7"/>
    <w:rsid w:val="009E296D"/>
    <w:rsid w:val="009E622A"/>
    <w:rsid w:val="009F285C"/>
    <w:rsid w:val="009F77A8"/>
    <w:rsid w:val="00A0424F"/>
    <w:rsid w:val="00A10E66"/>
    <w:rsid w:val="00A12102"/>
    <w:rsid w:val="00A13478"/>
    <w:rsid w:val="00A164C4"/>
    <w:rsid w:val="00A24021"/>
    <w:rsid w:val="00A31E20"/>
    <w:rsid w:val="00A323F5"/>
    <w:rsid w:val="00A32526"/>
    <w:rsid w:val="00A43CAC"/>
    <w:rsid w:val="00A46787"/>
    <w:rsid w:val="00A566B7"/>
    <w:rsid w:val="00A57398"/>
    <w:rsid w:val="00A67167"/>
    <w:rsid w:val="00A74E38"/>
    <w:rsid w:val="00A75399"/>
    <w:rsid w:val="00A75D8C"/>
    <w:rsid w:val="00A80F9A"/>
    <w:rsid w:val="00A81227"/>
    <w:rsid w:val="00A86F53"/>
    <w:rsid w:val="00A87169"/>
    <w:rsid w:val="00A90D44"/>
    <w:rsid w:val="00AA2068"/>
    <w:rsid w:val="00AC3396"/>
    <w:rsid w:val="00AD1747"/>
    <w:rsid w:val="00AE2814"/>
    <w:rsid w:val="00AE6776"/>
    <w:rsid w:val="00AF1421"/>
    <w:rsid w:val="00AF3017"/>
    <w:rsid w:val="00AF609F"/>
    <w:rsid w:val="00AF6E7F"/>
    <w:rsid w:val="00AF7C30"/>
    <w:rsid w:val="00B0384D"/>
    <w:rsid w:val="00B05099"/>
    <w:rsid w:val="00B0526F"/>
    <w:rsid w:val="00B22910"/>
    <w:rsid w:val="00B2493C"/>
    <w:rsid w:val="00B25F0F"/>
    <w:rsid w:val="00B33AA6"/>
    <w:rsid w:val="00B347B3"/>
    <w:rsid w:val="00B36A83"/>
    <w:rsid w:val="00B45E5A"/>
    <w:rsid w:val="00B45FDF"/>
    <w:rsid w:val="00B4727F"/>
    <w:rsid w:val="00B5736A"/>
    <w:rsid w:val="00B63A50"/>
    <w:rsid w:val="00B647C0"/>
    <w:rsid w:val="00B64AEC"/>
    <w:rsid w:val="00B64B06"/>
    <w:rsid w:val="00B739E1"/>
    <w:rsid w:val="00B77A80"/>
    <w:rsid w:val="00B92299"/>
    <w:rsid w:val="00BA3F60"/>
    <w:rsid w:val="00BA4954"/>
    <w:rsid w:val="00BA51A5"/>
    <w:rsid w:val="00BD029A"/>
    <w:rsid w:val="00BD1597"/>
    <w:rsid w:val="00BD44FB"/>
    <w:rsid w:val="00BD4D34"/>
    <w:rsid w:val="00BD4FE5"/>
    <w:rsid w:val="00BD7BDA"/>
    <w:rsid w:val="00BE380A"/>
    <w:rsid w:val="00BE508B"/>
    <w:rsid w:val="00BE5C79"/>
    <w:rsid w:val="00BF4F30"/>
    <w:rsid w:val="00BF7DC1"/>
    <w:rsid w:val="00C01F23"/>
    <w:rsid w:val="00C04C65"/>
    <w:rsid w:val="00C05BE3"/>
    <w:rsid w:val="00C07675"/>
    <w:rsid w:val="00C14B04"/>
    <w:rsid w:val="00C150FE"/>
    <w:rsid w:val="00C16428"/>
    <w:rsid w:val="00C21B59"/>
    <w:rsid w:val="00C23D8C"/>
    <w:rsid w:val="00C301FF"/>
    <w:rsid w:val="00C30EF9"/>
    <w:rsid w:val="00C3358E"/>
    <w:rsid w:val="00C3793B"/>
    <w:rsid w:val="00C43049"/>
    <w:rsid w:val="00C46D21"/>
    <w:rsid w:val="00C513B7"/>
    <w:rsid w:val="00C51C70"/>
    <w:rsid w:val="00C53792"/>
    <w:rsid w:val="00C550D0"/>
    <w:rsid w:val="00C72F85"/>
    <w:rsid w:val="00C74CF6"/>
    <w:rsid w:val="00C76EB4"/>
    <w:rsid w:val="00C81BED"/>
    <w:rsid w:val="00C821A4"/>
    <w:rsid w:val="00C93C8B"/>
    <w:rsid w:val="00C95934"/>
    <w:rsid w:val="00CA0306"/>
    <w:rsid w:val="00CA213D"/>
    <w:rsid w:val="00CA49F3"/>
    <w:rsid w:val="00CA7C69"/>
    <w:rsid w:val="00CB7A94"/>
    <w:rsid w:val="00CC3559"/>
    <w:rsid w:val="00CC5B8B"/>
    <w:rsid w:val="00CD038D"/>
    <w:rsid w:val="00CD2470"/>
    <w:rsid w:val="00CD3FF3"/>
    <w:rsid w:val="00CD42E8"/>
    <w:rsid w:val="00CD535E"/>
    <w:rsid w:val="00CD5983"/>
    <w:rsid w:val="00CE7DCE"/>
    <w:rsid w:val="00CF77B1"/>
    <w:rsid w:val="00D01938"/>
    <w:rsid w:val="00D03980"/>
    <w:rsid w:val="00D06261"/>
    <w:rsid w:val="00D06C1E"/>
    <w:rsid w:val="00D06F21"/>
    <w:rsid w:val="00D1793C"/>
    <w:rsid w:val="00D2040D"/>
    <w:rsid w:val="00D21777"/>
    <w:rsid w:val="00D25391"/>
    <w:rsid w:val="00D276C8"/>
    <w:rsid w:val="00D31BB6"/>
    <w:rsid w:val="00D335F4"/>
    <w:rsid w:val="00D34A67"/>
    <w:rsid w:val="00D42CB0"/>
    <w:rsid w:val="00D45E85"/>
    <w:rsid w:val="00D51830"/>
    <w:rsid w:val="00D55A7C"/>
    <w:rsid w:val="00D61DBF"/>
    <w:rsid w:val="00D632E2"/>
    <w:rsid w:val="00D810F9"/>
    <w:rsid w:val="00D839BD"/>
    <w:rsid w:val="00D8781A"/>
    <w:rsid w:val="00DA483B"/>
    <w:rsid w:val="00DA6223"/>
    <w:rsid w:val="00DC01FB"/>
    <w:rsid w:val="00DC52CB"/>
    <w:rsid w:val="00DD16C2"/>
    <w:rsid w:val="00DE0289"/>
    <w:rsid w:val="00DE070B"/>
    <w:rsid w:val="00DE2CAD"/>
    <w:rsid w:val="00DE6BCB"/>
    <w:rsid w:val="00E012A9"/>
    <w:rsid w:val="00E01492"/>
    <w:rsid w:val="00E11D8E"/>
    <w:rsid w:val="00E1488D"/>
    <w:rsid w:val="00E16E15"/>
    <w:rsid w:val="00E33EA2"/>
    <w:rsid w:val="00E37D9C"/>
    <w:rsid w:val="00E4251E"/>
    <w:rsid w:val="00E44412"/>
    <w:rsid w:val="00E4646C"/>
    <w:rsid w:val="00E511A2"/>
    <w:rsid w:val="00E55192"/>
    <w:rsid w:val="00E55350"/>
    <w:rsid w:val="00E641CF"/>
    <w:rsid w:val="00E646E3"/>
    <w:rsid w:val="00E64B32"/>
    <w:rsid w:val="00E74750"/>
    <w:rsid w:val="00E77705"/>
    <w:rsid w:val="00E80B3D"/>
    <w:rsid w:val="00E82CE7"/>
    <w:rsid w:val="00E8336E"/>
    <w:rsid w:val="00E87BCC"/>
    <w:rsid w:val="00E9030C"/>
    <w:rsid w:val="00E91137"/>
    <w:rsid w:val="00E92CB3"/>
    <w:rsid w:val="00E979C0"/>
    <w:rsid w:val="00EA00E8"/>
    <w:rsid w:val="00EA0284"/>
    <w:rsid w:val="00EA5EDF"/>
    <w:rsid w:val="00EB233F"/>
    <w:rsid w:val="00EB2564"/>
    <w:rsid w:val="00EB4DB7"/>
    <w:rsid w:val="00EC2EA2"/>
    <w:rsid w:val="00EC46C4"/>
    <w:rsid w:val="00EC4B7C"/>
    <w:rsid w:val="00EC5957"/>
    <w:rsid w:val="00ED0855"/>
    <w:rsid w:val="00ED2DEC"/>
    <w:rsid w:val="00ED313C"/>
    <w:rsid w:val="00EE2CA2"/>
    <w:rsid w:val="00EE3FD2"/>
    <w:rsid w:val="00EE4AD5"/>
    <w:rsid w:val="00EE57A7"/>
    <w:rsid w:val="00EE6F0E"/>
    <w:rsid w:val="00EF628F"/>
    <w:rsid w:val="00EF693A"/>
    <w:rsid w:val="00EF7AA8"/>
    <w:rsid w:val="00F00BFA"/>
    <w:rsid w:val="00F13779"/>
    <w:rsid w:val="00F15071"/>
    <w:rsid w:val="00F1689D"/>
    <w:rsid w:val="00F17ABB"/>
    <w:rsid w:val="00F24F18"/>
    <w:rsid w:val="00F269EA"/>
    <w:rsid w:val="00F31B17"/>
    <w:rsid w:val="00F350CD"/>
    <w:rsid w:val="00F532B8"/>
    <w:rsid w:val="00F60D32"/>
    <w:rsid w:val="00F633A7"/>
    <w:rsid w:val="00F667B1"/>
    <w:rsid w:val="00F71D9E"/>
    <w:rsid w:val="00F76120"/>
    <w:rsid w:val="00F867DC"/>
    <w:rsid w:val="00F87008"/>
    <w:rsid w:val="00F914A0"/>
    <w:rsid w:val="00F9416B"/>
    <w:rsid w:val="00FA2213"/>
    <w:rsid w:val="00FB143B"/>
    <w:rsid w:val="00FB1954"/>
    <w:rsid w:val="00FB24BC"/>
    <w:rsid w:val="00FB2AA3"/>
    <w:rsid w:val="00FB2D09"/>
    <w:rsid w:val="00FB2F76"/>
    <w:rsid w:val="00FB605C"/>
    <w:rsid w:val="00FB6EC8"/>
    <w:rsid w:val="00FC1A9A"/>
    <w:rsid w:val="00FD32BF"/>
    <w:rsid w:val="00FD5B4F"/>
    <w:rsid w:val="00FE047B"/>
    <w:rsid w:val="00FE33DC"/>
    <w:rsid w:val="00FE4A64"/>
    <w:rsid w:val="00FF0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EEB8E"/>
  <w15:docId w15:val="{1AEE2D2F-242B-40C0-8316-874E23F96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22A"/>
    <w:pPr>
      <w:pPrChange w:id="0" w:author="ltonin" w:date="2018-01-31T15:18:00Z">
        <w:pPr>
          <w:suppressAutoHyphens/>
        </w:pPr>
      </w:pPrChange>
    </w:pPr>
    <w:rPr>
      <w:rPrChange w:id="0" w:author="ltonin" w:date="2018-01-31T15:18:00Z">
        <w:rPr>
          <w:rFonts w:eastAsia="Calibri"/>
          <w:sz w:val="24"/>
          <w:szCs w:val="24"/>
          <w:lang w:val="en-US" w:eastAsia="zh-CN" w:bidi="ar-SA"/>
        </w:rPr>
      </w:rPrChange>
    </w:rPr>
  </w:style>
  <w:style w:type="paragraph" w:styleId="Heading1">
    <w:name w:val="heading 1"/>
    <w:basedOn w:val="Normal"/>
    <w:next w:val="Normal"/>
    <w:qFormat/>
    <w:rsid w:val="008F222A"/>
    <w:pPr>
      <w:keepNext/>
      <w:spacing w:before="240" w:after="120"/>
      <w:ind w:left="432" w:hanging="432"/>
      <w:outlineLvl w:val="0"/>
      <w:pPrChange w:id="1" w:author="ltonin" w:date="2018-01-31T15:18:00Z">
        <w:pPr>
          <w:keepNext/>
          <w:numPr>
            <w:numId w:val="1"/>
          </w:numPr>
          <w:tabs>
            <w:tab w:val="num" w:pos="0"/>
          </w:tabs>
          <w:suppressAutoHyphens/>
          <w:spacing w:before="240" w:after="120"/>
          <w:ind w:left="432" w:hanging="432"/>
          <w:outlineLvl w:val="0"/>
        </w:pPr>
      </w:pPrChange>
    </w:pPr>
    <w:rPr>
      <w:rFonts w:ascii="Liberation Serif" w:eastAsia="Liberation Serif" w:hAnsi="Liberation Serif" w:cs="Liberation Serif"/>
      <w:b/>
      <w:sz w:val="48"/>
      <w:szCs w:val="48"/>
      <w:rPrChange w:id="1" w:author="ltonin" w:date="2018-01-31T15:18:00Z">
        <w:rPr>
          <w:rFonts w:ascii="Liberation Serif" w:eastAsia="Noto Sans CJK SC Regular" w:hAnsi="Liberation Serif" w:cs="FreeSans"/>
          <w:b/>
          <w:bCs/>
          <w:sz w:val="48"/>
          <w:szCs w:val="48"/>
          <w:lang w:val="en-US" w:eastAsia="zh-CN" w:bidi="ar-SA"/>
        </w:rPr>
      </w:rPrChange>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rsid w:val="008F222A"/>
    <w:rPr>
      <w:rPrChange w:id="2" w:author="ltonin" w:date="2018-01-31T15:18:00Z">
        <w:rPr/>
      </w:rPrChange>
    </w:rPr>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110"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nhideWhenUsed/>
    <w:rsid w:val="008F222A"/>
    <w:pPr>
      <w:pPrChange w:id="3" w:author="ltonin" w:date="2018-01-31T15:18:00Z">
        <w:pPr>
          <w:suppressAutoHyphens/>
        </w:pPr>
      </w:pPrChange>
    </w:pPr>
    <w:rPr>
      <w:sz w:val="20"/>
      <w:szCs w:val="20"/>
      <w:rPrChange w:id="3" w:author="ltonin" w:date="2018-01-31T15:18:00Z">
        <w:rPr>
          <w:sz w:val="24"/>
          <w:szCs w:val="24"/>
          <w:lang w:val="en-US" w:eastAsia="zh-CN" w:bidi="ar-SA"/>
        </w:rPr>
      </w:rPrChange>
    </w:rPr>
  </w:style>
  <w:style w:type="character" w:customStyle="1" w:styleId="CommentTextChar">
    <w:name w:val="Comment Text Char"/>
    <w:basedOn w:val="DefaultParagraphFont"/>
    <w:link w:val="CommentText"/>
    <w:rPr>
      <w:sz w:val="20"/>
      <w:szCs w:val="20"/>
    </w:rPr>
  </w:style>
  <w:style w:type="character" w:styleId="CommentReference">
    <w:name w:val="annotation reference"/>
    <w:basedOn w:val="DefaultParagraphFont"/>
    <w:unhideWhenUsed/>
    <w:rsid w:val="008F222A"/>
    <w:rPr>
      <w:sz w:val="16"/>
      <w:szCs w:val="16"/>
      <w:rPrChange w:id="4" w:author="ltonin" w:date="2018-01-31T15:18:00Z">
        <w:rPr>
          <w:sz w:val="18"/>
          <w:szCs w:val="18"/>
        </w:rPr>
      </w:rPrChange>
    </w:rPr>
  </w:style>
  <w:style w:type="paragraph" w:styleId="BalloonText">
    <w:name w:val="Balloon Text"/>
    <w:basedOn w:val="Normal"/>
    <w:link w:val="BalloonTextChar"/>
    <w:uiPriority w:val="99"/>
    <w:unhideWhenUsed/>
    <w:rsid w:val="008F222A"/>
    <w:pPr>
      <w:pPrChange w:id="5" w:author="ltonin" w:date="2018-01-31T15:18:00Z">
        <w:pPr>
          <w:suppressAutoHyphens/>
        </w:pPr>
      </w:pPrChange>
    </w:pPr>
    <w:rPr>
      <w:rFonts w:ascii="Segoe UI" w:hAnsi="Segoe UI" w:cs="Segoe UI"/>
      <w:sz w:val="18"/>
      <w:szCs w:val="18"/>
      <w:rPrChange w:id="5" w:author="ltonin" w:date="2018-01-31T15:18:00Z">
        <w:rPr>
          <w:rFonts w:ascii="Lucida Grande" w:hAnsi="Lucida Grande"/>
          <w:color w:val="000000"/>
          <w:sz w:val="18"/>
          <w:szCs w:val="18"/>
          <w:lang w:val="en-US" w:eastAsia="en-US" w:bidi="ar-SA"/>
        </w:rPr>
      </w:rPrChange>
    </w:rPr>
  </w:style>
  <w:style w:type="character" w:customStyle="1" w:styleId="BalloonTextChar">
    <w:name w:val="Balloon Text Char"/>
    <w:basedOn w:val="DefaultParagraphFont"/>
    <w:link w:val="BalloonText"/>
    <w:uiPriority w:val="99"/>
    <w:rsid w:val="00524FDC"/>
    <w:rPr>
      <w:rFonts w:ascii="Segoe UI" w:hAnsi="Segoe UI" w:cs="Segoe UI"/>
      <w:sz w:val="18"/>
      <w:szCs w:val="18"/>
    </w:rPr>
  </w:style>
  <w:style w:type="character" w:styleId="LineNumber">
    <w:name w:val="line number"/>
    <w:basedOn w:val="DefaultParagraphFont"/>
    <w:unhideWhenUsed/>
    <w:rsid w:val="008F222A"/>
    <w:rPr>
      <w:rPrChange w:id="6" w:author="ltonin" w:date="2018-01-31T15:18:00Z">
        <w:rPr/>
      </w:rPrChange>
    </w:rPr>
  </w:style>
  <w:style w:type="character" w:customStyle="1" w:styleId="BalloonTextChar1">
    <w:name w:val="Balloon Text Char1"/>
    <w:basedOn w:val="DefaultParagraphFont"/>
    <w:uiPriority w:val="99"/>
    <w:semiHidden/>
    <w:rsid w:val="008F222A"/>
    <w:rPr>
      <w:rFonts w:ascii="Lucida Grande" w:hAnsi="Lucida Grande"/>
      <w:sz w:val="18"/>
      <w:szCs w:val="18"/>
    </w:rPr>
  </w:style>
  <w:style w:type="character" w:customStyle="1" w:styleId="WW8Num1z0">
    <w:name w:val="WW8Num1z0"/>
    <w:rsid w:val="008F222A"/>
  </w:style>
  <w:style w:type="character" w:customStyle="1" w:styleId="WW8Num1z1">
    <w:name w:val="WW8Num1z1"/>
    <w:rsid w:val="008F222A"/>
  </w:style>
  <w:style w:type="character" w:customStyle="1" w:styleId="WW8Num1z2">
    <w:name w:val="WW8Num1z2"/>
    <w:rsid w:val="008F222A"/>
  </w:style>
  <w:style w:type="character" w:customStyle="1" w:styleId="WW8Num1z3">
    <w:name w:val="WW8Num1z3"/>
    <w:rsid w:val="008F222A"/>
  </w:style>
  <w:style w:type="character" w:customStyle="1" w:styleId="WW8Num1z4">
    <w:name w:val="WW8Num1z4"/>
    <w:rsid w:val="008F222A"/>
  </w:style>
  <w:style w:type="character" w:customStyle="1" w:styleId="WW8Num1z5">
    <w:name w:val="WW8Num1z5"/>
    <w:rsid w:val="008F222A"/>
  </w:style>
  <w:style w:type="character" w:customStyle="1" w:styleId="WW8Num1z6">
    <w:name w:val="WW8Num1z6"/>
    <w:rsid w:val="008F222A"/>
  </w:style>
  <w:style w:type="character" w:customStyle="1" w:styleId="WW8Num1z7">
    <w:name w:val="WW8Num1z7"/>
    <w:rsid w:val="008F222A"/>
  </w:style>
  <w:style w:type="character" w:customStyle="1" w:styleId="WW8Num1z8">
    <w:name w:val="WW8Num1z8"/>
    <w:rsid w:val="008F222A"/>
  </w:style>
  <w:style w:type="character" w:customStyle="1" w:styleId="WW8Num2z0">
    <w:name w:val="WW8Num2z0"/>
    <w:rsid w:val="008F222A"/>
  </w:style>
  <w:style w:type="character" w:customStyle="1" w:styleId="WW8Num2z1">
    <w:name w:val="WW8Num2z1"/>
    <w:rsid w:val="008F222A"/>
  </w:style>
  <w:style w:type="character" w:customStyle="1" w:styleId="WW8Num2z2">
    <w:name w:val="WW8Num2z2"/>
    <w:rsid w:val="008F222A"/>
  </w:style>
  <w:style w:type="character" w:customStyle="1" w:styleId="WW8Num2z3">
    <w:name w:val="WW8Num2z3"/>
    <w:rsid w:val="008F222A"/>
  </w:style>
  <w:style w:type="character" w:customStyle="1" w:styleId="WW8Num2z4">
    <w:name w:val="WW8Num2z4"/>
    <w:rsid w:val="008F222A"/>
  </w:style>
  <w:style w:type="character" w:customStyle="1" w:styleId="WW8Num2z5">
    <w:name w:val="WW8Num2z5"/>
    <w:rsid w:val="008F222A"/>
  </w:style>
  <w:style w:type="character" w:customStyle="1" w:styleId="WW8Num2z6">
    <w:name w:val="WW8Num2z6"/>
    <w:rsid w:val="008F222A"/>
  </w:style>
  <w:style w:type="character" w:customStyle="1" w:styleId="WW8Num2z7">
    <w:name w:val="WW8Num2z7"/>
    <w:rsid w:val="008F222A"/>
  </w:style>
  <w:style w:type="character" w:customStyle="1" w:styleId="WW8Num2z8">
    <w:name w:val="WW8Num2z8"/>
    <w:rsid w:val="008F222A"/>
  </w:style>
  <w:style w:type="character" w:customStyle="1" w:styleId="WW8Num3z0">
    <w:name w:val="WW8Num3z0"/>
    <w:rsid w:val="008F222A"/>
  </w:style>
  <w:style w:type="character" w:customStyle="1" w:styleId="WW8Num4z0">
    <w:name w:val="WW8Num4z0"/>
    <w:rsid w:val="008F222A"/>
  </w:style>
  <w:style w:type="character" w:customStyle="1" w:styleId="WW8Num5z0">
    <w:name w:val="WW8Num5z0"/>
    <w:rsid w:val="008F222A"/>
    <w:rPr>
      <w:rFonts w:ascii="Symbol" w:hAnsi="Symbol" w:cs="Symbol"/>
    </w:rPr>
  </w:style>
  <w:style w:type="character" w:customStyle="1" w:styleId="WW8Num6z0">
    <w:name w:val="WW8Num6z0"/>
    <w:rsid w:val="008F222A"/>
    <w:rPr>
      <w:rFonts w:ascii="Symbol" w:hAnsi="Symbol" w:cs="Symbol"/>
    </w:rPr>
  </w:style>
  <w:style w:type="character" w:customStyle="1" w:styleId="WW8Num7z0">
    <w:name w:val="WW8Num7z0"/>
    <w:rsid w:val="008F222A"/>
    <w:rPr>
      <w:rFonts w:ascii="Symbol" w:hAnsi="Symbol" w:cs="Symbol"/>
    </w:rPr>
  </w:style>
  <w:style w:type="character" w:customStyle="1" w:styleId="WW8Num8z0">
    <w:name w:val="WW8Num8z0"/>
    <w:rsid w:val="008F222A"/>
    <w:rPr>
      <w:rFonts w:ascii="Symbol" w:hAnsi="Symbol" w:cs="Symbol"/>
    </w:rPr>
  </w:style>
  <w:style w:type="character" w:customStyle="1" w:styleId="WW8Num9z0">
    <w:name w:val="WW8Num9z0"/>
    <w:rsid w:val="008F222A"/>
  </w:style>
  <w:style w:type="character" w:customStyle="1" w:styleId="WW8Num10z0">
    <w:name w:val="WW8Num10z0"/>
    <w:rsid w:val="008F222A"/>
    <w:rPr>
      <w:rFonts w:ascii="Symbol" w:hAnsi="Symbol" w:cs="Symbol"/>
    </w:rPr>
  </w:style>
  <w:style w:type="character" w:customStyle="1" w:styleId="WW8Num11z0">
    <w:name w:val="WW8Num11z0"/>
    <w:rsid w:val="008F222A"/>
  </w:style>
  <w:style w:type="character" w:customStyle="1" w:styleId="WW8Num11z1">
    <w:name w:val="WW8Num11z1"/>
    <w:rsid w:val="008F222A"/>
  </w:style>
  <w:style w:type="character" w:customStyle="1" w:styleId="WW8Num11z2">
    <w:name w:val="WW8Num11z2"/>
    <w:rsid w:val="008F222A"/>
  </w:style>
  <w:style w:type="character" w:customStyle="1" w:styleId="WW8Num11z3">
    <w:name w:val="WW8Num11z3"/>
    <w:rsid w:val="008F222A"/>
  </w:style>
  <w:style w:type="character" w:customStyle="1" w:styleId="WW8Num11z4">
    <w:name w:val="WW8Num11z4"/>
    <w:rsid w:val="008F222A"/>
  </w:style>
  <w:style w:type="character" w:customStyle="1" w:styleId="WW8Num11z5">
    <w:name w:val="WW8Num11z5"/>
    <w:rsid w:val="008F222A"/>
  </w:style>
  <w:style w:type="character" w:customStyle="1" w:styleId="WW8Num11z6">
    <w:name w:val="WW8Num11z6"/>
    <w:rsid w:val="008F222A"/>
  </w:style>
  <w:style w:type="character" w:customStyle="1" w:styleId="WW8Num11z7">
    <w:name w:val="WW8Num11z7"/>
    <w:rsid w:val="008F222A"/>
  </w:style>
  <w:style w:type="character" w:customStyle="1" w:styleId="WW8Num11z8">
    <w:name w:val="WW8Num11z8"/>
    <w:rsid w:val="008F222A"/>
  </w:style>
  <w:style w:type="character" w:customStyle="1" w:styleId="WW-DefaultParagraphFont">
    <w:name w:val="WW-Default Paragraph Font"/>
    <w:rsid w:val="008F222A"/>
  </w:style>
  <w:style w:type="character" w:customStyle="1" w:styleId="aubase">
    <w:name w:val="au_base"/>
    <w:rsid w:val="008F222A"/>
    <w:rPr>
      <w:sz w:val="24"/>
    </w:rPr>
  </w:style>
  <w:style w:type="character" w:customStyle="1" w:styleId="aucollab">
    <w:name w:val="au_collab"/>
    <w:rsid w:val="008F222A"/>
    <w:rPr>
      <w:sz w:val="24"/>
      <w:highlight w:val="lightGray"/>
    </w:rPr>
  </w:style>
  <w:style w:type="character" w:customStyle="1" w:styleId="audeg">
    <w:name w:val="au_deg"/>
    <w:rsid w:val="008F222A"/>
    <w:rPr>
      <w:sz w:val="24"/>
      <w:highlight w:val="yellow"/>
    </w:rPr>
  </w:style>
  <w:style w:type="character" w:customStyle="1" w:styleId="aufname">
    <w:name w:val="au_fname"/>
    <w:rsid w:val="008F222A"/>
    <w:rPr>
      <w:sz w:val="24"/>
      <w:highlight w:val="cyan"/>
    </w:rPr>
  </w:style>
  <w:style w:type="character" w:customStyle="1" w:styleId="aurole">
    <w:name w:val="au_role"/>
    <w:rsid w:val="008F222A"/>
    <w:rPr>
      <w:sz w:val="24"/>
      <w:highlight w:val="darkYellow"/>
    </w:rPr>
  </w:style>
  <w:style w:type="character" w:customStyle="1" w:styleId="ausuffix">
    <w:name w:val="au_suffix"/>
    <w:rsid w:val="008F222A"/>
    <w:rPr>
      <w:sz w:val="24"/>
      <w:highlight w:val="magenta"/>
    </w:rPr>
  </w:style>
  <w:style w:type="character" w:customStyle="1" w:styleId="ausurname">
    <w:name w:val="au_surname"/>
    <w:rsid w:val="008F222A"/>
    <w:rPr>
      <w:sz w:val="24"/>
      <w:highlight w:val="green"/>
    </w:rPr>
  </w:style>
  <w:style w:type="character" w:customStyle="1" w:styleId="bibarticle">
    <w:name w:val="bib_article"/>
    <w:rsid w:val="008F222A"/>
    <w:rPr>
      <w:sz w:val="24"/>
      <w:highlight w:val="cyan"/>
    </w:rPr>
  </w:style>
  <w:style w:type="character" w:customStyle="1" w:styleId="bibbase">
    <w:name w:val="bib_base"/>
    <w:rsid w:val="008F222A"/>
    <w:rPr>
      <w:sz w:val="24"/>
    </w:rPr>
  </w:style>
  <w:style w:type="character" w:customStyle="1" w:styleId="bibcomment">
    <w:name w:val="bib_comment"/>
    <w:basedOn w:val="bibbase"/>
    <w:rsid w:val="008F222A"/>
    <w:rPr>
      <w:sz w:val="24"/>
    </w:rPr>
  </w:style>
  <w:style w:type="character" w:customStyle="1" w:styleId="bibdeg">
    <w:name w:val="bib_deg"/>
    <w:basedOn w:val="bibbase"/>
    <w:rsid w:val="008F222A"/>
    <w:rPr>
      <w:sz w:val="24"/>
    </w:rPr>
  </w:style>
  <w:style w:type="character" w:customStyle="1" w:styleId="bibdoi">
    <w:name w:val="bib_doi"/>
    <w:rsid w:val="008F222A"/>
    <w:rPr>
      <w:sz w:val="24"/>
      <w:highlight w:val="green"/>
    </w:rPr>
  </w:style>
  <w:style w:type="character" w:customStyle="1" w:styleId="bibetal">
    <w:name w:val="bib_etal"/>
    <w:rsid w:val="008F222A"/>
    <w:rPr>
      <w:sz w:val="24"/>
      <w:highlight w:val="darkCyan"/>
    </w:rPr>
  </w:style>
  <w:style w:type="character" w:customStyle="1" w:styleId="bibfname">
    <w:name w:val="bib_fname"/>
    <w:rsid w:val="008F222A"/>
    <w:rPr>
      <w:sz w:val="24"/>
      <w:highlight w:val="yellow"/>
    </w:rPr>
  </w:style>
  <w:style w:type="character" w:customStyle="1" w:styleId="bibfpage">
    <w:name w:val="bib_fpage"/>
    <w:rsid w:val="008F222A"/>
    <w:rPr>
      <w:sz w:val="24"/>
      <w:highlight w:val="darkGray"/>
    </w:rPr>
  </w:style>
  <w:style w:type="character" w:customStyle="1" w:styleId="bibissue">
    <w:name w:val="bib_issue"/>
    <w:rsid w:val="008F222A"/>
    <w:rPr>
      <w:sz w:val="24"/>
      <w:highlight w:val="yellow"/>
    </w:rPr>
  </w:style>
  <w:style w:type="character" w:customStyle="1" w:styleId="bibjournal">
    <w:name w:val="bib_journal"/>
    <w:rsid w:val="008F222A"/>
    <w:rPr>
      <w:sz w:val="24"/>
      <w:highlight w:val="darkYellow"/>
    </w:rPr>
  </w:style>
  <w:style w:type="character" w:customStyle="1" w:styleId="biblpage">
    <w:name w:val="bib_lpage"/>
    <w:rsid w:val="008F222A"/>
    <w:rPr>
      <w:sz w:val="24"/>
      <w:highlight w:val="darkGray"/>
    </w:rPr>
  </w:style>
  <w:style w:type="character" w:customStyle="1" w:styleId="bibmedline">
    <w:name w:val="bib_medline"/>
    <w:basedOn w:val="bibbase"/>
    <w:rsid w:val="008F222A"/>
    <w:rPr>
      <w:sz w:val="24"/>
    </w:rPr>
  </w:style>
  <w:style w:type="character" w:customStyle="1" w:styleId="bibnumber">
    <w:name w:val="bib_number"/>
    <w:basedOn w:val="bibbase"/>
    <w:rsid w:val="008F222A"/>
    <w:rPr>
      <w:sz w:val="24"/>
    </w:rPr>
  </w:style>
  <w:style w:type="character" w:customStyle="1" w:styleId="biborganization">
    <w:name w:val="bib_organization"/>
    <w:rsid w:val="008F222A"/>
    <w:rPr>
      <w:sz w:val="24"/>
      <w:highlight w:val="darkYellow"/>
    </w:rPr>
  </w:style>
  <w:style w:type="character" w:customStyle="1" w:styleId="bibsuffix">
    <w:name w:val="bib_suffix"/>
    <w:basedOn w:val="bibbase"/>
    <w:rsid w:val="008F222A"/>
    <w:rPr>
      <w:sz w:val="24"/>
    </w:rPr>
  </w:style>
  <w:style w:type="character" w:customStyle="1" w:styleId="bibsuppl">
    <w:name w:val="bib_suppl"/>
    <w:rsid w:val="008F222A"/>
    <w:rPr>
      <w:sz w:val="24"/>
      <w:highlight w:val="yellow"/>
    </w:rPr>
  </w:style>
  <w:style w:type="character" w:customStyle="1" w:styleId="bibsurname">
    <w:name w:val="bib_surname"/>
    <w:rsid w:val="008F222A"/>
    <w:rPr>
      <w:sz w:val="24"/>
      <w:highlight w:val="yellow"/>
    </w:rPr>
  </w:style>
  <w:style w:type="character" w:customStyle="1" w:styleId="bibunpubl">
    <w:name w:val="bib_unpubl"/>
    <w:basedOn w:val="bibbase"/>
    <w:rsid w:val="008F222A"/>
    <w:rPr>
      <w:sz w:val="24"/>
    </w:rPr>
  </w:style>
  <w:style w:type="character" w:customStyle="1" w:styleId="biburl">
    <w:name w:val="bib_url"/>
    <w:rsid w:val="008F222A"/>
    <w:rPr>
      <w:sz w:val="24"/>
      <w:highlight w:val="green"/>
    </w:rPr>
  </w:style>
  <w:style w:type="character" w:customStyle="1" w:styleId="bibvolume">
    <w:name w:val="bib_volume"/>
    <w:rsid w:val="008F222A"/>
    <w:rPr>
      <w:sz w:val="24"/>
      <w:highlight w:val="green"/>
    </w:rPr>
  </w:style>
  <w:style w:type="character" w:customStyle="1" w:styleId="bibyear">
    <w:name w:val="bib_year"/>
    <w:rsid w:val="008F222A"/>
    <w:rPr>
      <w:sz w:val="24"/>
      <w:highlight w:val="magenta"/>
    </w:rPr>
  </w:style>
  <w:style w:type="character" w:customStyle="1" w:styleId="citebase">
    <w:name w:val="cite_base"/>
    <w:rsid w:val="008F222A"/>
    <w:rPr>
      <w:sz w:val="24"/>
    </w:rPr>
  </w:style>
  <w:style w:type="character" w:customStyle="1" w:styleId="citebib">
    <w:name w:val="cite_bib"/>
    <w:rsid w:val="008F222A"/>
    <w:rPr>
      <w:sz w:val="24"/>
      <w:highlight w:val="cyan"/>
    </w:rPr>
  </w:style>
  <w:style w:type="character" w:customStyle="1" w:styleId="citebox">
    <w:name w:val="cite_box"/>
    <w:basedOn w:val="citebase"/>
    <w:rsid w:val="008F222A"/>
    <w:rPr>
      <w:sz w:val="24"/>
    </w:rPr>
  </w:style>
  <w:style w:type="character" w:customStyle="1" w:styleId="citeen">
    <w:name w:val="cite_en"/>
    <w:rsid w:val="008F222A"/>
    <w:rPr>
      <w:sz w:val="24"/>
      <w:highlight w:val="yellow"/>
      <w:vertAlign w:val="superscript"/>
    </w:rPr>
  </w:style>
  <w:style w:type="character" w:customStyle="1" w:styleId="citeeq">
    <w:name w:val="cite_eq"/>
    <w:rsid w:val="008F222A"/>
    <w:rPr>
      <w:sz w:val="24"/>
      <w:highlight w:val="lightGray"/>
    </w:rPr>
  </w:style>
  <w:style w:type="character" w:customStyle="1" w:styleId="citefig">
    <w:name w:val="cite_fig"/>
    <w:rsid w:val="008F222A"/>
    <w:rPr>
      <w:color w:val="000000"/>
      <w:sz w:val="24"/>
      <w:highlight w:val="green"/>
    </w:rPr>
  </w:style>
  <w:style w:type="character" w:customStyle="1" w:styleId="citefn">
    <w:name w:val="cite_fn"/>
    <w:rsid w:val="008F222A"/>
    <w:rPr>
      <w:sz w:val="24"/>
      <w:highlight w:val="red"/>
    </w:rPr>
  </w:style>
  <w:style w:type="character" w:customStyle="1" w:styleId="citetbl">
    <w:name w:val="cite_tbl"/>
    <w:rsid w:val="008F222A"/>
    <w:rPr>
      <w:color w:val="000000"/>
      <w:sz w:val="24"/>
      <w:highlight w:val="magenta"/>
    </w:rPr>
  </w:style>
  <w:style w:type="character" w:customStyle="1" w:styleId="CommentSubjectChar">
    <w:name w:val="Comment Subject Char"/>
    <w:rsid w:val="008F222A"/>
    <w:rPr>
      <w:rFonts w:ascii="Times New Roman" w:eastAsia="Times New Roman" w:hAnsi="Times New Roman" w:cs="Times New Roman"/>
      <w:b/>
      <w:bCs/>
      <w:sz w:val="20"/>
      <w:szCs w:val="20"/>
    </w:rPr>
  </w:style>
  <w:style w:type="character" w:customStyle="1" w:styleId="ContractNumber">
    <w:name w:val="Contract Number"/>
    <w:rsid w:val="008F222A"/>
    <w:rPr>
      <w:sz w:val="24"/>
      <w:szCs w:val="24"/>
      <w:highlight w:val="green"/>
    </w:rPr>
  </w:style>
  <w:style w:type="character" w:customStyle="1" w:styleId="ContractSponsor">
    <w:name w:val="Contract Sponsor"/>
    <w:rsid w:val="008F222A"/>
    <w:rPr>
      <w:sz w:val="24"/>
      <w:szCs w:val="24"/>
      <w:highlight w:val="lightGray"/>
    </w:rPr>
  </w:style>
  <w:style w:type="character" w:styleId="Emphasis">
    <w:name w:val="Emphasis"/>
    <w:qFormat/>
    <w:rsid w:val="008F222A"/>
    <w:rPr>
      <w:i/>
      <w:iCs/>
    </w:rPr>
  </w:style>
  <w:style w:type="character" w:customStyle="1" w:styleId="EndnoteCharacters">
    <w:name w:val="Endnote Characters"/>
    <w:rsid w:val="008F222A"/>
    <w:rPr>
      <w:vertAlign w:val="superscript"/>
    </w:rPr>
  </w:style>
  <w:style w:type="character" w:customStyle="1" w:styleId="EndnoteTextChar">
    <w:name w:val="Endnote Text Char"/>
    <w:rsid w:val="008F222A"/>
    <w:rPr>
      <w:rFonts w:ascii="Cambria" w:eastAsia="Cambria" w:hAnsi="Cambria" w:cs="Cambria"/>
      <w:sz w:val="20"/>
      <w:szCs w:val="20"/>
    </w:rPr>
  </w:style>
  <w:style w:type="character" w:customStyle="1" w:styleId="eqno">
    <w:name w:val="eq_no"/>
    <w:basedOn w:val="citebase"/>
    <w:rsid w:val="008F222A"/>
    <w:rPr>
      <w:sz w:val="24"/>
    </w:rPr>
  </w:style>
  <w:style w:type="character" w:styleId="FollowedHyperlink">
    <w:name w:val="FollowedHyperlink"/>
    <w:rsid w:val="008F222A"/>
    <w:rPr>
      <w:color w:val="800080"/>
      <w:u w:val="single"/>
    </w:rPr>
  </w:style>
  <w:style w:type="character" w:customStyle="1" w:styleId="FooterChar">
    <w:name w:val="Footer Char"/>
    <w:uiPriority w:val="99"/>
    <w:rsid w:val="008F222A"/>
    <w:rPr>
      <w:rFonts w:ascii="Times New Roman" w:eastAsia="Times New Roman" w:hAnsi="Times New Roman" w:cs="Times New Roman"/>
      <w:sz w:val="20"/>
      <w:szCs w:val="20"/>
    </w:rPr>
  </w:style>
  <w:style w:type="character" w:customStyle="1" w:styleId="FootnoteCharacters">
    <w:name w:val="Footnote Characters"/>
    <w:rsid w:val="008F222A"/>
    <w:rPr>
      <w:vertAlign w:val="superscript"/>
    </w:rPr>
  </w:style>
  <w:style w:type="character" w:customStyle="1" w:styleId="HeaderChar">
    <w:name w:val="Header Char"/>
    <w:rsid w:val="008F222A"/>
    <w:rPr>
      <w:rFonts w:ascii="Times New Roman" w:eastAsia="Times New Roman" w:hAnsi="Times New Roman" w:cs="Times New Roman"/>
      <w:sz w:val="20"/>
      <w:szCs w:val="20"/>
    </w:rPr>
  </w:style>
  <w:style w:type="character" w:styleId="HTMLAcronym">
    <w:name w:val="HTML Acronym"/>
    <w:basedOn w:val="WW-DefaultParagraphFont"/>
    <w:rsid w:val="008F222A"/>
  </w:style>
  <w:style w:type="character" w:styleId="HTMLCite">
    <w:name w:val="HTML Cite"/>
    <w:rsid w:val="008F222A"/>
    <w:rPr>
      <w:i/>
      <w:iCs/>
    </w:rPr>
  </w:style>
  <w:style w:type="character" w:styleId="HTMLCode">
    <w:name w:val="HTML Code"/>
    <w:rsid w:val="008F222A"/>
    <w:rPr>
      <w:rFonts w:ascii="Courier New" w:hAnsi="Courier New" w:cs="Courier New"/>
      <w:sz w:val="20"/>
      <w:szCs w:val="20"/>
    </w:rPr>
  </w:style>
  <w:style w:type="character" w:styleId="HTMLDefinition">
    <w:name w:val="HTML Definition"/>
    <w:rsid w:val="008F222A"/>
    <w:rPr>
      <w:i/>
      <w:iCs/>
    </w:rPr>
  </w:style>
  <w:style w:type="character" w:styleId="HTMLKeyboard">
    <w:name w:val="HTML Keyboard"/>
    <w:rsid w:val="008F222A"/>
    <w:rPr>
      <w:rFonts w:ascii="Courier New" w:hAnsi="Courier New" w:cs="Courier New"/>
      <w:sz w:val="20"/>
      <w:szCs w:val="20"/>
    </w:rPr>
  </w:style>
  <w:style w:type="character" w:customStyle="1" w:styleId="HTMLPreformattedChar">
    <w:name w:val="HTML Preformatted Char"/>
    <w:rsid w:val="008F222A"/>
    <w:rPr>
      <w:rFonts w:ascii="Consolas" w:eastAsia="Times New Roman" w:hAnsi="Consolas" w:cs="Consolas"/>
      <w:sz w:val="20"/>
      <w:szCs w:val="20"/>
    </w:rPr>
  </w:style>
  <w:style w:type="character" w:styleId="HTMLSample">
    <w:name w:val="HTML Sample"/>
    <w:rsid w:val="008F222A"/>
    <w:rPr>
      <w:rFonts w:ascii="Courier New" w:hAnsi="Courier New" w:cs="Courier New"/>
    </w:rPr>
  </w:style>
  <w:style w:type="character" w:styleId="HTMLTypewriter">
    <w:name w:val="HTML Typewriter"/>
    <w:rsid w:val="008F222A"/>
    <w:rPr>
      <w:rFonts w:ascii="Courier New" w:hAnsi="Courier New" w:cs="Courier New"/>
      <w:sz w:val="20"/>
      <w:szCs w:val="20"/>
    </w:rPr>
  </w:style>
  <w:style w:type="character" w:styleId="HTMLVariable">
    <w:name w:val="HTML Variable"/>
    <w:rsid w:val="008F222A"/>
    <w:rPr>
      <w:i/>
      <w:iCs/>
    </w:rPr>
  </w:style>
  <w:style w:type="character" w:styleId="Hyperlink">
    <w:name w:val="Hyperlink"/>
    <w:rsid w:val="008F222A"/>
    <w:rPr>
      <w:color w:val="0000FF"/>
      <w:u w:val="single"/>
    </w:rPr>
  </w:style>
  <w:style w:type="character" w:styleId="PageNumber">
    <w:name w:val="page number"/>
    <w:basedOn w:val="WW-DefaultParagraphFont"/>
    <w:rsid w:val="008F222A"/>
  </w:style>
  <w:style w:type="character" w:styleId="Strong">
    <w:name w:val="Strong"/>
    <w:qFormat/>
    <w:rsid w:val="008F222A"/>
    <w:rPr>
      <w:b/>
      <w:bCs/>
    </w:rPr>
  </w:style>
  <w:style w:type="character" w:customStyle="1" w:styleId="SX-reflink">
    <w:name w:val="SX-reflink"/>
    <w:rsid w:val="008F222A"/>
    <w:rPr>
      <w:color w:val="0000FF"/>
      <w:sz w:val="16"/>
      <w:highlight w:val="white"/>
      <w:u w:val="words"/>
    </w:rPr>
  </w:style>
  <w:style w:type="character" w:customStyle="1" w:styleId="custom-cit-author">
    <w:name w:val="custom-cit-author"/>
    <w:basedOn w:val="WW-DefaultParagraphFont"/>
    <w:rsid w:val="008F222A"/>
  </w:style>
  <w:style w:type="character" w:customStyle="1" w:styleId="custom-cit-title">
    <w:name w:val="custom-cit-title"/>
    <w:basedOn w:val="WW-DefaultParagraphFont"/>
    <w:rsid w:val="008F222A"/>
  </w:style>
  <w:style w:type="character" w:customStyle="1" w:styleId="custom-cit-jour-title">
    <w:name w:val="custom-cit-jour-title"/>
    <w:basedOn w:val="WW-DefaultParagraphFont"/>
    <w:rsid w:val="008F222A"/>
  </w:style>
  <w:style w:type="character" w:customStyle="1" w:styleId="custom-cit-volume">
    <w:name w:val="custom-cit-volume"/>
    <w:basedOn w:val="WW-DefaultParagraphFont"/>
    <w:rsid w:val="008F222A"/>
  </w:style>
  <w:style w:type="character" w:customStyle="1" w:styleId="custom-cit-volume-sep">
    <w:name w:val="custom-cit-volume-sep"/>
    <w:basedOn w:val="WW-DefaultParagraphFont"/>
    <w:rsid w:val="008F222A"/>
  </w:style>
  <w:style w:type="character" w:customStyle="1" w:styleId="custom-cit-fpage">
    <w:name w:val="custom-cit-fpage"/>
    <w:basedOn w:val="WW-DefaultParagraphFont"/>
    <w:rsid w:val="008F222A"/>
  </w:style>
  <w:style w:type="character" w:customStyle="1" w:styleId="custom-cit-date">
    <w:name w:val="custom-cit-date"/>
    <w:basedOn w:val="WW-DefaultParagraphFont"/>
    <w:rsid w:val="008F222A"/>
  </w:style>
  <w:style w:type="character" w:customStyle="1" w:styleId="Quotation">
    <w:name w:val="Quotation"/>
    <w:rsid w:val="008F222A"/>
    <w:rPr>
      <w:i/>
      <w:iCs/>
    </w:rPr>
  </w:style>
  <w:style w:type="paragraph" w:customStyle="1" w:styleId="Heading">
    <w:name w:val="Heading"/>
    <w:basedOn w:val="Normal"/>
    <w:next w:val="BodyText"/>
    <w:rsid w:val="008F222A"/>
    <w:pPr>
      <w:keepNext/>
      <w:pBdr>
        <w:top w:val="none" w:sz="0" w:space="0" w:color="auto"/>
        <w:left w:val="none" w:sz="0" w:space="0" w:color="auto"/>
        <w:bottom w:val="none" w:sz="0" w:space="0" w:color="auto"/>
        <w:right w:val="none" w:sz="0" w:space="0" w:color="auto"/>
        <w:between w:val="none" w:sz="0" w:space="0" w:color="auto"/>
      </w:pBdr>
      <w:suppressAutoHyphens/>
      <w:spacing w:before="240" w:after="120"/>
      <w:pPrChange w:id="7" w:author="ltonin" w:date="2018-01-31T15:18:00Z">
        <w:pPr>
          <w:keepNext/>
          <w:suppressAutoHyphens/>
          <w:spacing w:before="240" w:after="120"/>
        </w:pPr>
      </w:pPrChange>
    </w:pPr>
    <w:rPr>
      <w:rFonts w:ascii="Liberation Sans" w:eastAsia="Noto Sans CJK SC Regular" w:hAnsi="Liberation Sans" w:cs="FreeSans"/>
      <w:color w:val="auto"/>
      <w:sz w:val="28"/>
      <w:szCs w:val="28"/>
      <w:lang w:eastAsia="zh-CN"/>
      <w:rPrChange w:id="7" w:author="ltonin" w:date="2018-01-31T15:18:00Z">
        <w:rPr>
          <w:rFonts w:ascii="Liberation Sans" w:eastAsia="Noto Sans CJK SC Regular" w:hAnsi="Liberation Sans" w:cs="FreeSans"/>
          <w:sz w:val="28"/>
          <w:szCs w:val="28"/>
          <w:lang w:val="en-US" w:eastAsia="zh-CN" w:bidi="ar-SA"/>
        </w:rPr>
      </w:rPrChange>
    </w:rPr>
  </w:style>
  <w:style w:type="paragraph" w:styleId="BodyText">
    <w:name w:val="Body Text"/>
    <w:basedOn w:val="Normal"/>
    <w:link w:val="BodyTextChar"/>
    <w:rsid w:val="008F222A"/>
    <w:pPr>
      <w:pBdr>
        <w:top w:val="none" w:sz="0" w:space="0" w:color="auto"/>
        <w:left w:val="none" w:sz="0" w:space="0" w:color="auto"/>
        <w:bottom w:val="none" w:sz="0" w:space="0" w:color="auto"/>
        <w:right w:val="none" w:sz="0" w:space="0" w:color="auto"/>
        <w:between w:val="none" w:sz="0" w:space="0" w:color="auto"/>
      </w:pBdr>
      <w:suppressAutoHyphens/>
      <w:spacing w:after="140" w:line="288" w:lineRule="auto"/>
      <w:pPrChange w:id="8" w:author="ltonin" w:date="2018-01-31T15:18:00Z">
        <w:pPr>
          <w:suppressAutoHyphens/>
          <w:spacing w:after="140" w:line="288" w:lineRule="auto"/>
        </w:pPr>
      </w:pPrChange>
    </w:pPr>
    <w:rPr>
      <w:rFonts w:eastAsia="Calibri"/>
      <w:color w:val="auto"/>
      <w:lang w:eastAsia="zh-CN"/>
      <w:rPrChange w:id="8" w:author="ltonin" w:date="2018-01-31T15:18:00Z">
        <w:rPr>
          <w:rFonts w:eastAsia="Calibri"/>
          <w:sz w:val="24"/>
          <w:szCs w:val="24"/>
          <w:lang w:val="en-US" w:eastAsia="zh-CN" w:bidi="ar-SA"/>
        </w:rPr>
      </w:rPrChange>
    </w:rPr>
  </w:style>
  <w:style w:type="character" w:customStyle="1" w:styleId="BodyTextChar">
    <w:name w:val="Body Text Char"/>
    <w:basedOn w:val="DefaultParagraphFont"/>
    <w:link w:val="BodyText"/>
    <w:rsid w:val="008F222A"/>
    <w:rPr>
      <w:rFonts w:eastAsia="Calibri"/>
      <w:color w:val="auto"/>
      <w:lang w:eastAsia="zh-CN"/>
    </w:rPr>
  </w:style>
  <w:style w:type="paragraph" w:styleId="List">
    <w:name w:val="List"/>
    <w:basedOn w:val="BodyText"/>
    <w:rsid w:val="008F222A"/>
    <w:rPr>
      <w:rFonts w:cs="FreeSans"/>
    </w:rPr>
  </w:style>
  <w:style w:type="paragraph" w:styleId="Caption">
    <w:name w:val="caption"/>
    <w:basedOn w:val="Normal"/>
    <w:qFormat/>
    <w:rsid w:val="008F222A"/>
    <w:pPr>
      <w:suppressLineNumbers/>
      <w:pBdr>
        <w:top w:val="none" w:sz="0" w:space="0" w:color="auto"/>
        <w:left w:val="none" w:sz="0" w:space="0" w:color="auto"/>
        <w:bottom w:val="none" w:sz="0" w:space="0" w:color="auto"/>
        <w:right w:val="none" w:sz="0" w:space="0" w:color="auto"/>
        <w:between w:val="none" w:sz="0" w:space="0" w:color="auto"/>
      </w:pBdr>
      <w:suppressAutoHyphens/>
      <w:spacing w:before="120" w:after="120"/>
      <w:pPrChange w:id="9" w:author="ltonin" w:date="2018-01-31T15:18:00Z">
        <w:pPr>
          <w:suppressLineNumbers/>
          <w:suppressAutoHyphens/>
          <w:spacing w:before="120" w:after="120"/>
        </w:pPr>
      </w:pPrChange>
    </w:pPr>
    <w:rPr>
      <w:rFonts w:eastAsia="Calibri" w:cs="FreeSans"/>
      <w:i/>
      <w:iCs/>
      <w:color w:val="auto"/>
      <w:lang w:eastAsia="zh-CN"/>
      <w:rPrChange w:id="9" w:author="ltonin" w:date="2018-01-31T15:18:00Z">
        <w:rPr>
          <w:rFonts w:eastAsia="Calibri" w:cs="FreeSans"/>
          <w:i/>
          <w:iCs/>
          <w:sz w:val="24"/>
          <w:szCs w:val="24"/>
          <w:lang w:val="en-US" w:eastAsia="zh-CN" w:bidi="ar-SA"/>
        </w:rPr>
      </w:rPrChange>
    </w:rPr>
  </w:style>
  <w:style w:type="paragraph" w:customStyle="1" w:styleId="Index">
    <w:name w:val="Index"/>
    <w:basedOn w:val="Normal"/>
    <w:rsid w:val="008F222A"/>
    <w:pPr>
      <w:suppressLineNumbers/>
      <w:pBdr>
        <w:top w:val="none" w:sz="0" w:space="0" w:color="auto"/>
        <w:left w:val="none" w:sz="0" w:space="0" w:color="auto"/>
        <w:bottom w:val="none" w:sz="0" w:space="0" w:color="auto"/>
        <w:right w:val="none" w:sz="0" w:space="0" w:color="auto"/>
        <w:between w:val="none" w:sz="0" w:space="0" w:color="auto"/>
      </w:pBdr>
      <w:suppressAutoHyphens/>
      <w:pPrChange w:id="10" w:author="ltonin" w:date="2018-01-31T15:18:00Z">
        <w:pPr>
          <w:suppressLineNumbers/>
          <w:suppressAutoHyphens/>
        </w:pPr>
      </w:pPrChange>
    </w:pPr>
    <w:rPr>
      <w:rFonts w:eastAsia="Calibri" w:cs="FreeSans"/>
      <w:color w:val="auto"/>
      <w:lang w:eastAsia="zh-CN"/>
      <w:rPrChange w:id="10" w:author="ltonin" w:date="2018-01-31T15:18:00Z">
        <w:rPr>
          <w:rFonts w:eastAsia="Calibri" w:cs="FreeSans"/>
          <w:sz w:val="24"/>
          <w:szCs w:val="24"/>
          <w:lang w:val="en-US" w:eastAsia="zh-CN" w:bidi="ar-SA"/>
        </w:rPr>
      </w:rPrChange>
    </w:rPr>
  </w:style>
  <w:style w:type="paragraph" w:customStyle="1" w:styleId="BaseText">
    <w:name w:val="Base_Text"/>
    <w:rsid w:val="008F222A"/>
    <w:pPr>
      <w:pBdr>
        <w:top w:val="none" w:sz="0" w:space="0" w:color="auto"/>
        <w:left w:val="none" w:sz="0" w:space="0" w:color="auto"/>
        <w:bottom w:val="none" w:sz="0" w:space="0" w:color="auto"/>
        <w:right w:val="none" w:sz="0" w:space="0" w:color="auto"/>
        <w:between w:val="none" w:sz="0" w:space="0" w:color="auto"/>
      </w:pBdr>
      <w:suppressAutoHyphens/>
      <w:spacing w:before="120"/>
      <w:pPrChange w:id="11" w:author="ltonin" w:date="2018-01-31T15:18:00Z">
        <w:pPr>
          <w:suppressAutoHyphens/>
          <w:spacing w:before="120"/>
        </w:pPr>
      </w:pPrChange>
    </w:pPr>
    <w:rPr>
      <w:color w:val="auto"/>
      <w:lang w:eastAsia="zh-CN"/>
      <w:rPrChange w:id="11" w:author="ltonin" w:date="2018-01-31T15:18:00Z">
        <w:rPr>
          <w:sz w:val="24"/>
          <w:szCs w:val="24"/>
          <w:lang w:val="en-US" w:eastAsia="zh-CN" w:bidi="ar-SA"/>
        </w:rPr>
      </w:rPrChange>
    </w:rPr>
  </w:style>
  <w:style w:type="paragraph" w:customStyle="1" w:styleId="1stparatext">
    <w:name w:val="1st para text"/>
    <w:basedOn w:val="BaseText"/>
    <w:rsid w:val="008F222A"/>
  </w:style>
  <w:style w:type="paragraph" w:customStyle="1" w:styleId="BaseHeading">
    <w:name w:val="Base_Heading"/>
    <w:rsid w:val="008F222A"/>
    <w:pPr>
      <w:keepNext/>
      <w:pBdr>
        <w:top w:val="none" w:sz="0" w:space="0" w:color="auto"/>
        <w:left w:val="none" w:sz="0" w:space="0" w:color="auto"/>
        <w:bottom w:val="none" w:sz="0" w:space="0" w:color="auto"/>
        <w:right w:val="none" w:sz="0" w:space="0" w:color="auto"/>
        <w:between w:val="none" w:sz="0" w:space="0" w:color="auto"/>
      </w:pBdr>
      <w:suppressAutoHyphens/>
      <w:spacing w:before="240"/>
      <w:pPrChange w:id="12" w:author="ltonin" w:date="2018-01-31T15:18:00Z">
        <w:pPr>
          <w:keepNext/>
          <w:suppressAutoHyphens/>
          <w:spacing w:before="240"/>
        </w:pPr>
      </w:pPrChange>
    </w:pPr>
    <w:rPr>
      <w:color w:val="auto"/>
      <w:kern w:val="1"/>
      <w:sz w:val="28"/>
      <w:szCs w:val="28"/>
      <w:lang w:eastAsia="zh-CN"/>
      <w:rPrChange w:id="12" w:author="ltonin" w:date="2018-01-31T15:18:00Z">
        <w:rPr>
          <w:kern w:val="1"/>
          <w:sz w:val="28"/>
          <w:szCs w:val="28"/>
          <w:lang w:val="en-US" w:eastAsia="zh-CN" w:bidi="ar-SA"/>
        </w:rPr>
      </w:rPrChange>
    </w:rPr>
  </w:style>
  <w:style w:type="paragraph" w:customStyle="1" w:styleId="AbstractHead">
    <w:name w:val="Abstract Head"/>
    <w:basedOn w:val="BaseHeading"/>
    <w:rsid w:val="008F222A"/>
  </w:style>
  <w:style w:type="paragraph" w:customStyle="1" w:styleId="AbstractSummary">
    <w:name w:val="Abstract/Summary"/>
    <w:basedOn w:val="BaseText"/>
    <w:rsid w:val="008F222A"/>
  </w:style>
  <w:style w:type="paragraph" w:customStyle="1" w:styleId="Referencesandnotes">
    <w:name w:val="References and notes"/>
    <w:basedOn w:val="BaseText"/>
    <w:rsid w:val="008F222A"/>
    <w:pPr>
      <w:ind w:left="720" w:hanging="720"/>
    </w:pPr>
  </w:style>
  <w:style w:type="paragraph" w:customStyle="1" w:styleId="Acknowledgement">
    <w:name w:val="Acknowledgement"/>
    <w:basedOn w:val="Referencesandnotes"/>
    <w:rsid w:val="008F222A"/>
  </w:style>
  <w:style w:type="paragraph" w:customStyle="1" w:styleId="Subhead">
    <w:name w:val="Subhead"/>
    <w:basedOn w:val="BaseHeading"/>
    <w:rsid w:val="008F222A"/>
    <w:rPr>
      <w:b/>
      <w:bCs/>
      <w:sz w:val="24"/>
      <w:szCs w:val="24"/>
    </w:rPr>
  </w:style>
  <w:style w:type="paragraph" w:customStyle="1" w:styleId="AppendixHead">
    <w:name w:val="AppendixHead"/>
    <w:basedOn w:val="Subhead"/>
    <w:rsid w:val="008F222A"/>
  </w:style>
  <w:style w:type="paragraph" w:customStyle="1" w:styleId="AppendixSubhead">
    <w:name w:val="AppendixSubhead"/>
    <w:basedOn w:val="Subhead"/>
    <w:rsid w:val="008F222A"/>
  </w:style>
  <w:style w:type="paragraph" w:customStyle="1" w:styleId="Articletype">
    <w:name w:val="Article type"/>
    <w:basedOn w:val="BaseText"/>
    <w:rsid w:val="008F222A"/>
  </w:style>
  <w:style w:type="paragraph" w:customStyle="1" w:styleId="AuthorAttribute">
    <w:name w:val="Author Attribute"/>
    <w:basedOn w:val="BaseText"/>
    <w:rsid w:val="008F222A"/>
    <w:pPr>
      <w:spacing w:before="480"/>
    </w:pPr>
  </w:style>
  <w:style w:type="paragraph" w:styleId="FootnoteText">
    <w:name w:val="footnote text"/>
    <w:basedOn w:val="BaseText"/>
    <w:link w:val="FootnoteTextChar"/>
    <w:rsid w:val="008F222A"/>
  </w:style>
  <w:style w:type="character" w:customStyle="1" w:styleId="FootnoteTextChar">
    <w:name w:val="Footnote Text Char"/>
    <w:basedOn w:val="DefaultParagraphFont"/>
    <w:link w:val="FootnoteText"/>
    <w:rsid w:val="008F222A"/>
    <w:rPr>
      <w:color w:val="auto"/>
      <w:lang w:eastAsia="zh-CN"/>
    </w:rPr>
  </w:style>
  <w:style w:type="paragraph" w:customStyle="1" w:styleId="AuthorFootnote">
    <w:name w:val="AuthorFootnote"/>
    <w:basedOn w:val="FootnoteText"/>
    <w:rsid w:val="008F222A"/>
    <w:pPr>
      <w:autoSpaceDE w:val="0"/>
    </w:pPr>
    <w:rPr>
      <w:lang w:bidi="he-IL"/>
    </w:rPr>
  </w:style>
  <w:style w:type="paragraph" w:customStyle="1" w:styleId="Authors">
    <w:name w:val="Authors"/>
    <w:basedOn w:val="BaseText"/>
    <w:rsid w:val="008F222A"/>
    <w:pPr>
      <w:spacing w:after="360"/>
      <w:jc w:val="center"/>
    </w:pPr>
  </w:style>
  <w:style w:type="paragraph" w:customStyle="1" w:styleId="BookorMeetingInformation">
    <w:name w:val="Book or Meeting Information"/>
    <w:basedOn w:val="BaseText"/>
    <w:rsid w:val="008F222A"/>
  </w:style>
  <w:style w:type="paragraph" w:customStyle="1" w:styleId="BookInformation">
    <w:name w:val="BookInformation"/>
    <w:basedOn w:val="BaseText"/>
    <w:rsid w:val="008F222A"/>
  </w:style>
  <w:style w:type="paragraph" w:customStyle="1" w:styleId="Level2Head">
    <w:name w:val="Level 2 Head"/>
    <w:basedOn w:val="BaseHeading"/>
    <w:rsid w:val="008F222A"/>
    <w:rPr>
      <w:i/>
      <w:iCs/>
      <w:sz w:val="24"/>
      <w:szCs w:val="24"/>
    </w:rPr>
  </w:style>
  <w:style w:type="paragraph" w:customStyle="1" w:styleId="BoxLevel2Head">
    <w:name w:val="BoxLevel 2 Head"/>
    <w:basedOn w:val="Level2Head"/>
    <w:rsid w:val="008F222A"/>
  </w:style>
  <w:style w:type="paragraph" w:customStyle="1" w:styleId="BoxListUnnumbered">
    <w:name w:val="BoxListUnnumbered"/>
    <w:basedOn w:val="BaseText"/>
    <w:rsid w:val="008F222A"/>
    <w:pPr>
      <w:ind w:left="1080" w:hanging="360"/>
    </w:pPr>
  </w:style>
  <w:style w:type="paragraph" w:customStyle="1" w:styleId="BoxList">
    <w:name w:val="BoxList"/>
    <w:basedOn w:val="BoxListUnnumbered"/>
    <w:rsid w:val="008F222A"/>
  </w:style>
  <w:style w:type="paragraph" w:customStyle="1" w:styleId="BoxSubhead">
    <w:name w:val="BoxSubhead"/>
    <w:basedOn w:val="Subhead"/>
    <w:rsid w:val="008F222A"/>
  </w:style>
  <w:style w:type="paragraph" w:customStyle="1" w:styleId="Paragraph">
    <w:name w:val="Paragraph"/>
    <w:basedOn w:val="BaseText"/>
    <w:rsid w:val="008F222A"/>
    <w:pPr>
      <w:ind w:firstLine="720"/>
    </w:pPr>
  </w:style>
  <w:style w:type="paragraph" w:customStyle="1" w:styleId="BoxText">
    <w:name w:val="BoxText"/>
    <w:basedOn w:val="Paragraph"/>
    <w:rsid w:val="008F222A"/>
  </w:style>
  <w:style w:type="paragraph" w:customStyle="1" w:styleId="BoxTitle">
    <w:name w:val="BoxTitle"/>
    <w:basedOn w:val="BaseHeading"/>
    <w:rsid w:val="008F222A"/>
    <w:rPr>
      <w:b/>
      <w:sz w:val="24"/>
      <w:szCs w:val="24"/>
    </w:rPr>
  </w:style>
  <w:style w:type="paragraph" w:customStyle="1" w:styleId="BulletedText">
    <w:name w:val="Bulleted Text"/>
    <w:basedOn w:val="BaseText"/>
    <w:rsid w:val="008F222A"/>
    <w:pPr>
      <w:ind w:left="720" w:hanging="720"/>
    </w:pPr>
  </w:style>
  <w:style w:type="paragraph" w:customStyle="1" w:styleId="career-magazine">
    <w:name w:val="career-magazine"/>
    <w:basedOn w:val="BaseText"/>
    <w:rsid w:val="008F222A"/>
    <w:pPr>
      <w:jc w:val="right"/>
    </w:pPr>
    <w:rPr>
      <w:color w:val="FF0000"/>
    </w:rPr>
  </w:style>
  <w:style w:type="paragraph" w:customStyle="1" w:styleId="career-stage">
    <w:name w:val="career-stage"/>
    <w:basedOn w:val="BaseText"/>
    <w:rsid w:val="008F222A"/>
    <w:pPr>
      <w:jc w:val="right"/>
    </w:pPr>
    <w:rPr>
      <w:color w:val="339966"/>
    </w:rPr>
  </w:style>
  <w:style w:type="paragraph" w:styleId="CommentSubject">
    <w:name w:val="annotation subject"/>
    <w:basedOn w:val="CommentText"/>
    <w:next w:val="CommentText"/>
    <w:link w:val="CommentSubjectChar1"/>
    <w:rsid w:val="008F222A"/>
    <w:pPr>
      <w:pBdr>
        <w:top w:val="none" w:sz="0" w:space="0" w:color="auto"/>
        <w:left w:val="none" w:sz="0" w:space="0" w:color="auto"/>
        <w:bottom w:val="none" w:sz="0" w:space="0" w:color="auto"/>
        <w:right w:val="none" w:sz="0" w:space="0" w:color="auto"/>
        <w:between w:val="none" w:sz="0" w:space="0" w:color="auto"/>
      </w:pBdr>
      <w:suppressAutoHyphens/>
      <w:pPrChange w:id="13" w:author="ltonin" w:date="2018-01-31T15:18:00Z">
        <w:pPr>
          <w:suppressAutoHyphens/>
        </w:pPr>
      </w:pPrChange>
    </w:pPr>
    <w:rPr>
      <w:b/>
      <w:bCs/>
      <w:color w:val="auto"/>
      <w:sz w:val="24"/>
      <w:szCs w:val="24"/>
      <w:lang w:eastAsia="zh-CN"/>
      <w:rPrChange w:id="13" w:author="ltonin" w:date="2018-01-31T15:18:00Z">
        <w:rPr>
          <w:b/>
          <w:bCs/>
          <w:sz w:val="24"/>
          <w:szCs w:val="24"/>
          <w:lang w:val="en-US" w:eastAsia="zh-CN" w:bidi="ar-SA"/>
        </w:rPr>
      </w:rPrChange>
    </w:rPr>
  </w:style>
  <w:style w:type="character" w:customStyle="1" w:styleId="CommentSubjectChar1">
    <w:name w:val="Comment Subject Char1"/>
    <w:basedOn w:val="CommentTextChar"/>
    <w:link w:val="CommentSubject"/>
    <w:rsid w:val="008F222A"/>
    <w:rPr>
      <w:b/>
      <w:bCs/>
      <w:color w:val="auto"/>
      <w:sz w:val="20"/>
      <w:szCs w:val="20"/>
      <w:lang w:eastAsia="zh-CN"/>
    </w:rPr>
  </w:style>
  <w:style w:type="paragraph" w:customStyle="1" w:styleId="ContinuedParagraph">
    <w:name w:val="ContinuedParagraph"/>
    <w:basedOn w:val="Paragraph"/>
    <w:rsid w:val="008F222A"/>
    <w:pPr>
      <w:ind w:firstLine="0"/>
    </w:pPr>
  </w:style>
  <w:style w:type="paragraph" w:customStyle="1" w:styleId="Correspondence">
    <w:name w:val="Correspondence"/>
    <w:basedOn w:val="BaseText"/>
    <w:rsid w:val="008F222A"/>
    <w:pPr>
      <w:spacing w:before="0" w:after="240"/>
    </w:pPr>
  </w:style>
  <w:style w:type="paragraph" w:customStyle="1" w:styleId="DateAccepted">
    <w:name w:val="Date Accepted"/>
    <w:basedOn w:val="BaseText"/>
    <w:rsid w:val="008F222A"/>
    <w:pPr>
      <w:spacing w:before="360"/>
    </w:pPr>
  </w:style>
  <w:style w:type="paragraph" w:customStyle="1" w:styleId="Deck">
    <w:name w:val="Deck"/>
    <w:basedOn w:val="BaseHeading"/>
    <w:rsid w:val="008F222A"/>
  </w:style>
  <w:style w:type="paragraph" w:customStyle="1" w:styleId="DefTerm">
    <w:name w:val="DefTerm"/>
    <w:basedOn w:val="BaseText"/>
    <w:rsid w:val="008F222A"/>
    <w:pPr>
      <w:ind w:left="720"/>
    </w:pPr>
  </w:style>
  <w:style w:type="paragraph" w:customStyle="1" w:styleId="Definition">
    <w:name w:val="Definition"/>
    <w:basedOn w:val="DefTerm"/>
    <w:rsid w:val="008F222A"/>
    <w:pPr>
      <w:ind w:left="1080" w:hanging="360"/>
    </w:pPr>
  </w:style>
  <w:style w:type="paragraph" w:customStyle="1" w:styleId="DefListTitle">
    <w:name w:val="DefListTitle"/>
    <w:basedOn w:val="BaseHeading"/>
    <w:rsid w:val="008F222A"/>
  </w:style>
  <w:style w:type="paragraph" w:customStyle="1" w:styleId="discipline">
    <w:name w:val="discipline"/>
    <w:basedOn w:val="BaseText"/>
    <w:rsid w:val="008F222A"/>
    <w:pPr>
      <w:jc w:val="right"/>
    </w:pPr>
    <w:rPr>
      <w:color w:val="993366"/>
    </w:rPr>
  </w:style>
  <w:style w:type="paragraph" w:customStyle="1" w:styleId="Editors">
    <w:name w:val="Editors"/>
    <w:basedOn w:val="Authors"/>
    <w:rsid w:val="008F222A"/>
  </w:style>
  <w:style w:type="paragraph" w:styleId="EndnoteText">
    <w:name w:val="endnote text"/>
    <w:basedOn w:val="Normal"/>
    <w:link w:val="EndnoteTextChar1"/>
    <w:rsid w:val="008F222A"/>
    <w:pPr>
      <w:pBdr>
        <w:top w:val="none" w:sz="0" w:space="0" w:color="auto"/>
        <w:left w:val="none" w:sz="0" w:space="0" w:color="auto"/>
        <w:bottom w:val="none" w:sz="0" w:space="0" w:color="auto"/>
        <w:right w:val="none" w:sz="0" w:space="0" w:color="auto"/>
        <w:between w:val="none" w:sz="0" w:space="0" w:color="auto"/>
      </w:pBdr>
      <w:suppressAutoHyphens/>
      <w:pPrChange w:id="14" w:author="ltonin" w:date="2018-01-31T15:18:00Z">
        <w:pPr>
          <w:suppressAutoHyphens/>
        </w:pPr>
      </w:pPrChange>
    </w:pPr>
    <w:rPr>
      <w:rFonts w:ascii="Cambria" w:eastAsia="Cambria" w:hAnsi="Cambria" w:cs="Cambria"/>
      <w:color w:val="auto"/>
      <w:lang w:eastAsia="zh-CN"/>
      <w:rPrChange w:id="14" w:author="ltonin" w:date="2018-01-31T15:18:00Z">
        <w:rPr>
          <w:rFonts w:ascii="Cambria" w:eastAsia="Cambria" w:hAnsi="Cambria" w:cs="Cambria"/>
          <w:sz w:val="24"/>
          <w:szCs w:val="24"/>
          <w:lang w:val="en-US" w:eastAsia="zh-CN" w:bidi="ar-SA"/>
        </w:rPr>
      </w:rPrChange>
    </w:rPr>
  </w:style>
  <w:style w:type="character" w:customStyle="1" w:styleId="EndnoteTextChar1">
    <w:name w:val="Endnote Text Char1"/>
    <w:basedOn w:val="DefaultParagraphFont"/>
    <w:link w:val="EndnoteText"/>
    <w:rsid w:val="008F222A"/>
    <w:rPr>
      <w:rFonts w:ascii="Cambria" w:eastAsia="Cambria" w:hAnsi="Cambria" w:cs="Cambria"/>
      <w:color w:val="auto"/>
      <w:lang w:eastAsia="zh-CN"/>
    </w:rPr>
  </w:style>
  <w:style w:type="paragraph" w:customStyle="1" w:styleId="Equation">
    <w:name w:val="Equation"/>
    <w:basedOn w:val="BaseText"/>
    <w:rsid w:val="008F222A"/>
    <w:pPr>
      <w:jc w:val="center"/>
    </w:pPr>
  </w:style>
  <w:style w:type="paragraph" w:customStyle="1" w:styleId="FieldCodes">
    <w:name w:val="FieldCodes"/>
    <w:basedOn w:val="BaseText"/>
    <w:rsid w:val="008F222A"/>
  </w:style>
  <w:style w:type="paragraph" w:customStyle="1" w:styleId="Legend">
    <w:name w:val="Legend"/>
    <w:basedOn w:val="BaseHeading"/>
    <w:rsid w:val="008F222A"/>
    <w:rPr>
      <w:sz w:val="24"/>
      <w:szCs w:val="24"/>
    </w:rPr>
  </w:style>
  <w:style w:type="paragraph" w:customStyle="1" w:styleId="FigureCopyright">
    <w:name w:val="FigureCopyright"/>
    <w:basedOn w:val="Legend"/>
    <w:rsid w:val="008F222A"/>
    <w:pPr>
      <w:autoSpaceDE w:val="0"/>
      <w:spacing w:before="80"/>
    </w:pPr>
    <w:rPr>
      <w:lang w:bidi="he-IL"/>
    </w:rPr>
  </w:style>
  <w:style w:type="paragraph" w:customStyle="1" w:styleId="FigureCredit">
    <w:name w:val="FigureCredit"/>
    <w:basedOn w:val="FigureCopyright"/>
    <w:rsid w:val="008F222A"/>
  </w:style>
  <w:style w:type="paragraph" w:styleId="Footer">
    <w:name w:val="footer"/>
    <w:basedOn w:val="Normal"/>
    <w:link w:val="FooterChar1"/>
    <w:uiPriority w:val="99"/>
    <w:rsid w:val="008F222A"/>
    <w:pPr>
      <w:pBdr>
        <w:top w:val="none" w:sz="0" w:space="0" w:color="auto"/>
        <w:left w:val="none" w:sz="0" w:space="0" w:color="auto"/>
        <w:bottom w:val="none" w:sz="0" w:space="0" w:color="auto"/>
        <w:right w:val="none" w:sz="0" w:space="0" w:color="auto"/>
        <w:between w:val="none" w:sz="0" w:space="0" w:color="auto"/>
      </w:pBdr>
      <w:suppressAutoHyphens/>
      <w:pPrChange w:id="15" w:author="ltonin" w:date="2018-01-31T15:18:00Z">
        <w:pPr>
          <w:suppressAutoHyphens/>
        </w:pPr>
      </w:pPrChange>
    </w:pPr>
    <w:rPr>
      <w:color w:val="auto"/>
      <w:lang w:eastAsia="zh-CN"/>
      <w:rPrChange w:id="15" w:author="ltonin" w:date="2018-01-31T15:18:00Z">
        <w:rPr>
          <w:sz w:val="24"/>
          <w:szCs w:val="24"/>
          <w:lang w:val="en-US" w:eastAsia="zh-CN" w:bidi="ar-SA"/>
        </w:rPr>
      </w:rPrChange>
    </w:rPr>
  </w:style>
  <w:style w:type="character" w:customStyle="1" w:styleId="FooterChar1">
    <w:name w:val="Footer Char1"/>
    <w:basedOn w:val="DefaultParagraphFont"/>
    <w:link w:val="Footer"/>
    <w:uiPriority w:val="99"/>
    <w:rsid w:val="008F222A"/>
    <w:rPr>
      <w:color w:val="auto"/>
      <w:lang w:eastAsia="zh-CN"/>
    </w:rPr>
  </w:style>
  <w:style w:type="paragraph" w:customStyle="1" w:styleId="Gloss">
    <w:name w:val="Gloss"/>
    <w:basedOn w:val="AbstractSummary"/>
    <w:rsid w:val="008F222A"/>
  </w:style>
  <w:style w:type="paragraph" w:customStyle="1" w:styleId="Glossary">
    <w:name w:val="Glossary"/>
    <w:basedOn w:val="BaseText"/>
    <w:rsid w:val="008F222A"/>
  </w:style>
  <w:style w:type="paragraph" w:customStyle="1" w:styleId="GlossHead">
    <w:name w:val="GlossHead"/>
    <w:basedOn w:val="AbstractHead"/>
    <w:rsid w:val="008F222A"/>
  </w:style>
  <w:style w:type="paragraph" w:customStyle="1" w:styleId="GraphicAltText">
    <w:name w:val="GraphicAltText"/>
    <w:basedOn w:val="Legend"/>
    <w:rsid w:val="008F222A"/>
    <w:pPr>
      <w:autoSpaceDE w:val="0"/>
    </w:pPr>
  </w:style>
  <w:style w:type="paragraph" w:customStyle="1" w:styleId="GraphicCredit">
    <w:name w:val="GraphicCredit"/>
    <w:basedOn w:val="FigureCredit"/>
    <w:rsid w:val="008F222A"/>
  </w:style>
  <w:style w:type="paragraph" w:customStyle="1" w:styleId="Head">
    <w:name w:val="Head"/>
    <w:basedOn w:val="BaseHeading"/>
    <w:rsid w:val="008F222A"/>
    <w:pPr>
      <w:spacing w:before="120" w:after="120"/>
      <w:jc w:val="center"/>
    </w:pPr>
    <w:rPr>
      <w:b/>
      <w:bCs/>
    </w:rPr>
  </w:style>
  <w:style w:type="paragraph" w:styleId="Header">
    <w:name w:val="header"/>
    <w:basedOn w:val="Normal"/>
    <w:link w:val="HeaderChar1"/>
    <w:rsid w:val="008F222A"/>
    <w:pPr>
      <w:pBdr>
        <w:top w:val="none" w:sz="0" w:space="0" w:color="auto"/>
        <w:left w:val="none" w:sz="0" w:space="0" w:color="auto"/>
        <w:bottom w:val="none" w:sz="0" w:space="0" w:color="auto"/>
        <w:right w:val="none" w:sz="0" w:space="0" w:color="auto"/>
        <w:between w:val="none" w:sz="0" w:space="0" w:color="auto"/>
      </w:pBdr>
      <w:suppressAutoHyphens/>
      <w:pPrChange w:id="16" w:author="ltonin" w:date="2018-01-31T15:18:00Z">
        <w:pPr>
          <w:suppressAutoHyphens/>
        </w:pPr>
      </w:pPrChange>
    </w:pPr>
    <w:rPr>
      <w:color w:val="auto"/>
      <w:lang w:eastAsia="zh-CN"/>
      <w:rPrChange w:id="16" w:author="ltonin" w:date="2018-01-31T15:18:00Z">
        <w:rPr>
          <w:sz w:val="24"/>
          <w:szCs w:val="24"/>
          <w:lang w:val="en-US" w:eastAsia="zh-CN" w:bidi="ar-SA"/>
        </w:rPr>
      </w:rPrChange>
    </w:rPr>
  </w:style>
  <w:style w:type="character" w:customStyle="1" w:styleId="HeaderChar1">
    <w:name w:val="Header Char1"/>
    <w:basedOn w:val="DefaultParagraphFont"/>
    <w:link w:val="Header"/>
    <w:rsid w:val="008F222A"/>
    <w:rPr>
      <w:color w:val="auto"/>
      <w:lang w:eastAsia="zh-CN"/>
    </w:rPr>
  </w:style>
  <w:style w:type="paragraph" w:styleId="HTMLPreformatted">
    <w:name w:val="HTML Preformatted"/>
    <w:basedOn w:val="Normal"/>
    <w:link w:val="HTMLPreformattedChar1"/>
    <w:rsid w:val="008F222A"/>
    <w:pPr>
      <w:pBdr>
        <w:top w:val="none" w:sz="0" w:space="0" w:color="auto"/>
        <w:left w:val="none" w:sz="0" w:space="0" w:color="auto"/>
        <w:bottom w:val="none" w:sz="0" w:space="0" w:color="auto"/>
        <w:right w:val="none" w:sz="0" w:space="0" w:color="auto"/>
        <w:between w:val="none" w:sz="0" w:space="0" w:color="auto"/>
      </w:pBdr>
      <w:suppressAutoHyphens/>
      <w:pPrChange w:id="17" w:author="ltonin" w:date="2018-01-31T15:18:00Z">
        <w:pPr>
          <w:suppressAutoHyphens/>
        </w:pPr>
      </w:pPrChange>
    </w:pPr>
    <w:rPr>
      <w:rFonts w:ascii="Consolas" w:hAnsi="Consolas" w:cs="Consolas"/>
      <w:color w:val="auto"/>
      <w:lang w:eastAsia="zh-CN"/>
      <w:rPrChange w:id="17" w:author="ltonin" w:date="2018-01-31T15:18:00Z">
        <w:rPr>
          <w:rFonts w:ascii="Consolas" w:hAnsi="Consolas" w:cs="Consolas"/>
          <w:sz w:val="24"/>
          <w:szCs w:val="24"/>
          <w:lang w:val="en-US" w:eastAsia="zh-CN" w:bidi="ar-SA"/>
        </w:rPr>
      </w:rPrChange>
    </w:rPr>
  </w:style>
  <w:style w:type="character" w:customStyle="1" w:styleId="HTMLPreformattedChar1">
    <w:name w:val="HTML Preformatted Char1"/>
    <w:basedOn w:val="DefaultParagraphFont"/>
    <w:link w:val="HTMLPreformatted"/>
    <w:rsid w:val="008F222A"/>
    <w:rPr>
      <w:rFonts w:ascii="Consolas" w:hAnsi="Consolas" w:cs="Consolas"/>
      <w:color w:val="auto"/>
      <w:lang w:eastAsia="zh-CN"/>
    </w:rPr>
  </w:style>
  <w:style w:type="paragraph" w:customStyle="1" w:styleId="InstructionsText">
    <w:name w:val="Instructions Text"/>
    <w:basedOn w:val="BaseText"/>
    <w:rsid w:val="008F222A"/>
  </w:style>
  <w:style w:type="paragraph" w:customStyle="1" w:styleId="Overline">
    <w:name w:val="Overline"/>
    <w:basedOn w:val="BaseText"/>
    <w:rsid w:val="008F222A"/>
  </w:style>
  <w:style w:type="paragraph" w:customStyle="1" w:styleId="IssueName">
    <w:name w:val="IssueName"/>
    <w:basedOn w:val="Overline"/>
    <w:rsid w:val="008F222A"/>
  </w:style>
  <w:style w:type="paragraph" w:customStyle="1" w:styleId="Keywords">
    <w:name w:val="Keywords"/>
    <w:basedOn w:val="BaseText"/>
    <w:rsid w:val="008F222A"/>
  </w:style>
  <w:style w:type="paragraph" w:customStyle="1" w:styleId="Level3Head">
    <w:name w:val="Level 3 Head"/>
    <w:basedOn w:val="BaseHeading"/>
    <w:rsid w:val="008F222A"/>
    <w:rPr>
      <w:sz w:val="24"/>
      <w:szCs w:val="24"/>
      <w:u w:val="single"/>
    </w:rPr>
  </w:style>
  <w:style w:type="paragraph" w:customStyle="1" w:styleId="Level4Head">
    <w:name w:val="Level 4 Head"/>
    <w:basedOn w:val="BaseHeading"/>
    <w:rsid w:val="008F222A"/>
    <w:pPr>
      <w:ind w:left="346"/>
    </w:pPr>
    <w:rPr>
      <w:sz w:val="24"/>
      <w:szCs w:val="24"/>
    </w:rPr>
  </w:style>
  <w:style w:type="paragraph" w:customStyle="1" w:styleId="Literaryquote">
    <w:name w:val="Literary quote"/>
    <w:basedOn w:val="BaseText"/>
    <w:rsid w:val="008F222A"/>
    <w:pPr>
      <w:ind w:left="1440" w:right="1440"/>
    </w:pPr>
  </w:style>
  <w:style w:type="paragraph" w:customStyle="1" w:styleId="MaterialsText">
    <w:name w:val="Materials Text"/>
    <w:basedOn w:val="BaseText"/>
    <w:rsid w:val="008F222A"/>
  </w:style>
  <w:style w:type="paragraph" w:customStyle="1" w:styleId="NoteInProof">
    <w:name w:val="NoteInProof"/>
    <w:basedOn w:val="BaseText"/>
    <w:rsid w:val="008F222A"/>
  </w:style>
  <w:style w:type="paragraph" w:customStyle="1" w:styleId="Notes">
    <w:name w:val="Notes"/>
    <w:basedOn w:val="BaseText"/>
    <w:rsid w:val="008F222A"/>
    <w:rPr>
      <w:i/>
    </w:rPr>
  </w:style>
  <w:style w:type="paragraph" w:customStyle="1" w:styleId="Notes-Helvetica">
    <w:name w:val="Notes-Helvetica"/>
    <w:basedOn w:val="BaseText"/>
    <w:rsid w:val="008F222A"/>
    <w:rPr>
      <w:i/>
    </w:rPr>
  </w:style>
  <w:style w:type="paragraph" w:customStyle="1" w:styleId="NumberedInstructions">
    <w:name w:val="Numbered Instructions"/>
    <w:basedOn w:val="BaseText"/>
    <w:rsid w:val="008F222A"/>
  </w:style>
  <w:style w:type="paragraph" w:customStyle="1" w:styleId="OutlineLevel1">
    <w:name w:val="OutlineLevel1"/>
    <w:basedOn w:val="BaseHeading"/>
    <w:rsid w:val="008F222A"/>
    <w:rPr>
      <w:b/>
      <w:bCs/>
    </w:rPr>
  </w:style>
  <w:style w:type="paragraph" w:customStyle="1" w:styleId="OutlineLevel2">
    <w:name w:val="OutlineLevel2"/>
    <w:basedOn w:val="BaseHeading"/>
    <w:rsid w:val="008F222A"/>
    <w:pPr>
      <w:ind w:left="360"/>
    </w:pPr>
    <w:rPr>
      <w:b/>
      <w:bCs/>
      <w:sz w:val="24"/>
      <w:szCs w:val="24"/>
    </w:rPr>
  </w:style>
  <w:style w:type="paragraph" w:customStyle="1" w:styleId="OutlineLevel3">
    <w:name w:val="OutlineLevel3"/>
    <w:basedOn w:val="BaseHeading"/>
    <w:rsid w:val="008F222A"/>
    <w:pPr>
      <w:ind w:left="720"/>
    </w:pPr>
    <w:rPr>
      <w:b/>
      <w:bCs/>
      <w:sz w:val="24"/>
      <w:szCs w:val="24"/>
    </w:rPr>
  </w:style>
  <w:style w:type="paragraph" w:customStyle="1" w:styleId="Preformat">
    <w:name w:val="Preformat"/>
    <w:basedOn w:val="BaseText"/>
    <w:rsid w:val="008F222A"/>
    <w:rPr>
      <w:rFonts w:ascii="Courier New" w:hAnsi="Courier New" w:cs="Courier New"/>
    </w:rPr>
  </w:style>
  <w:style w:type="paragraph" w:customStyle="1" w:styleId="ProductAuthors">
    <w:name w:val="ProductAuthors"/>
    <w:basedOn w:val="BaseText"/>
    <w:rsid w:val="008F222A"/>
  </w:style>
  <w:style w:type="paragraph" w:customStyle="1" w:styleId="ProductInformation">
    <w:name w:val="ProductInformation"/>
    <w:basedOn w:val="BaseText"/>
    <w:rsid w:val="008F222A"/>
  </w:style>
  <w:style w:type="paragraph" w:customStyle="1" w:styleId="ProductTitle">
    <w:name w:val="ProductTitle"/>
    <w:basedOn w:val="BaseText"/>
    <w:rsid w:val="008F222A"/>
    <w:rPr>
      <w:b/>
      <w:bCs/>
    </w:rPr>
  </w:style>
  <w:style w:type="paragraph" w:customStyle="1" w:styleId="PublishedOnline">
    <w:name w:val="Published Online"/>
    <w:basedOn w:val="DateAccepted"/>
    <w:rsid w:val="008F222A"/>
  </w:style>
  <w:style w:type="paragraph" w:customStyle="1" w:styleId="RecipeMaterials">
    <w:name w:val="Recipe Materials"/>
    <w:basedOn w:val="BaseText"/>
    <w:rsid w:val="008F222A"/>
  </w:style>
  <w:style w:type="paragraph" w:customStyle="1" w:styleId="Refhead">
    <w:name w:val="Ref head"/>
    <w:basedOn w:val="BaseHeading"/>
    <w:rsid w:val="008F222A"/>
    <w:pPr>
      <w:spacing w:before="120" w:after="120"/>
    </w:pPr>
    <w:rPr>
      <w:b/>
      <w:bCs/>
      <w:sz w:val="24"/>
      <w:szCs w:val="24"/>
    </w:rPr>
  </w:style>
  <w:style w:type="paragraph" w:customStyle="1" w:styleId="ReferenceNote">
    <w:name w:val="Reference Note"/>
    <w:basedOn w:val="Referencesandnotes"/>
    <w:rsid w:val="008F222A"/>
  </w:style>
  <w:style w:type="paragraph" w:customStyle="1" w:styleId="ReferencesandnotesLong">
    <w:name w:val="References and notes Long"/>
    <w:basedOn w:val="BaseText"/>
    <w:rsid w:val="008F222A"/>
    <w:pPr>
      <w:ind w:left="720" w:hanging="720"/>
    </w:pPr>
  </w:style>
  <w:style w:type="paragraph" w:customStyle="1" w:styleId="region">
    <w:name w:val="region"/>
    <w:basedOn w:val="BaseText"/>
    <w:rsid w:val="008F222A"/>
    <w:pPr>
      <w:jc w:val="right"/>
    </w:pPr>
    <w:rPr>
      <w:color w:val="0000FF"/>
    </w:rPr>
  </w:style>
  <w:style w:type="paragraph" w:customStyle="1" w:styleId="RelatedArticle">
    <w:name w:val="RelatedArticle"/>
    <w:basedOn w:val="Referencesandnotes"/>
    <w:rsid w:val="008F222A"/>
  </w:style>
  <w:style w:type="paragraph" w:customStyle="1" w:styleId="RunHead">
    <w:name w:val="RunHead"/>
    <w:basedOn w:val="BaseText"/>
    <w:rsid w:val="008F222A"/>
  </w:style>
  <w:style w:type="paragraph" w:customStyle="1" w:styleId="SOMContent">
    <w:name w:val="SOMContent"/>
    <w:basedOn w:val="1stparatext"/>
    <w:rsid w:val="008F222A"/>
  </w:style>
  <w:style w:type="paragraph" w:customStyle="1" w:styleId="SOMHead">
    <w:name w:val="SOMHead"/>
    <w:basedOn w:val="BaseHeading"/>
    <w:rsid w:val="008F222A"/>
    <w:rPr>
      <w:b/>
      <w:sz w:val="24"/>
      <w:szCs w:val="24"/>
    </w:rPr>
  </w:style>
  <w:style w:type="paragraph" w:customStyle="1" w:styleId="Speaker">
    <w:name w:val="Speaker"/>
    <w:basedOn w:val="Paragraph"/>
    <w:rsid w:val="008F222A"/>
    <w:pPr>
      <w:autoSpaceDE w:val="0"/>
    </w:pPr>
    <w:rPr>
      <w:b/>
      <w:lang w:bidi="he-IL"/>
    </w:rPr>
  </w:style>
  <w:style w:type="paragraph" w:customStyle="1" w:styleId="Speech">
    <w:name w:val="Speech"/>
    <w:basedOn w:val="Paragraph"/>
    <w:rsid w:val="008F222A"/>
    <w:pPr>
      <w:autoSpaceDE w:val="0"/>
    </w:pPr>
    <w:rPr>
      <w:lang w:bidi="he-IL"/>
    </w:rPr>
  </w:style>
  <w:style w:type="paragraph" w:customStyle="1" w:styleId="SX-Abstract">
    <w:name w:val="SX-Abstract"/>
    <w:basedOn w:val="Normal"/>
    <w:rsid w:val="008F222A"/>
    <w:pPr>
      <w:widowControl w:val="0"/>
      <w:pBdr>
        <w:top w:val="none" w:sz="0" w:space="0" w:color="auto"/>
        <w:left w:val="none" w:sz="0" w:space="0" w:color="auto"/>
        <w:bottom w:val="none" w:sz="0" w:space="0" w:color="auto"/>
        <w:right w:val="none" w:sz="0" w:space="0" w:color="auto"/>
        <w:between w:val="none" w:sz="0" w:space="0" w:color="auto"/>
      </w:pBdr>
      <w:suppressAutoHyphens/>
      <w:spacing w:before="120" w:after="240" w:line="210" w:lineRule="exact"/>
      <w:ind w:left="700" w:right="700"/>
      <w:jc w:val="both"/>
      <w:pPrChange w:id="18" w:author="ltonin" w:date="2018-01-31T15:18:00Z">
        <w:pPr>
          <w:widowControl w:val="0"/>
          <w:suppressAutoHyphens/>
          <w:spacing w:before="120" w:after="240" w:line="210" w:lineRule="exact"/>
          <w:ind w:left="700" w:right="700"/>
          <w:jc w:val="both"/>
        </w:pPr>
      </w:pPrChange>
    </w:pPr>
    <w:rPr>
      <w:rFonts w:ascii="BlissRegular" w:hAnsi="BlissRegular" w:cs="BlissRegular"/>
      <w:b/>
      <w:color w:val="auto"/>
      <w:lang w:eastAsia="zh-CN"/>
      <w:rPrChange w:id="18" w:author="ltonin" w:date="2018-01-31T15:18:00Z">
        <w:rPr>
          <w:rFonts w:ascii="BlissRegular" w:hAnsi="BlissRegular" w:cs="BlissRegular"/>
          <w:b/>
          <w:sz w:val="24"/>
          <w:szCs w:val="24"/>
          <w:lang w:val="en-US" w:eastAsia="zh-CN" w:bidi="ar-SA"/>
        </w:rPr>
      </w:rPrChange>
    </w:rPr>
  </w:style>
  <w:style w:type="paragraph" w:customStyle="1" w:styleId="SX-Affiliation">
    <w:name w:val="SX-Affiliation"/>
    <w:basedOn w:val="Normal"/>
    <w:next w:val="Normal"/>
    <w:rsid w:val="008F222A"/>
    <w:pPr>
      <w:pBdr>
        <w:top w:val="none" w:sz="0" w:space="0" w:color="auto"/>
        <w:left w:val="none" w:sz="0" w:space="0" w:color="auto"/>
        <w:bottom w:val="none" w:sz="0" w:space="0" w:color="auto"/>
        <w:right w:val="none" w:sz="0" w:space="0" w:color="auto"/>
        <w:between w:val="none" w:sz="0" w:space="0" w:color="auto"/>
      </w:pBdr>
      <w:suppressAutoHyphens/>
      <w:spacing w:after="160" w:line="190" w:lineRule="exact"/>
      <w:pPrChange w:id="19" w:author="ltonin" w:date="2018-01-31T15:18:00Z">
        <w:pPr>
          <w:suppressAutoHyphens/>
          <w:spacing w:after="160" w:line="190" w:lineRule="exact"/>
        </w:pPr>
      </w:pPrChange>
    </w:pPr>
    <w:rPr>
      <w:rFonts w:ascii="BlissRegular" w:hAnsi="BlissRegular" w:cs="BlissRegular"/>
      <w:color w:val="auto"/>
      <w:sz w:val="16"/>
      <w:lang w:eastAsia="zh-CN"/>
      <w:rPrChange w:id="19" w:author="ltonin" w:date="2018-01-31T15:18:00Z">
        <w:rPr>
          <w:rFonts w:ascii="BlissRegular" w:hAnsi="BlissRegular" w:cs="BlissRegular"/>
          <w:sz w:val="16"/>
          <w:szCs w:val="24"/>
          <w:lang w:val="en-US" w:eastAsia="zh-CN" w:bidi="ar-SA"/>
        </w:rPr>
      </w:rPrChange>
    </w:rPr>
  </w:style>
  <w:style w:type="paragraph" w:customStyle="1" w:styleId="SX-Articlehead">
    <w:name w:val="SX-Article head"/>
    <w:basedOn w:val="Normal"/>
    <w:rsid w:val="008F222A"/>
    <w:pPr>
      <w:pBdr>
        <w:top w:val="none" w:sz="0" w:space="0" w:color="auto"/>
        <w:left w:val="none" w:sz="0" w:space="0" w:color="auto"/>
        <w:bottom w:val="none" w:sz="0" w:space="0" w:color="auto"/>
        <w:right w:val="none" w:sz="0" w:space="0" w:color="auto"/>
        <w:between w:val="none" w:sz="0" w:space="0" w:color="auto"/>
      </w:pBdr>
      <w:suppressAutoHyphens/>
      <w:spacing w:before="210" w:line="210" w:lineRule="exact"/>
      <w:ind w:firstLine="288"/>
      <w:jc w:val="both"/>
      <w:pPrChange w:id="20" w:author="ltonin" w:date="2018-01-31T15:18:00Z">
        <w:pPr>
          <w:suppressAutoHyphens/>
          <w:spacing w:before="210" w:line="210" w:lineRule="exact"/>
          <w:ind w:firstLine="288"/>
          <w:jc w:val="both"/>
        </w:pPr>
      </w:pPrChange>
    </w:pPr>
    <w:rPr>
      <w:b/>
      <w:color w:val="auto"/>
      <w:sz w:val="18"/>
      <w:lang w:eastAsia="zh-CN"/>
      <w:rPrChange w:id="20" w:author="ltonin" w:date="2018-01-31T15:18:00Z">
        <w:rPr>
          <w:b/>
          <w:sz w:val="18"/>
          <w:szCs w:val="24"/>
          <w:lang w:val="en-US" w:eastAsia="zh-CN" w:bidi="ar-SA"/>
        </w:rPr>
      </w:rPrChange>
    </w:rPr>
  </w:style>
  <w:style w:type="paragraph" w:customStyle="1" w:styleId="SX-Authornames">
    <w:name w:val="SX-Author names"/>
    <w:basedOn w:val="Normal"/>
    <w:rsid w:val="008F222A"/>
    <w:pPr>
      <w:pBdr>
        <w:top w:val="none" w:sz="0" w:space="0" w:color="auto"/>
        <w:left w:val="none" w:sz="0" w:space="0" w:color="auto"/>
        <w:bottom w:val="none" w:sz="0" w:space="0" w:color="auto"/>
        <w:right w:val="none" w:sz="0" w:space="0" w:color="auto"/>
        <w:between w:val="none" w:sz="0" w:space="0" w:color="auto"/>
      </w:pBdr>
      <w:suppressAutoHyphens/>
      <w:spacing w:after="120" w:line="210" w:lineRule="exact"/>
      <w:pPrChange w:id="21" w:author="ltonin" w:date="2018-01-31T15:18:00Z">
        <w:pPr>
          <w:suppressAutoHyphens/>
          <w:spacing w:after="120" w:line="210" w:lineRule="exact"/>
        </w:pPr>
      </w:pPrChange>
    </w:pPr>
    <w:rPr>
      <w:rFonts w:ascii="BlissMedium" w:hAnsi="BlissMedium" w:cs="BlissMedium"/>
      <w:color w:val="auto"/>
      <w:lang w:eastAsia="zh-CN"/>
      <w:rPrChange w:id="21" w:author="ltonin" w:date="2018-01-31T15:18:00Z">
        <w:rPr>
          <w:rFonts w:ascii="BlissMedium" w:hAnsi="BlissMedium" w:cs="BlissMedium"/>
          <w:sz w:val="24"/>
          <w:szCs w:val="24"/>
          <w:lang w:val="en-US" w:eastAsia="zh-CN" w:bidi="ar-SA"/>
        </w:rPr>
      </w:rPrChange>
    </w:rPr>
  </w:style>
  <w:style w:type="paragraph" w:customStyle="1" w:styleId="SX-Bodytext">
    <w:name w:val="SX-Body text"/>
    <w:basedOn w:val="Normal"/>
    <w:next w:val="Normal"/>
    <w:rsid w:val="008F222A"/>
    <w:pPr>
      <w:pBdr>
        <w:top w:val="none" w:sz="0" w:space="0" w:color="auto"/>
        <w:left w:val="none" w:sz="0" w:space="0" w:color="auto"/>
        <w:bottom w:val="none" w:sz="0" w:space="0" w:color="auto"/>
        <w:right w:val="none" w:sz="0" w:space="0" w:color="auto"/>
        <w:between w:val="none" w:sz="0" w:space="0" w:color="auto"/>
      </w:pBdr>
      <w:suppressAutoHyphens/>
      <w:spacing w:line="210" w:lineRule="exact"/>
      <w:ind w:firstLine="288"/>
      <w:jc w:val="both"/>
      <w:pPrChange w:id="22" w:author="ltonin" w:date="2018-01-31T15:18:00Z">
        <w:pPr>
          <w:suppressAutoHyphens/>
          <w:spacing w:line="210" w:lineRule="exact"/>
          <w:ind w:firstLine="288"/>
          <w:jc w:val="both"/>
        </w:pPr>
      </w:pPrChange>
    </w:pPr>
    <w:rPr>
      <w:color w:val="auto"/>
      <w:sz w:val="18"/>
      <w:lang w:eastAsia="zh-CN"/>
      <w:rPrChange w:id="22" w:author="ltonin" w:date="2018-01-31T15:18:00Z">
        <w:rPr>
          <w:sz w:val="18"/>
          <w:szCs w:val="24"/>
          <w:lang w:val="en-US" w:eastAsia="zh-CN" w:bidi="ar-SA"/>
        </w:rPr>
      </w:rPrChange>
    </w:rPr>
  </w:style>
  <w:style w:type="paragraph" w:customStyle="1" w:styleId="SX-Bodytextflush">
    <w:name w:val="SX-Body text flush"/>
    <w:basedOn w:val="SX-Bodytext"/>
    <w:next w:val="SX-Bodytext"/>
    <w:rsid w:val="008F222A"/>
    <w:pPr>
      <w:ind w:firstLine="0"/>
    </w:pPr>
  </w:style>
  <w:style w:type="paragraph" w:customStyle="1" w:styleId="SX-Correspondence">
    <w:name w:val="SX-Correspondence"/>
    <w:basedOn w:val="SX-Affiliation"/>
    <w:rsid w:val="008F222A"/>
    <w:pPr>
      <w:spacing w:after="80"/>
    </w:pPr>
  </w:style>
  <w:style w:type="paragraph" w:customStyle="1" w:styleId="SX-Date">
    <w:name w:val="SX-Date"/>
    <w:basedOn w:val="Normal"/>
    <w:rsid w:val="008F222A"/>
    <w:pPr>
      <w:pBdr>
        <w:top w:val="none" w:sz="0" w:space="0" w:color="auto"/>
        <w:left w:val="none" w:sz="0" w:space="0" w:color="auto"/>
        <w:bottom w:val="none" w:sz="0" w:space="0" w:color="auto"/>
        <w:right w:val="none" w:sz="0" w:space="0" w:color="auto"/>
        <w:between w:val="none" w:sz="0" w:space="0" w:color="auto"/>
      </w:pBdr>
      <w:suppressAutoHyphens/>
      <w:spacing w:before="180" w:line="190" w:lineRule="exact"/>
      <w:ind w:left="245" w:hanging="245"/>
      <w:jc w:val="both"/>
      <w:pPrChange w:id="23" w:author="ltonin" w:date="2018-01-31T15:18:00Z">
        <w:pPr>
          <w:suppressAutoHyphens/>
          <w:spacing w:before="180" w:line="190" w:lineRule="exact"/>
          <w:ind w:left="245" w:hanging="245"/>
          <w:jc w:val="both"/>
        </w:pPr>
      </w:pPrChange>
    </w:pPr>
    <w:rPr>
      <w:color w:val="auto"/>
      <w:sz w:val="16"/>
      <w:lang w:eastAsia="zh-CN"/>
      <w:rPrChange w:id="23" w:author="ltonin" w:date="2018-01-31T15:18:00Z">
        <w:rPr>
          <w:sz w:val="16"/>
          <w:szCs w:val="24"/>
          <w:lang w:val="en-US" w:eastAsia="zh-CN" w:bidi="ar-SA"/>
        </w:rPr>
      </w:rPrChange>
    </w:rPr>
  </w:style>
  <w:style w:type="paragraph" w:customStyle="1" w:styleId="SX-Equation">
    <w:name w:val="SX-Equation"/>
    <w:basedOn w:val="SX-Bodytextflush"/>
    <w:next w:val="SX-Bodytext"/>
    <w:rsid w:val="008F222A"/>
    <w:pPr>
      <w:autoSpaceDE w:val="0"/>
      <w:spacing w:line="240" w:lineRule="auto"/>
      <w:jc w:val="center"/>
    </w:pPr>
  </w:style>
  <w:style w:type="paragraph" w:customStyle="1" w:styleId="SX-Legend">
    <w:name w:val="SX-Legend"/>
    <w:basedOn w:val="SX-Authornames"/>
    <w:rsid w:val="008F222A"/>
    <w:pPr>
      <w:jc w:val="both"/>
    </w:pPr>
    <w:rPr>
      <w:sz w:val="18"/>
    </w:rPr>
  </w:style>
  <w:style w:type="paragraph" w:customStyle="1" w:styleId="SX-References">
    <w:name w:val="SX-References"/>
    <w:basedOn w:val="Normal"/>
    <w:rsid w:val="008F222A"/>
    <w:pPr>
      <w:pBdr>
        <w:top w:val="none" w:sz="0" w:space="0" w:color="auto"/>
        <w:left w:val="none" w:sz="0" w:space="0" w:color="auto"/>
        <w:bottom w:val="none" w:sz="0" w:space="0" w:color="auto"/>
        <w:right w:val="none" w:sz="0" w:space="0" w:color="auto"/>
        <w:between w:val="none" w:sz="0" w:space="0" w:color="auto"/>
      </w:pBdr>
      <w:suppressAutoHyphens/>
      <w:spacing w:line="190" w:lineRule="exact"/>
      <w:ind w:left="245" w:hanging="245"/>
      <w:jc w:val="both"/>
      <w:pPrChange w:id="24" w:author="ltonin" w:date="2018-01-31T15:18:00Z">
        <w:pPr>
          <w:suppressAutoHyphens/>
          <w:spacing w:line="190" w:lineRule="exact"/>
          <w:ind w:left="245" w:hanging="245"/>
          <w:jc w:val="both"/>
        </w:pPr>
      </w:pPrChange>
    </w:pPr>
    <w:rPr>
      <w:color w:val="auto"/>
      <w:sz w:val="16"/>
      <w:lang w:eastAsia="zh-CN"/>
      <w:rPrChange w:id="24" w:author="ltonin" w:date="2018-01-31T15:18:00Z">
        <w:rPr>
          <w:sz w:val="16"/>
          <w:szCs w:val="24"/>
          <w:lang w:val="en-US" w:eastAsia="zh-CN" w:bidi="ar-SA"/>
        </w:rPr>
      </w:rPrChange>
    </w:rPr>
  </w:style>
  <w:style w:type="paragraph" w:customStyle="1" w:styleId="SX-RefHead">
    <w:name w:val="SX-RefHead"/>
    <w:basedOn w:val="Normal"/>
    <w:rsid w:val="008F222A"/>
    <w:pPr>
      <w:pBdr>
        <w:top w:val="none" w:sz="0" w:space="0" w:color="auto"/>
        <w:left w:val="none" w:sz="0" w:space="0" w:color="auto"/>
        <w:bottom w:val="none" w:sz="0" w:space="0" w:color="auto"/>
        <w:right w:val="none" w:sz="0" w:space="0" w:color="auto"/>
        <w:between w:val="none" w:sz="0" w:space="0" w:color="auto"/>
      </w:pBdr>
      <w:suppressAutoHyphens/>
      <w:spacing w:before="200" w:line="190" w:lineRule="exact"/>
      <w:pPrChange w:id="25" w:author="ltonin" w:date="2018-01-31T15:18:00Z">
        <w:pPr>
          <w:suppressAutoHyphens/>
          <w:spacing w:before="200" w:line="190" w:lineRule="exact"/>
        </w:pPr>
      </w:pPrChange>
    </w:pPr>
    <w:rPr>
      <w:b/>
      <w:color w:val="auto"/>
      <w:sz w:val="16"/>
      <w:lang w:eastAsia="zh-CN"/>
      <w:rPrChange w:id="25" w:author="ltonin" w:date="2018-01-31T15:18:00Z">
        <w:rPr>
          <w:b/>
          <w:sz w:val="16"/>
          <w:szCs w:val="24"/>
          <w:lang w:val="en-US" w:eastAsia="zh-CN" w:bidi="ar-SA"/>
        </w:rPr>
      </w:rPrChange>
    </w:rPr>
  </w:style>
  <w:style w:type="paragraph" w:customStyle="1" w:styleId="SX-SOMHead">
    <w:name w:val="SX-SOMHead"/>
    <w:basedOn w:val="SX-RefHead"/>
    <w:rsid w:val="008F222A"/>
  </w:style>
  <w:style w:type="paragraph" w:customStyle="1" w:styleId="SX-Tablehead">
    <w:name w:val="SX-Tablehead"/>
    <w:basedOn w:val="Normal"/>
    <w:rsid w:val="008F222A"/>
    <w:pPr>
      <w:pBdr>
        <w:top w:val="none" w:sz="0" w:space="0" w:color="auto"/>
        <w:left w:val="none" w:sz="0" w:space="0" w:color="auto"/>
        <w:bottom w:val="none" w:sz="0" w:space="0" w:color="auto"/>
        <w:right w:val="none" w:sz="0" w:space="0" w:color="auto"/>
        <w:between w:val="none" w:sz="0" w:space="0" w:color="auto"/>
      </w:pBdr>
      <w:suppressAutoHyphens/>
      <w:pPrChange w:id="26" w:author="ltonin" w:date="2018-01-31T15:18:00Z">
        <w:pPr>
          <w:suppressAutoHyphens/>
        </w:pPr>
      </w:pPrChange>
    </w:pPr>
    <w:rPr>
      <w:color w:val="auto"/>
      <w:lang w:eastAsia="zh-CN"/>
      <w:rPrChange w:id="26" w:author="ltonin" w:date="2018-01-31T15:18:00Z">
        <w:rPr>
          <w:sz w:val="24"/>
          <w:szCs w:val="24"/>
          <w:lang w:val="en-US" w:eastAsia="zh-CN" w:bidi="ar-SA"/>
        </w:rPr>
      </w:rPrChange>
    </w:rPr>
  </w:style>
  <w:style w:type="paragraph" w:customStyle="1" w:styleId="SX-Tablelegend">
    <w:name w:val="SX-Tablelegend"/>
    <w:basedOn w:val="Normal"/>
    <w:rsid w:val="008F222A"/>
    <w:pPr>
      <w:pBdr>
        <w:top w:val="none" w:sz="0" w:space="0" w:color="auto"/>
        <w:left w:val="none" w:sz="0" w:space="0" w:color="auto"/>
        <w:bottom w:val="none" w:sz="0" w:space="0" w:color="auto"/>
        <w:right w:val="none" w:sz="0" w:space="0" w:color="auto"/>
        <w:between w:val="none" w:sz="0" w:space="0" w:color="auto"/>
      </w:pBdr>
      <w:suppressAutoHyphens/>
      <w:spacing w:line="190" w:lineRule="exact"/>
      <w:ind w:left="245" w:hanging="245"/>
      <w:jc w:val="both"/>
      <w:pPrChange w:id="27" w:author="ltonin" w:date="2018-01-31T15:18:00Z">
        <w:pPr>
          <w:suppressAutoHyphens/>
          <w:spacing w:line="190" w:lineRule="exact"/>
          <w:ind w:left="245" w:hanging="245"/>
          <w:jc w:val="both"/>
        </w:pPr>
      </w:pPrChange>
    </w:pPr>
    <w:rPr>
      <w:color w:val="auto"/>
      <w:sz w:val="16"/>
      <w:lang w:eastAsia="zh-CN"/>
      <w:rPrChange w:id="27" w:author="ltonin" w:date="2018-01-31T15:18:00Z">
        <w:rPr>
          <w:sz w:val="16"/>
          <w:szCs w:val="24"/>
          <w:lang w:val="en-US" w:eastAsia="zh-CN" w:bidi="ar-SA"/>
        </w:rPr>
      </w:rPrChange>
    </w:rPr>
  </w:style>
  <w:style w:type="paragraph" w:customStyle="1" w:styleId="SX-Tabletext">
    <w:name w:val="SX-Tabletext"/>
    <w:basedOn w:val="Normal"/>
    <w:rsid w:val="008F222A"/>
    <w:pPr>
      <w:pBdr>
        <w:top w:val="none" w:sz="0" w:space="0" w:color="auto"/>
        <w:left w:val="none" w:sz="0" w:space="0" w:color="auto"/>
        <w:bottom w:val="none" w:sz="0" w:space="0" w:color="auto"/>
        <w:right w:val="none" w:sz="0" w:space="0" w:color="auto"/>
        <w:between w:val="none" w:sz="0" w:space="0" w:color="auto"/>
      </w:pBdr>
      <w:suppressAutoHyphens/>
      <w:spacing w:line="210" w:lineRule="exact"/>
      <w:jc w:val="center"/>
      <w:pPrChange w:id="28" w:author="ltonin" w:date="2018-01-31T15:18:00Z">
        <w:pPr>
          <w:suppressAutoHyphens/>
          <w:spacing w:line="210" w:lineRule="exact"/>
          <w:jc w:val="center"/>
        </w:pPr>
      </w:pPrChange>
    </w:pPr>
    <w:rPr>
      <w:color w:val="auto"/>
      <w:sz w:val="18"/>
      <w:lang w:eastAsia="zh-CN"/>
      <w:rPrChange w:id="28" w:author="ltonin" w:date="2018-01-31T15:18:00Z">
        <w:rPr>
          <w:sz w:val="18"/>
          <w:szCs w:val="24"/>
          <w:lang w:val="en-US" w:eastAsia="zh-CN" w:bidi="ar-SA"/>
        </w:rPr>
      </w:rPrChange>
    </w:rPr>
  </w:style>
  <w:style w:type="paragraph" w:customStyle="1" w:styleId="SX-Tabletitle">
    <w:name w:val="SX-Tabletitle"/>
    <w:basedOn w:val="Normal"/>
    <w:rsid w:val="008F222A"/>
    <w:pPr>
      <w:pBdr>
        <w:top w:val="none" w:sz="0" w:space="0" w:color="auto"/>
        <w:left w:val="none" w:sz="0" w:space="0" w:color="auto"/>
        <w:bottom w:val="none" w:sz="0" w:space="0" w:color="auto"/>
        <w:right w:val="none" w:sz="0" w:space="0" w:color="auto"/>
        <w:between w:val="none" w:sz="0" w:space="0" w:color="auto"/>
      </w:pBdr>
      <w:suppressAutoHyphens/>
      <w:spacing w:after="120" w:line="210" w:lineRule="exact"/>
      <w:jc w:val="both"/>
      <w:pPrChange w:id="29" w:author="ltonin" w:date="2018-01-31T15:18:00Z">
        <w:pPr>
          <w:suppressAutoHyphens/>
          <w:spacing w:after="120" w:line="210" w:lineRule="exact"/>
          <w:jc w:val="both"/>
        </w:pPr>
      </w:pPrChange>
    </w:pPr>
    <w:rPr>
      <w:rFonts w:ascii="BlissMedium" w:hAnsi="BlissMedium" w:cs="BlissMedium"/>
      <w:color w:val="auto"/>
      <w:sz w:val="18"/>
      <w:lang w:eastAsia="zh-CN"/>
      <w:rPrChange w:id="29" w:author="ltonin" w:date="2018-01-31T15:18:00Z">
        <w:rPr>
          <w:rFonts w:ascii="BlissMedium" w:hAnsi="BlissMedium" w:cs="BlissMedium"/>
          <w:sz w:val="18"/>
          <w:szCs w:val="24"/>
          <w:lang w:val="en-US" w:eastAsia="zh-CN" w:bidi="ar-SA"/>
        </w:rPr>
      </w:rPrChange>
    </w:rPr>
  </w:style>
  <w:style w:type="paragraph" w:customStyle="1" w:styleId="SX-Title">
    <w:name w:val="SX-Title"/>
    <w:basedOn w:val="Normal"/>
    <w:rsid w:val="008F222A"/>
    <w:pPr>
      <w:pBdr>
        <w:top w:val="none" w:sz="0" w:space="0" w:color="auto"/>
        <w:left w:val="none" w:sz="0" w:space="0" w:color="auto"/>
        <w:bottom w:val="none" w:sz="0" w:space="0" w:color="auto"/>
        <w:right w:val="none" w:sz="0" w:space="0" w:color="auto"/>
        <w:between w:val="none" w:sz="0" w:space="0" w:color="auto"/>
      </w:pBdr>
      <w:suppressAutoHyphens/>
      <w:spacing w:after="240" w:line="500" w:lineRule="exact"/>
      <w:pPrChange w:id="30" w:author="ltonin" w:date="2018-01-31T15:18:00Z">
        <w:pPr>
          <w:suppressAutoHyphens/>
          <w:spacing w:after="240" w:line="500" w:lineRule="exact"/>
        </w:pPr>
      </w:pPrChange>
    </w:pPr>
    <w:rPr>
      <w:rFonts w:ascii="BlissBold" w:hAnsi="BlissBold" w:cs="BlissBold"/>
      <w:b/>
      <w:color w:val="auto"/>
      <w:sz w:val="44"/>
      <w:lang w:eastAsia="zh-CN"/>
      <w:rPrChange w:id="30" w:author="ltonin" w:date="2018-01-31T15:18:00Z">
        <w:rPr>
          <w:rFonts w:ascii="BlissBold" w:hAnsi="BlissBold" w:cs="BlissBold"/>
          <w:b/>
          <w:sz w:val="44"/>
          <w:szCs w:val="24"/>
          <w:lang w:val="en-US" w:eastAsia="zh-CN" w:bidi="ar-SA"/>
        </w:rPr>
      </w:rPrChange>
    </w:rPr>
  </w:style>
  <w:style w:type="paragraph" w:customStyle="1" w:styleId="Tablecolumnhead">
    <w:name w:val="Table column head"/>
    <w:basedOn w:val="BaseText"/>
    <w:rsid w:val="008F222A"/>
    <w:pPr>
      <w:spacing w:before="0"/>
    </w:pPr>
  </w:style>
  <w:style w:type="paragraph" w:customStyle="1" w:styleId="Tabletext">
    <w:name w:val="Table text"/>
    <w:basedOn w:val="BaseText"/>
    <w:rsid w:val="008F222A"/>
    <w:pPr>
      <w:spacing w:before="0"/>
    </w:pPr>
  </w:style>
  <w:style w:type="paragraph" w:customStyle="1" w:styleId="TableLegend">
    <w:name w:val="TableLegend"/>
    <w:basedOn w:val="BaseText"/>
    <w:rsid w:val="008F222A"/>
    <w:pPr>
      <w:spacing w:before="0"/>
    </w:pPr>
  </w:style>
  <w:style w:type="paragraph" w:customStyle="1" w:styleId="TableTitle">
    <w:name w:val="TableTitle"/>
    <w:basedOn w:val="BaseHeading"/>
    <w:rsid w:val="008F222A"/>
  </w:style>
  <w:style w:type="paragraph" w:customStyle="1" w:styleId="Teaser">
    <w:name w:val="Teaser"/>
    <w:basedOn w:val="BaseText"/>
    <w:rsid w:val="008F222A"/>
  </w:style>
  <w:style w:type="paragraph" w:customStyle="1" w:styleId="TWIS">
    <w:name w:val="TWIS"/>
    <w:basedOn w:val="AbstractSummary"/>
    <w:rsid w:val="008F222A"/>
    <w:pPr>
      <w:autoSpaceDE w:val="0"/>
    </w:pPr>
  </w:style>
  <w:style w:type="paragraph" w:customStyle="1" w:styleId="TWISorEC">
    <w:name w:val="TWIS or EC"/>
    <w:basedOn w:val="Normal"/>
    <w:rsid w:val="008F222A"/>
    <w:pPr>
      <w:pBdr>
        <w:top w:val="none" w:sz="0" w:space="0" w:color="auto"/>
        <w:left w:val="none" w:sz="0" w:space="0" w:color="auto"/>
        <w:bottom w:val="none" w:sz="0" w:space="0" w:color="auto"/>
        <w:right w:val="none" w:sz="0" w:space="0" w:color="auto"/>
        <w:between w:val="none" w:sz="0" w:space="0" w:color="auto"/>
      </w:pBdr>
      <w:suppressAutoHyphens/>
      <w:spacing w:line="210" w:lineRule="exact"/>
      <w:pPrChange w:id="31" w:author="ltonin" w:date="2018-01-31T15:18:00Z">
        <w:pPr>
          <w:suppressAutoHyphens/>
          <w:spacing w:line="210" w:lineRule="exact"/>
        </w:pPr>
      </w:pPrChange>
    </w:pPr>
    <w:rPr>
      <w:rFonts w:ascii="BlissRegular" w:hAnsi="BlissRegular" w:cs="BlissRegular"/>
      <w:color w:val="auto"/>
      <w:sz w:val="19"/>
      <w:lang w:eastAsia="zh-CN"/>
      <w:rPrChange w:id="31" w:author="ltonin" w:date="2018-01-31T15:18:00Z">
        <w:rPr>
          <w:rFonts w:ascii="BlissRegular" w:hAnsi="BlissRegular" w:cs="BlissRegular"/>
          <w:sz w:val="19"/>
          <w:szCs w:val="24"/>
          <w:lang w:val="en-US" w:eastAsia="zh-CN" w:bidi="ar-SA"/>
        </w:rPr>
      </w:rPrChange>
    </w:rPr>
  </w:style>
  <w:style w:type="paragraph" w:customStyle="1" w:styleId="work-sector">
    <w:name w:val="work-sector"/>
    <w:basedOn w:val="BaseText"/>
    <w:rsid w:val="008F222A"/>
    <w:pPr>
      <w:jc w:val="right"/>
    </w:pPr>
    <w:rPr>
      <w:color w:val="003300"/>
    </w:rPr>
  </w:style>
  <w:style w:type="paragraph" w:customStyle="1" w:styleId="DOI">
    <w:name w:val="DOI"/>
    <w:basedOn w:val="DateAccepted"/>
    <w:rsid w:val="008F222A"/>
  </w:style>
  <w:style w:type="paragraph" w:customStyle="1" w:styleId="PreformattedText">
    <w:name w:val="Preformatted Text"/>
    <w:basedOn w:val="Normal"/>
    <w:rsid w:val="008F222A"/>
    <w:pPr>
      <w:pBdr>
        <w:top w:val="none" w:sz="0" w:space="0" w:color="auto"/>
        <w:left w:val="none" w:sz="0" w:space="0" w:color="auto"/>
        <w:bottom w:val="none" w:sz="0" w:space="0" w:color="auto"/>
        <w:right w:val="none" w:sz="0" w:space="0" w:color="auto"/>
        <w:between w:val="none" w:sz="0" w:space="0" w:color="auto"/>
      </w:pBdr>
      <w:suppressAutoHyphens/>
      <w:pPrChange w:id="32" w:author="ltonin" w:date="2018-01-31T15:18:00Z">
        <w:pPr>
          <w:suppressAutoHyphens/>
        </w:pPr>
      </w:pPrChange>
    </w:pPr>
    <w:rPr>
      <w:rFonts w:ascii="Liberation Mono" w:eastAsia="Courier New" w:hAnsi="Liberation Mono" w:cs="Liberation Mono"/>
      <w:color w:val="auto"/>
      <w:lang w:eastAsia="zh-CN"/>
      <w:rPrChange w:id="32" w:author="ltonin" w:date="2018-01-31T15:18:00Z">
        <w:rPr>
          <w:rFonts w:ascii="Liberation Mono" w:eastAsia="Courier New" w:hAnsi="Liberation Mono" w:cs="Liberation Mono"/>
          <w:sz w:val="24"/>
          <w:szCs w:val="24"/>
          <w:lang w:val="en-US" w:eastAsia="zh-CN" w:bidi="ar-SA"/>
        </w:rPr>
      </w:rPrChange>
    </w:rPr>
  </w:style>
  <w:style w:type="paragraph" w:customStyle="1" w:styleId="TableContents">
    <w:name w:val="Table Contents"/>
    <w:basedOn w:val="Normal"/>
    <w:rsid w:val="008F222A"/>
    <w:pPr>
      <w:suppressLineNumbers/>
      <w:pBdr>
        <w:top w:val="none" w:sz="0" w:space="0" w:color="auto"/>
        <w:left w:val="none" w:sz="0" w:space="0" w:color="auto"/>
        <w:bottom w:val="none" w:sz="0" w:space="0" w:color="auto"/>
        <w:right w:val="none" w:sz="0" w:space="0" w:color="auto"/>
        <w:between w:val="none" w:sz="0" w:space="0" w:color="auto"/>
      </w:pBdr>
      <w:suppressAutoHyphens/>
      <w:pPrChange w:id="33" w:author="ltonin" w:date="2018-01-31T15:18:00Z">
        <w:pPr>
          <w:suppressLineNumbers/>
          <w:suppressAutoHyphens/>
        </w:pPr>
      </w:pPrChange>
    </w:pPr>
    <w:rPr>
      <w:rFonts w:eastAsia="Calibri"/>
      <w:color w:val="auto"/>
      <w:lang w:eastAsia="zh-CN"/>
      <w:rPrChange w:id="33" w:author="ltonin" w:date="2018-01-31T15:18:00Z">
        <w:rPr>
          <w:rFonts w:eastAsia="Calibri"/>
          <w:sz w:val="24"/>
          <w:szCs w:val="24"/>
          <w:lang w:val="en-US" w:eastAsia="zh-CN" w:bidi="ar-SA"/>
        </w:rPr>
      </w:rPrChange>
    </w:rPr>
  </w:style>
  <w:style w:type="paragraph" w:customStyle="1" w:styleId="TableHeading">
    <w:name w:val="Table Heading"/>
    <w:basedOn w:val="TableContents"/>
    <w:rsid w:val="008F222A"/>
    <w:pPr>
      <w:jc w:val="center"/>
    </w:pPr>
    <w:rPr>
      <w:b/>
      <w:bCs/>
    </w:rPr>
  </w:style>
  <w:style w:type="paragraph" w:customStyle="1" w:styleId="Bibliography1">
    <w:name w:val="Bibliography 1"/>
    <w:basedOn w:val="Index"/>
    <w:rsid w:val="008F222A"/>
    <w:pPr>
      <w:spacing w:after="240" w:line="240" w:lineRule="atLeast"/>
    </w:pPr>
  </w:style>
  <w:style w:type="paragraph" w:styleId="Bibliography">
    <w:name w:val="Bibliography"/>
    <w:basedOn w:val="Normal"/>
    <w:next w:val="Normal"/>
    <w:rsid w:val="008F222A"/>
    <w:pPr>
      <w:pBdr>
        <w:top w:val="none" w:sz="0" w:space="0" w:color="auto"/>
        <w:left w:val="none" w:sz="0" w:space="0" w:color="auto"/>
        <w:bottom w:val="none" w:sz="0" w:space="0" w:color="auto"/>
        <w:right w:val="none" w:sz="0" w:space="0" w:color="auto"/>
        <w:between w:val="none" w:sz="0" w:space="0" w:color="auto"/>
      </w:pBdr>
      <w:tabs>
        <w:tab w:val="left" w:pos="504"/>
      </w:tabs>
      <w:suppressAutoHyphens/>
      <w:spacing w:after="240" w:line="240" w:lineRule="atLeast"/>
      <w:ind w:left="504" w:hanging="504"/>
      <w:jc w:val="both"/>
      <w:pPrChange w:id="34" w:author="ltonin" w:date="2018-01-31T15:18:00Z">
        <w:pPr>
          <w:tabs>
            <w:tab w:val="left" w:pos="504"/>
          </w:tabs>
          <w:suppressAutoHyphens/>
          <w:spacing w:after="240" w:line="240" w:lineRule="atLeast"/>
          <w:ind w:left="504" w:hanging="504"/>
          <w:jc w:val="both"/>
        </w:pPr>
      </w:pPrChange>
    </w:pPr>
    <w:rPr>
      <w:rFonts w:eastAsia="Calibri"/>
      <w:color w:val="auto"/>
      <w:sz w:val="20"/>
      <w:lang w:eastAsia="zh-CN"/>
      <w:rPrChange w:id="34" w:author="ltonin" w:date="2018-01-31T15:18:00Z">
        <w:rPr>
          <w:rFonts w:eastAsia="Calibri"/>
          <w:szCs w:val="24"/>
          <w:lang w:val="en-US" w:eastAsia="zh-CN" w:bidi="ar-SA"/>
        </w:rPr>
      </w:rPrChange>
    </w:rPr>
  </w:style>
  <w:style w:type="paragraph" w:customStyle="1" w:styleId="Section">
    <w:name w:val="Section"/>
    <w:basedOn w:val="Paragraph"/>
    <w:next w:val="Paragraph"/>
    <w:qFormat/>
    <w:rsid w:val="008F222A"/>
    <w:pPr>
      <w:spacing w:before="480"/>
      <w:ind w:firstLine="0"/>
    </w:pPr>
    <w:rPr>
      <w:b/>
    </w:rPr>
  </w:style>
  <w:style w:type="paragraph" w:styleId="Revision">
    <w:name w:val="Revision"/>
    <w:hidden/>
    <w:semiHidden/>
    <w:rsid w:val="008F222A"/>
    <w:pPr>
      <w:pBdr>
        <w:top w:val="none" w:sz="0" w:space="0" w:color="auto"/>
        <w:left w:val="none" w:sz="0" w:space="0" w:color="auto"/>
        <w:bottom w:val="none" w:sz="0" w:space="0" w:color="auto"/>
        <w:right w:val="none" w:sz="0" w:space="0" w:color="auto"/>
        <w:between w:val="none" w:sz="0" w:space="0" w:color="auto"/>
      </w:pBdr>
      <w:pPrChange w:id="35" w:author="ltonin" w:date="2018-01-31T15:18:00Z">
        <w:pPr/>
      </w:pPrChange>
    </w:pPr>
    <w:rPr>
      <w:rFonts w:eastAsia="Calibri"/>
      <w:color w:val="auto"/>
      <w:lang w:eastAsia="zh-CN"/>
      <w:rPrChange w:id="35" w:author="ltonin" w:date="2018-01-31T15:18:00Z">
        <w:rPr>
          <w:rFonts w:eastAsia="Calibri"/>
          <w:sz w:val="24"/>
          <w:szCs w:val="24"/>
          <w:lang w:val="en-US" w:eastAsia="zh-CN" w:bidi="ar-SA"/>
        </w:rPr>
      </w:rPrChange>
    </w:rPr>
  </w:style>
  <w:style w:type="character" w:styleId="PlaceholderText">
    <w:name w:val="Placeholder Text"/>
    <w:basedOn w:val="DefaultParagraphFont"/>
    <w:semiHidden/>
    <w:rsid w:val="008F222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511AFF-D0AB-4A1E-8A9C-AC97EF279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1</Pages>
  <Words>19303</Words>
  <Characters>110033</Characters>
  <Application>Microsoft Office Word</Application>
  <DocSecurity>0</DocSecurity>
  <Lines>916</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ltonin</dc:creator>
  <cp:lastModifiedBy>ltonin</cp:lastModifiedBy>
  <cp:revision>1</cp:revision>
  <cp:lastPrinted>2018-01-31T12:47:00Z</cp:lastPrinted>
  <dcterms:created xsi:type="dcterms:W3CDTF">2018-01-31T11:22:00Z</dcterms:created>
  <dcterms:modified xsi:type="dcterms:W3CDTF">2018-01-31T14:21:00Z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BREF_1RYvnAIs5OEB_1">
    <vt:lpwstr>ZOTERO_ITEM CSL_CITATION {"citationID":"1c5kib4f9l","properties":{"formattedCitation":"{\\rtf {\\i{}(21, 47, 51)}}","plainCitation":"(21, 47, 51)"},"citationItems":[{"id":169,"uris":["http://zotero.org/users/local/TwUz9M9z/items/GK5IFFRM"],"uri":["http://</vt:lpwstr>
  </property>
  <property fmtid="{D5CDD505-2E9C-101B-9397-08002B2CF9AE}" pid="3" name="ZOTERO_BREF_1RYvnAIs5OEB_10">
    <vt:lpwstr>"}],"schema":"https://github.com/citation-style-language/schema/raw/master/csl-citation.json"}</vt:lpwstr>
  </property>
  <property fmtid="{D5CDD505-2E9C-101B-9397-08002B2CF9AE}" pid="4" name="ZOTERO_BREF_1RYvnAIs5OEB_2">
    <vt:lpwstr>zotero.org/users/local/TwUz9M9z/items/GK5IFFRM"],"itemData":{"id":169,"type":"article-journal","title":"Flaws in current human training protocols for spontaneous Brain-Computer Interfaces: lessons learned from instructional design","container-title":"Fron</vt:lpwstr>
  </property>
  <property fmtid="{D5CDD505-2E9C-101B-9397-08002B2CF9AE}" pid="5" name="ZOTERO_BREF_1RYvnAIs5OEB_3">
    <vt:lpwstr>tiers in Human Neuroscience","volume":"7","source":"CrossRef","URL":"http://journal.frontiersin.org/article/10.3389/fnhum.2013.00568/abstract","DOI":"10.3389/fnhum.2013.00568","ISSN":"1662-5161","shortTitle":"Flaws in current human training protocols for </vt:lpwstr>
  </property>
  <property fmtid="{D5CDD505-2E9C-101B-9397-08002B2CF9AE}" pid="6" name="ZOTERO_BREF_1RYvnAIs5OEB_4">
    <vt:lpwstr>spontaneous Brain-Computer Interfaces","author":[{"family":"Lotte","given":"Fabien"},{"family":"Larrue","given":"Florian"},{"family":"Mühl","given":"Christian"}],"issued":{"date-parts":[["2013"]]},"accessed":{"date-parts":[["2017",4,5]]}},"label":"page"},</vt:lpwstr>
  </property>
  <property fmtid="{D5CDD505-2E9C-101B-9397-08002B2CF9AE}" pid="7" name="ZOTERO_BREF_1RYvnAIs5OEB_5">
    <vt:lpwstr>{"id":179,"uris":["http://zotero.org/users/local/TwUz9M9z/items/MQQSQR9R"],"uri":["http://zotero.org/users/local/TwUz9M9z/items/MQQSQR9R"],"itemData":{"id":179,"type":"article-journal","title":"Heading for new shores! Overcoming pitfalls in BCI design","c</vt:lpwstr>
  </property>
  <property fmtid="{D5CDD505-2E9C-101B-9397-08002B2CF9AE}" pid="8" name="ZOTERO_BREF_1RYvnAIs5OEB_6">
    <vt:lpwstr>ontainer-title":"Brain-Computer Interfaces","page":"1-14","source":"CrossRef","DOI":"10.1080/2326263X.2016.1263916","ISSN":"2326-263X, 2326-2621","language":"en","author":[{"family":"Chavarriaga","given":"Ricardo"},{"family":"Fried-Oken","given":"Melanie"</vt:lpwstr>
  </property>
  <property fmtid="{D5CDD505-2E9C-101B-9397-08002B2CF9AE}" pid="9" name="ZOTERO_BREF_1RYvnAIs5OEB_7">
    <vt:lpwstr>},{"family":"Kleih","given":"Sonja"},{"family":"Lotte","given":"Fabien"},{"family":"Scherer","given":"Reinhold"}],"issued":{"date-parts":[["2016",12,30]]}},"label":"page"},{"id":171,"uris":["http://zotero.org/users/local/TwUz9M9z/items/ERIKEJUU"],"uri":["</vt:lpwstr>
  </property>
  <property fmtid="{D5CDD505-2E9C-101B-9397-08002B2CF9AE}" pid="10" name="ZOTERO_BREF_1RYvnAIs5OEB_8">
    <vt:lpwstr>http://zotero.org/users/local/TwUz9M9z/items/ERIKEJUU"],"itemData":{"id":171,"type":"article-journal","title":"Learned regulation of brain metabolism","container-title":"Trends in Cognitive Sciences","page":"295-302","volume":"17","issue":"6","source":"Cr</vt:lpwstr>
  </property>
  <property fmtid="{D5CDD505-2E9C-101B-9397-08002B2CF9AE}" pid="11" name="ZOTERO_BREF_1RYvnAIs5OEB_9">
    <vt:lpwstr>ossRef","DOI":"10.1016/j.tics.2013.04.009","ISSN":"13646613","language":"en","author":[{"family":"Birbaumer","given":"Niels"},{"family":"Ruiz","given":"Sergio"},{"family":"Sitaram","given":"Ranganatha"}],"issued":{"date-parts":[["2013",6]]}},"label":"page</vt:lpwstr>
  </property>
  <property fmtid="{D5CDD505-2E9C-101B-9397-08002B2CF9AE}" pid="12" name="ZOTERO_BREF_3Hccde6vWtgs1_1">
    <vt:lpwstr>ZOTERO_ITEM CSL_CITATION {"citationID":"fso906Vl","properties":{"formattedCitation":"{\\rtf {\\i{}(53\\uc0\\u8211{}55)}}","plainCitation":"(53–55)\r(51–53)"},"citationItems":[{"id":24,"uris":["http://zotero.org/users/local/TwUz9M9z/items/8HNWPRBC"],"uri":</vt:lpwstr>
  </property>
  <property fmtid="{D5CDD505-2E9C-101B-9397-08002B2CF9AE}" pid="13" name="ZOTERO_BREF_3Hccde6vWtgs1_2">
    <vt:lpwstr>["http://zotero.org/users/local/TwUz9M9z/items/8HNWPRBC"],"itemData":{"id":24,"type":"article-journal","title":"Brain–computer interfaces and communication in paralysis: Extinction of goal directed thinking in completely paralysed patients?","container-ti</vt:lpwstr>
  </property>
  <property fmtid="{D5CDD505-2E9C-101B-9397-08002B2CF9AE}" pid="14" name="ZOTERO_BREF_3Hccde6vWtgs1_3">
    <vt:lpwstr>tle":"Clinical Neurophysiology","page":"2658-2666","volume":"119","issue":"11","source":"CrossRef","DOI":"10.1016/j.clinph.2008.06.019","ISSN":"13882457","shortTitle":"Brain–computer interfaces and communication in paralysis","language":"en","author":[{"f</vt:lpwstr>
  </property>
  <property fmtid="{D5CDD505-2E9C-101B-9397-08002B2CF9AE}" pid="15" name="ZOTERO_BREF_3Hccde6vWtgs1_4">
    <vt:lpwstr>amily":"Kübler","given":"A."},{"family":"Birbaumer","given":"N."}],"issued":{"date-parts":[["2008",11]]}},"label":"page"},{"id":172,"uris":["http://zotero.org/users/local/TwUz9M9z/items/2QJD9RDB"],"uri":["http://zotero.org/users/local/TwUz9M9z/items/2QJD9</vt:lpwstr>
  </property>
  <property fmtid="{D5CDD505-2E9C-101B-9397-08002B2CF9AE}" pid="16" name="ZOTERO_BREF_3Hccde6vWtgs1_5">
    <vt:lpwstr>RDB"],"itemData":{"id":172,"type":"article-journal","title":"Discrimination of Motor Imagery-Induced EEG Patterns in Patients with Complete Spinal Cord Injury","container-title":"Computational Intelligence and Neuroscience","page":"1-6","volume":"2009","s</vt:lpwstr>
  </property>
  <property fmtid="{D5CDD505-2E9C-101B-9397-08002B2CF9AE}" pid="17" name="ZOTERO_BREF_3Hccde6vWtgs1_6">
    <vt:lpwstr>ource":"CrossRef","DOI":"10.1155/2009/104180","ISSN":"1687-5265, 1687-5273","language":"en","author":[{"family":"Pfurtscheller","given":"G."},{"family":"Linortner","given":"P."},{"family":"Winkler","given":"R."},{"family":"Korisek","given":"G."},{"family"</vt:lpwstr>
  </property>
  <property fmtid="{D5CDD505-2E9C-101B-9397-08002B2CF9AE}" pid="18" name="ZOTERO_BREF_3Hccde6vWtgs1_7">
    <vt:lpwstr>:"Müller-Putz","given":"G."}],"issued":{"date-parts":[["2009"]]}},"label":"page"},{"id":173,"uris":["http://zotero.org/users/local/TwUz9M9z/items/IEIN47BJ"],"uri":["http://zotero.org/users/local/TwUz9M9z/items/IEIN47BJ"],"itemData":{"id":173,"type":"artic</vt:lpwstr>
  </property>
  <property fmtid="{D5CDD505-2E9C-101B-9397-08002B2CF9AE}" pid="19" name="ZOTERO_BREF_3Hccde6vWtgs1_8">
    <vt:lpwstr>le-journal","title":"Changes in movement-related β-band EEG signals in human spinal cord injury","container-title":"Clinical Neurophysiology","page":"2017-2023","volume":"121","issue":"12","source":"CrossRef","DOI":"10.1016/j.clinph.2010.05.012","ISSN":"1</vt:lpwstr>
  </property>
  <property fmtid="{D5CDD505-2E9C-101B-9397-08002B2CF9AE}" pid="20" name="ZOTERO_BREF_3Hccde6vWtgs1_9">
    <vt:lpwstr>3882457","language":"en","author":[{"family":"Gourab","given":"Krishnaj"},{"family":"Schmit","given":"Brian D"}],"issued":{"date-parts":[["2010",12]]}},"label":"page"}],"schema":"https://github.com/citation-style-language/schema/raw/master/csl-citation.js</vt:lpwstr>
  </property>
  <property fmtid="{D5CDD505-2E9C-101B-9397-08002B2CF9AE}" pid="21" name="ZOTERO_BREF_3Hccde6vWtgs_1">
    <vt:lpwstr>ZOTERO_ITEM CSL_CITATION {"citationID":"IX2NbrPV","properties":{"formattedCitation":"{\\rtf {\\i{}(45, 48, 49)}}","plainCitation":"(45, 48, 49)","dontUpdate":true},"citationItems":[{"id":24,"uris":["http://zotero.org/users/local/TwUz9M9z/items/8HNWPRBC"],</vt:lpwstr>
  </property>
  <property fmtid="{D5CDD505-2E9C-101B-9397-08002B2CF9AE}" pid="22" name="ZOTERO_BREF_3Hccde6vWtgs_2">
    <vt:lpwstr>"uri":["http://zotero.org/users/local/TwUz9M9z/items/8HNWPRBC"],"itemData":{"id":24,"type":"article-journal","title":"Brain–computer interfaces and communication in paralysis: Extinction of goal directed thinking in completely paralysed patients?","contai</vt:lpwstr>
  </property>
  <property fmtid="{D5CDD505-2E9C-101B-9397-08002B2CF9AE}" pid="23" name="ZOTERO_BREF_3Hccde6vWtgs_3">
    <vt:lpwstr>ner-title":"Clinical Neurophysiology","page":"2658-2666","volume":"119","issue":"11","source":"CrossRef","DOI":"10.1016/j.clinph.2008.06.019","ISSN":"13882457","shortTitle":"Brain–computer interfaces and communication in paralysis","language":"en","author</vt:lpwstr>
  </property>
  <property fmtid="{D5CDD505-2E9C-101B-9397-08002B2CF9AE}" pid="24" name="ZOTERO_BREF_3Hccde6vWtgs_4">
    <vt:lpwstr>":[{"family":"Kübler","given":"A."},{"family":"Birbaumer","given":"N."}],"issued":{"date-parts":[["2008",11]]}},"label":"page"},{"id":172,"uris":["http://zotero.org/users/local/TwUz9M9z/items/2QJD9RDB"],"uri":["http://zotero.org/users/local/TwUz9M9z/items</vt:lpwstr>
  </property>
  <property fmtid="{D5CDD505-2E9C-101B-9397-08002B2CF9AE}" pid="25" name="ZOTERO_BREF_3Hccde6vWtgs_5">
    <vt:lpwstr>/2QJD9RDB"],"itemData":{"id":172,"type":"article-journal","title":"Discrimination of motor imagery-induced EEG patterns in patients with complete spinal cord injury","container-title":"Computational Intelligence and Neuroscience","page":"1-6","volume":"20</vt:lpwstr>
  </property>
  <property fmtid="{D5CDD505-2E9C-101B-9397-08002B2CF9AE}" pid="26" name="ZOTERO_BREF_3Hccde6vWtgs_6">
    <vt:lpwstr>09","source":"CrossRef","DOI":"10.1155/2009/104180","ISSN":"1687-5265, 1687-5273","language":"en","author":[{"family":"Pfurtscheller","given":"G."},{"family":"Linortner","given":"P."},{"family":"Winkler","given":"R."},{"family":"Korisek","given":"G."},{"f</vt:lpwstr>
  </property>
  <property fmtid="{D5CDD505-2E9C-101B-9397-08002B2CF9AE}" pid="27" name="ZOTERO_BREF_3Hccde6vWtgs_7">
    <vt:lpwstr>amily":"Müller-Putz","given":"G."}],"issued":{"date-parts":[["2009"]]}},"label":"page"},{"id":173,"uris":["http://zotero.org/users/local/TwUz9M9z/items/IEIN47BJ"],"uri":["http://zotero.org/users/local/TwUz9M9z/items/IEIN47BJ"],"itemData":{"id":173,"type":</vt:lpwstr>
  </property>
  <property fmtid="{D5CDD505-2E9C-101B-9397-08002B2CF9AE}" pid="28" name="ZOTERO_BREF_3Hccde6vWtgs_8">
    <vt:lpwstr>"article-journal","title":"Changes in movement-related β-band EEG signals in human spinal cord injury","container-title":"Clinical Neurophysiology","page":"2017-2023","volume":"121","issue":"12","source":"CrossRef","DOI":"10.1016/j.clinph.2010.05.012","IS</vt:lpwstr>
  </property>
  <property fmtid="{D5CDD505-2E9C-101B-9397-08002B2CF9AE}" pid="29" name="ZOTERO_BREF_3Hccde6vWtgs_9">
    <vt:lpwstr>SN":"13882457","language":"en","author":[{"family":"Gourab","given":"Krishnaj"},{"family":"Schmit","given":"Brian D"}],"issued":{"date-parts":[["2010",12]]}},"label":"page"}],"schema":"https://github.com/citation-style-language/schema/raw/master/csl-citat</vt:lpwstr>
  </property>
  <property fmtid="{D5CDD505-2E9C-101B-9397-08002B2CF9AE}" pid="30" name="ZOTERO_BREF_4p4ROqaqpINu_1">
    <vt:lpwstr>ZOTERO_ITEM CSL_CITATION {"citationID":"IlcU3fOe","properties":{"formattedCitation":"{\\rtf {\\i{}(9)}}","plainCitation":"(9)"},"citationItems":[{"id":10,"uris":["http://zotero.org/users/local/TwUz9M9z/items/SQRJPH5J"],"uri":["http://zotero.org/users/loca</vt:lpwstr>
  </property>
  <property fmtid="{D5CDD505-2E9C-101B-9397-08002B2CF9AE}" pid="31" name="ZOTERO_BREF_4p4ROqaqpINu_2">
    <vt:lpwstr>l/TwUz9M9z/items/SQRJPH5J"],"itemData":{"id":10,"type":"article-journal","title":"Transferring brain–computer interfaces beyond the laboratory: Successful application control for motor-disabled users","container-title":"Artificial Intelligence in Medicine</vt:lpwstr>
  </property>
  <property fmtid="{D5CDD505-2E9C-101B-9397-08002B2CF9AE}" pid="32" name="ZOTERO_BREF_4p4ROqaqpINu_3">
    <vt:lpwstr>","page":"121-132","volume":"59","issue":"2","source":"CrossRef","DOI":"10.1016/j.artmed.2013.08.004","ISSN":"09333657","shortTitle":"Transferring brain–computer interfaces beyond the laboratory","language":"en","author":[{"family":"Leeb","given":"Robert"</vt:lpwstr>
  </property>
  <property fmtid="{D5CDD505-2E9C-101B-9397-08002B2CF9AE}" pid="33" name="ZOTERO_BREF_4p4ROqaqpINu_4">
    <vt:lpwstr>},{"family":"Perdikis","given":"Serafeim"},{"family":"Tonin","given":"Luca"},{"family":"Biasiucci","given":"Andrea"},{"family":"Tavella","given":"Michele"},{"family":"Creatura","given":"Marco"},{"family":"Molina","given":"Alberto"},{"family":"Al-Khodairy"</vt:lpwstr>
  </property>
  <property fmtid="{D5CDD505-2E9C-101B-9397-08002B2CF9AE}" pid="34" name="ZOTERO_BREF_4p4ROqaqpINu_5">
    <vt:lpwstr>,"given":"Abdul"},{"family":"Carlson","given":"Tom"},{"family":"Millán","given":"José d. R"}],"issued":{"date-parts":[["2013",10]]}}}],"schema":"https://github.com/citation-style-language/schema/raw/master/csl-citation.json"}</vt:lpwstr>
  </property>
  <property fmtid="{D5CDD505-2E9C-101B-9397-08002B2CF9AE}" pid="35" name="ZOTERO_BREF_7kBJkh1qp6sc1_1">
    <vt:lpwstr>ZOTERO_ITEM CSL_CITATION {"citationID":"1prr8r657n","properties":{"formattedCitation":"{\\rtf {\\i{}(51, 52)}}","plainCitation":"(51, 52)\r(49, 50)"},"citationItems":[{"id":170,"uris":["http://zotero.org/users/local/TwUz9M9z/items/RCCD4RHT"],"uri":["http:</vt:lpwstr>
  </property>
  <property fmtid="{D5CDD505-2E9C-101B-9397-08002B2CF9AE}" pid="36" name="ZOTERO_BREF_7kBJkh1qp6sc1_2">
    <vt:lpwstr>//zotero.org/users/local/TwUz9M9z/items/RCCD4RHT"],"itemData":{"id":170,"type":"article-journal","title":"Breaking the silence: Brain-computer interfaces (BCI) for communication and motor control","container-title":"Psychophysiology","page":"517-532","vol</vt:lpwstr>
  </property>
  <property fmtid="{D5CDD505-2E9C-101B-9397-08002B2CF9AE}" pid="37" name="ZOTERO_BREF_7kBJkh1qp6sc1_3">
    <vt:lpwstr>ume":"43","issue":"6","source":"CrossRef","DOI":"10.1111/j.1469-8986.2006.00456.x","ISSN":"0048-5772, 1469-8986","shortTitle":"Breaking the silence","language":"en","author":[{"family":"Birbaumer","given":"Niels"}],"issued":{"date-parts":[["2006",11]]}},"</vt:lpwstr>
  </property>
  <property fmtid="{D5CDD505-2E9C-101B-9397-08002B2CF9AE}" pid="38" name="ZOTERO_BREF_7kBJkh1qp6sc1_4">
    <vt:lpwstr>label":"page"},{"id":171,"uris":["http://zotero.org/users/local/TwUz9M9z/items/ERIKEJUU"],"uri":["http://zotero.org/users/local/TwUz9M9z/items/ERIKEJUU"],"itemData":{"id":171,"type":"article-journal","title":"Learned regulation of brain metabolism","conta</vt:lpwstr>
  </property>
  <property fmtid="{D5CDD505-2E9C-101B-9397-08002B2CF9AE}" pid="39" name="ZOTERO_BREF_7kBJkh1qp6sc1_5">
    <vt:lpwstr>iner-title":"Trends in Cognitive Sciences","page":"295-302","volume":"17","issue":"6","source":"CrossRef","DOI":"10.1016/j.tics.2013.04.009","ISSN":"13646613","language":"en","author":[{"family":"Birbaumer","given":"Niels"},{"family":"Ruiz","given":"Sergi</vt:lpwstr>
  </property>
  <property fmtid="{D5CDD505-2E9C-101B-9397-08002B2CF9AE}" pid="40" name="ZOTERO_BREF_7kBJkh1qp6sc1_6">
    <vt:lpwstr>o"},{"family":"Sitaram","given":"Ranganatha"}],"issued":{"date-parts":[["2013",6]]}},"label":"page"}],"schema":"https://github.com/citation-style-language/schema/raw/master/csl-citation.json"}</vt:lpwstr>
  </property>
  <property fmtid="{D5CDD505-2E9C-101B-9397-08002B2CF9AE}" pid="41" name="ZOTERO_BREF_7kBJkh1qp6sc_1">
    <vt:lpwstr>ZOTERO_ITEM CSL_CITATION {"citationID":"NvwZzqPW","properties":{"formattedCitation":"{\\rtf {\\i{}(54, 55)}}","plainCitation":"(54, 55)","dontUpdate":true},"citationItems":[{"id":170,"uris":["http://zotero.org/users/local/TwUz9M9z/items/RCCD4RHT"],"uri":[</vt:lpwstr>
  </property>
  <property fmtid="{D5CDD505-2E9C-101B-9397-08002B2CF9AE}" pid="42" name="ZOTERO_BREF_7kBJkh1qp6sc_2">
    <vt:lpwstr>"http://zotero.org/users/local/TwUz9M9z/items/RCCD4RHT"],"itemData":{"id":170,"type":"article-journal","title":"Breaking the silence: Brain-computer interfaces (BCI) for communication and motor control","container-title":"Psychophysiology","page":"517-532</vt:lpwstr>
  </property>
  <property fmtid="{D5CDD505-2E9C-101B-9397-08002B2CF9AE}" pid="43" name="ZOTERO_BREF_7kBJkh1qp6sc_3">
    <vt:lpwstr>","volume":"43","issue":"6","source":"CrossRef","DOI":"10.1111/j.1469-8986.2006.00456.x","ISSN":"0048-5772, 1469-8986","shortTitle":"Breaking the silence","language":"en","author":[{"family":"Birbaumer","given":"Niels"}],"issued":{"date-parts":[["2006",11</vt:lpwstr>
  </property>
  <property fmtid="{D5CDD505-2E9C-101B-9397-08002B2CF9AE}" pid="44" name="ZOTERO_BREF_7kBJkh1qp6sc_4">
    <vt:lpwstr>]]}},"label":"page"},{"id":171,"uris":["http://zotero.org/users/local/TwUz9M9z/items/ERIKEJUU"],"uri":["http://zotero.org/users/local/TwUz9M9z/items/ERIKEJUU"],"itemData":{"id":171,"type":"article-journal","title":"Learned regulation of brain metabolism",</vt:lpwstr>
  </property>
  <property fmtid="{D5CDD505-2E9C-101B-9397-08002B2CF9AE}" pid="45" name="ZOTERO_BREF_7kBJkh1qp6sc_5">
    <vt:lpwstr>"container-title":"Trends in Cognitive Sciences","page":"295-302","volume":"17","issue":"6","source":"CrossRef","DOI":"10.1016/j.tics.2013.04.009","ISSN":"13646613","language":"en","author":[{"family":"Birbaumer","given":"Niels"},{"family":"Ruiz","given":</vt:lpwstr>
  </property>
  <property fmtid="{D5CDD505-2E9C-101B-9397-08002B2CF9AE}" pid="46" name="ZOTERO_BREF_7kBJkh1qp6sc_6">
    <vt:lpwstr>"Sergio"},{"family":"Sitaram","given":"Ranganatha"}],"issued":{"date-parts":[["2013",6]]}},"label":"page"}],"schema":"https://github.com/citation-style-language/schema/raw/master/csl-citation.json"}</vt:lpwstr>
  </property>
  <property fmtid="{D5CDD505-2E9C-101B-9397-08002B2CF9AE}" pid="47" name="ZOTERO_BREF_8pyoxbz3vhTf1_1">
    <vt:lpwstr>ZOTERO_ITEM CSL_CITATION {"citationID":"comu7I0B","properties":{"unsorted":true,"formattedCitation":"{\\rtf {\\i{}(31, 43, 45)}}","plainCitation":"(31, 43, 45)\r(31, 45, 46)"},"citationItems":[{"id":69,"uris":["http://zotero.org/users/local/TwUz9M9z/items</vt:lpwstr>
  </property>
  <property fmtid="{D5CDD505-2E9C-101B-9397-08002B2CF9AE}" pid="48" name="ZOTERO_BREF_8pyoxbz3vhTf1_2">
    <vt:lpwstr>/FC3GQB3R"],"uri":["http://zotero.org/users/local/TwUz9M9z/items/FC3GQB3R"],"itemData":{"id":69,"type":"article-journal","title":"A Co-Adaptive Brain-Computer Interface for End Users with Severe Motor Impairment","container-title":"PLoS ONE","page":"e1011</vt:lpwstr>
  </property>
  <property fmtid="{D5CDD505-2E9C-101B-9397-08002B2CF9AE}" pid="49" name="ZOTERO_BREF_8pyoxbz3vhTf1_3">
    <vt:lpwstr>68","volume":"9","issue":"7","source":"CrossRef","DOI":"10.1371/journal.pone.0101168","ISSN":"1932-6203","language":"en","author":[{"family":"Faller","given":"Josef"},{"family":"Scherer","given":"Reinhold"},{"family":"Costa","given":"Ursula"},{"family":"O</vt:lpwstr>
  </property>
  <property fmtid="{D5CDD505-2E9C-101B-9397-08002B2CF9AE}" pid="50" name="ZOTERO_BREF_8pyoxbz3vhTf1_4">
    <vt:lpwstr>pisso","given":"Eloy"},{"family":"Medina","given":"Josep"},{"family":"Müller-Putz","given":"Gernot R."}],"issued":{"date-parts":[["2014",7,11]]}},"label":"page"},{"id":175,"uris":["http://zotero.org/users/local/TwUz9M9z/items/ZQSVNGS6"],"uri":["http://zot</vt:lpwstr>
  </property>
  <property fmtid="{D5CDD505-2E9C-101B-9397-08002B2CF9AE}" pid="51" name="ZOTERO_BREF_8pyoxbz3vhTf1_5">
    <vt:lpwstr>ero.org/users/local/TwUz9M9z/items/ZQSVNGS6"],"itemData":{"id":175,"type":"article-journal","title":"Machine-Learning-Based Coadaptive Calibration for Brain-Computer Interfaces","container-title":"Neural Computation","page":"791-816","volume":"23","issue"</vt:lpwstr>
  </property>
  <property fmtid="{D5CDD505-2E9C-101B-9397-08002B2CF9AE}" pid="52" name="ZOTERO_BREF_8pyoxbz3vhTf1_6">
    <vt:lpwstr>:"3","source":"CrossRef","DOI":"10.1162/NECO_a_00089","ISSN":"0899-7667, 1530-888X","language":"en","author":[{"family":"Vidaurre","given":"Carmen"},{"family":"Sannelli","given":"Claudia"},{"family":"Müller","given":"Klaus-Robert"},{"family":"Blankertz","</vt:lpwstr>
  </property>
  <property fmtid="{D5CDD505-2E9C-101B-9397-08002B2CF9AE}" pid="53" name="ZOTERO_BREF_8pyoxbz3vhTf1_7">
    <vt:lpwstr>given":"Benjamin"}],"issued":{"date-parts":[["2011",3]]}},"label":"page"},{"id":177,"uris":["http://zotero.org/users/local/TwUz9M9z/items/HFAUPGNQ"],"uri":["http://zotero.org/users/local/TwUz9M9z/items/HFAUPGNQ"],"itemData":{"id":177,"type":"article-journ</vt:lpwstr>
  </property>
  <property fmtid="{D5CDD505-2E9C-101B-9397-08002B2CF9AE}" pid="54" name="ZOTERO_BREF_8pyoxbz3vhTf1_8">
    <vt:lpwstr>al","title":"Context-aware adaptive spelling in motor imagery BCI","container-title":"Journal of Neural Engineering","page":"036018","volume":"13","issue":"3","source":"CrossRef","DOI":"10.1088/1741-2560/13/3/036018","ISSN":"1741-2560, 1741-2552","author"</vt:lpwstr>
  </property>
  <property fmtid="{D5CDD505-2E9C-101B-9397-08002B2CF9AE}" pid="55" name="ZOTERO_BREF_8pyoxbz3vhTf1_9">
    <vt:lpwstr>:[{"family":"Perdikis","given":"S"},{"family":"Leeb","given":"R"},{"family":"Millán","given":"J d. R"}],"issued":{"date-parts":[["2016",6,1]]}},"label":"page"}],"schema":"https://github.com/citation-style-language/schema/raw/master/csl-citation.json"}</vt:lpwstr>
  </property>
  <property fmtid="{D5CDD505-2E9C-101B-9397-08002B2CF9AE}" pid="56" name="ZOTERO_BREF_8pyoxbz3vhTf_1">
    <vt:lpwstr>ZOTERO_ITEM CSL_CITATION {"citationID":"xxXxcQpe","properties":{"unsorted":true,"formattedCitation":"{\\rtf {\\i{}(33, 50, 51)}}","plainCitation":"(33, 50, 51)","dontUpdate":true},"citationItems":[{"id":69,"uris":["http://zotero.org/users/local/TwUz9M9z/i</vt:lpwstr>
  </property>
  <property fmtid="{D5CDD505-2E9C-101B-9397-08002B2CF9AE}" pid="57" name="ZOTERO_BREF_8pyoxbz3vhTf_2">
    <vt:lpwstr>tems/FC3GQB3R"],"uri":["http://zotero.org/users/local/TwUz9M9z/items/FC3GQB3R"],"itemData":{"id":69,"type":"article-journal","title":"A co-adaptive brain-computer interface for end users with severe motor impairment","container-title":"PLoS ONE","page":"e</vt:lpwstr>
  </property>
  <property fmtid="{D5CDD505-2E9C-101B-9397-08002B2CF9AE}" pid="58" name="ZOTERO_BREF_8pyoxbz3vhTf_3">
    <vt:lpwstr>101168","volume":"9","issue":"7","source":"CrossRef","DOI":"10.1371/journal.pone.0101168","ISSN":"1932-6203","language":"en","author":[{"family":"Faller","given":"Josef"},{"family":"Scherer","given":"Reinhold"},{"family":"Costa","given":"Ursula"},{"family</vt:lpwstr>
  </property>
  <property fmtid="{D5CDD505-2E9C-101B-9397-08002B2CF9AE}" pid="59" name="ZOTERO_BREF_8pyoxbz3vhTf_4">
    <vt:lpwstr>":"Opisso","given":"Eloy"},{"family":"Medina","given":"Josep"},{"family":"Müller-Putz","given":"Gernot R."}],"issued":{"date-parts":[["2014",7,11]]}},"label":"page"},{"id":175,"uris":["http://zotero.org/users/local/TwUz9M9z/items/ZQSVNGS6"],"uri":["http:/</vt:lpwstr>
  </property>
  <property fmtid="{D5CDD505-2E9C-101B-9397-08002B2CF9AE}" pid="60" name="ZOTERO_BREF_8pyoxbz3vhTf_5">
    <vt:lpwstr>/zotero.org/users/local/TwUz9M9z/items/ZQSVNGS6"],"itemData":{"id":175,"type":"article-journal","title":"Machine-learning-based coadaptive calibration for brain-computer interfaces","container-title":"Neural Computation","page":"791-816","volume":"23","is</vt:lpwstr>
  </property>
  <property fmtid="{D5CDD505-2E9C-101B-9397-08002B2CF9AE}" pid="61" name="ZOTERO_BREF_8pyoxbz3vhTf_6">
    <vt:lpwstr>sue":"3","source":"CrossRef","DOI":"10.1162/NECO_a_00089","ISSN":"0899-7667, 1530-888X","language":"en","author":[{"family":"Vidaurre","given":"Carmen"},{"family":"Sannelli","given":"Claudia"},{"family":"Müller","given":"Klaus-Robert"},{"family":"Blankert</vt:lpwstr>
  </property>
  <property fmtid="{D5CDD505-2E9C-101B-9397-08002B2CF9AE}" pid="62" name="ZOTERO_BREF_8pyoxbz3vhTf_7">
    <vt:lpwstr>z","given":"Benjamin"}],"issued":{"date-parts":[["2011",3]]}},"label":"page"},{"id":177,"uris":["http://zotero.org/users/local/TwUz9M9z/items/HFAUPGNQ"],"uri":["http://zotero.org/users/local/TwUz9M9z/items/HFAUPGNQ"],"itemData":{"id":177,"type":"article-j</vt:lpwstr>
  </property>
  <property fmtid="{D5CDD505-2E9C-101B-9397-08002B2CF9AE}" pid="63" name="ZOTERO_BREF_8pyoxbz3vhTf_8">
    <vt:lpwstr>ournal","title":"Context-aware adaptive spelling in motor imagery BCI","container-title":"Journal of Neural Engineering","page":"036018","volume":"13","issue":"3","source":"CrossRef","DOI":"10.1088/1741-2560/13/3/036018","ISSN":"1741-2560, 1741-2552","aut</vt:lpwstr>
  </property>
  <property fmtid="{D5CDD505-2E9C-101B-9397-08002B2CF9AE}" pid="64" name="ZOTERO_BREF_8pyoxbz3vhTf_9">
    <vt:lpwstr>hor":[{"family":"Perdikis","given":"S"},{"family":"Leeb","given":"R"},{"family":"Millán","given":"J d R"}],"issued":{"date-parts":[["2016",6,1]]}},"label":"page"}],"schema":"https://github.com/citation-style-language/schema/raw/master/csl-citation.json"}</vt:lpwstr>
  </property>
  <property fmtid="{D5CDD505-2E9C-101B-9397-08002B2CF9AE}" pid="65" name="ZOTERO_BREF_8vHL9004W0dO_1">
    <vt:lpwstr>ZOTERO_ITEM CSL_CITATION {"citationID":"9mBWTg8k","properties":{"formattedCitation":"{\\rtf {\\i{}(6)}}","plainCitation":"(6)"},"citationItems":[{"id":36,"uris":["http://zotero.org/users/local/TwUz9M9z/items/HXC4V2GS"],"uri":["http://zotero.org/users/loca</vt:lpwstr>
  </property>
  <property fmtid="{D5CDD505-2E9C-101B-9397-08002B2CF9AE}" pid="66" name="ZOTERO_BREF_8vHL9004W0dO_2">
    <vt:lpwstr>l/TwUz9M9z/items/HXC4V2GS"],"itemData":{"id":36,"type":"article-journal","title":"Brain oscillations control hand orthosis in a tetraplegic","container-title":"Neuroscience Letters","page":"211-214","volume":"292","issue":"3","source":"CrossRef","DOI":"10</vt:lpwstr>
  </property>
  <property fmtid="{D5CDD505-2E9C-101B-9397-08002B2CF9AE}" pid="67" name="ZOTERO_BREF_8vHL9004W0dO_3">
    <vt:lpwstr>.1016/S0304-3940(00)01471-3","ISSN":"03043940","language":"en","author":[{"family":"Pfurtscheller","given":"G"},{"family":"Guger","given":"C"},{"family":"Müller","given":"G"},{"family":"Krausz","given":"G"},{"family":"Neuper","given":"C"}],"issued":{"date</vt:lpwstr>
  </property>
  <property fmtid="{D5CDD505-2E9C-101B-9397-08002B2CF9AE}" pid="68" name="ZOTERO_BREF_8vHL9004W0dO_4">
    <vt:lpwstr>-parts":[["2000",10]]}}}],"schema":"https://github.com/citation-style-language/schema/raw/master/csl-citation.json"}</vt:lpwstr>
  </property>
  <property fmtid="{D5CDD505-2E9C-101B-9397-08002B2CF9AE}" pid="69" name="ZOTERO_BREF_AVkplCpUBVIn_1">
    <vt:lpwstr>ZOTERO_ITEM CSL_CITATION {"citationID":"bq5RzSOV","properties":{"unsorted":false,"formattedCitation":"{\\rtf [3,10\\uc0\\u8211{}12,18\\uc0\\u8211{}20,22,33\\uc0\\u8211{}35,46,47]}","plainCitation":"[3,10–12,18–20,22,33–35,46,47]"},"citationItems":[{"id":2</vt:lpwstr>
  </property>
  <property fmtid="{D5CDD505-2E9C-101B-9397-08002B2CF9AE}" pid="70" name="ZOTERO_BREF_AVkplCpUBVIn_10">
    <vt:lpwstr>","given":"Hans Jürgen"},{"family":"Rupp","given":"Rüdiger"}],"issued":{"date-parts":[["2003",11]]}},"label":"page"},{"id":47,"uris":["http://zotero.org/users/local/TwUz9M9z/items/N8SMEKE5"],"uri":["http://zotero.org/users/local/TwUz9M9z/items/N8SMEKE5"],</vt:lpwstr>
  </property>
  <property fmtid="{D5CDD505-2E9C-101B-9397-08002B2CF9AE}" pid="71" name="ZOTERO_BREF_AVkplCpUBVIn_11">
    <vt:lpwstr>"itemData":{"id":47,"type":"article-journal","title":"Control of a two-dimensional movement signal by a noninvasive brain-computer interface in humans","container-title":"Proceedings of the National Academy of Sciences","page":"17849-17854","volume":"101"</vt:lpwstr>
  </property>
  <property fmtid="{D5CDD505-2E9C-101B-9397-08002B2CF9AE}" pid="72" name="ZOTERO_BREF_AVkplCpUBVIn_12">
    <vt:lpwstr>,"issue":"51","source":"CrossRef","DOI":"10.1073/pnas.0403504101","ISSN":"0027-8424, 1091-6490","language":"en","author":[{"family":"Wolpaw","given":"J. R."},{"family":"McFarland","given":"D. J."}],"issued":{"date-parts":[["2004",12,21]]}},"label":"page"}</vt:lpwstr>
  </property>
  <property fmtid="{D5CDD505-2E9C-101B-9397-08002B2CF9AE}" pid="73" name="ZOTERO_BREF_AVkplCpUBVIn_13">
    <vt:lpwstr>,{"id":11,"uris":["http://zotero.org/users/local/TwUz9M9z/items/DKQD3PCP"],"uri":["http://zotero.org/users/local/TwUz9M9z/items/DKQD3PCP"],"itemData":{"id":11,"type":"article-journal","title":"Patients with ALS can use sensorimotor rhythms to operate a br</vt:lpwstr>
  </property>
  <property fmtid="{D5CDD505-2E9C-101B-9397-08002B2CF9AE}" pid="74" name="ZOTERO_BREF_AVkplCpUBVIn_14">
    <vt:lpwstr>ain-computer interface","container-title":"Neurology","page":"1775-1777","volume":"64","issue":"10","source":"CrossRef","DOI":"10.1212/01.WNL.0000158616.43002.6D","ISSN":"0028-3878, 1526-632X","language":"en","author":[{"family":"Kubler","given":"A."},{"f</vt:lpwstr>
  </property>
  <property fmtid="{D5CDD505-2E9C-101B-9397-08002B2CF9AE}" pid="75" name="ZOTERO_BREF_AVkplCpUBVIn_15">
    <vt:lpwstr>amily":"Nijboer","given":"F."},{"family":"Mellinger","given":"J."},{"family":"Vaughan","given":"T. M."},{"family":"Pawelzik","given":"H."},{"family":"Schalk","given":"G."},{"family":"McFarland","given":"D. J."},{"family":"Birbaumer","given":"N."},{"family</vt:lpwstr>
  </property>
  <property fmtid="{D5CDD505-2E9C-101B-9397-08002B2CF9AE}" pid="76" name="ZOTERO_BREF_AVkplCpUBVIn_16">
    <vt:lpwstr>":"Wolpaw","given":"J. R."}],"issued":{"date-parts":[["2005",5,24]]}},"label":"page"},{"id":74,"uris":["http://zotero.org/users/local/TwUz9M9z/items/H43ZZF43"],"uri":["http://zotero.org/users/local/TwUz9M9z/items/H43ZZF43"],"itemData":{"id":74,"type":"art</vt:lpwstr>
  </property>
  <property fmtid="{D5CDD505-2E9C-101B-9397-08002B2CF9AE}" pid="77" name="ZOTERO_BREF_AVkplCpUBVIn_17">
    <vt:lpwstr>icle-journal","title":"Neuronal ensemble control of prosthetic devices by a human with tetraplegia","container-title":"Nature","page":"164-171","volume":"442","issue":"7099","source":"CrossRef","DOI":"10.1038/nature04970","ISSN":"0028-0836, 1476-4687","au</vt:lpwstr>
  </property>
  <property fmtid="{D5CDD505-2E9C-101B-9397-08002B2CF9AE}" pid="78" name="ZOTERO_BREF_AVkplCpUBVIn_18">
    <vt:lpwstr>thor":[{"family":"Hochberg","given":"Leigh R."},{"family":"Serruya","given":"Mijail D."},{"family":"Friehs","given":"Gerhard M."},{"family":"Mukand","given":"Jon A."},{"family":"Saleh","given":"Maryam"},{"family":"Caplan","given":"Abraham H."},{"family":"</vt:lpwstr>
  </property>
  <property fmtid="{D5CDD505-2E9C-101B-9397-08002B2CF9AE}" pid="79" name="ZOTERO_BREF_AVkplCpUBVIn_19">
    <vt:lpwstr>Branner","given":"Almut"},{"family":"Chen","given":"David"},{"family":"Penn","given":"Richard D."},{"family":"Donoghue","given":"John P."}],"issued":{"date-parts":[["2006",7,13]]}},"label":"page"},{"id":12,"uris":["http://zotero.org/users/local/TwUz9M9z/i</vt:lpwstr>
  </property>
  <property fmtid="{D5CDD505-2E9C-101B-9397-08002B2CF9AE}" pid="80" name="ZOTERO_BREF_AVkplCpUBVIn_2">
    <vt:lpwstr>7,"uris":["http://zotero.org/users/local/TwUz9M9z/items/CKP56TKK"],"uri":["http://zotero.org/users/local/TwUz9M9z/items/CKP56TKK"],"itemData":{"id":27,"type":"article-journal","title":"A spelling device for the paralysed","container-title":"Nature","page"</vt:lpwstr>
  </property>
  <property fmtid="{D5CDD505-2E9C-101B-9397-08002B2CF9AE}" pid="81" name="ZOTERO_BREF_AVkplCpUBVIn_20">
    <vt:lpwstr>tems/ZE2WH7JN"],"uri":["http://zotero.org/users/local/TwUz9M9z/items/ZE2WH7JN"],"itemData":{"id":12,"type":"article-journal","title":"A brain-computer interface for long-term independent home use","container-title":"Amyotrophic Lateral Sclerosis","page":"</vt:lpwstr>
  </property>
  <property fmtid="{D5CDD505-2E9C-101B-9397-08002B2CF9AE}" pid="82" name="ZOTERO_BREF_AVkplCpUBVIn_21">
    <vt:lpwstr>449-455","volume":"11","issue":"5","source":"CrossRef","DOI":"10.3109/17482961003777470","ISSN":"1748-2968, 1471-180X","language":"en","author":[{"family":"Sellers","given":"Eric W."},{"family":"Vaughan","given":"Theresa M."},{"family":"Wolpaw","given":"J</vt:lpwstr>
  </property>
  <property fmtid="{D5CDD505-2E9C-101B-9397-08002B2CF9AE}" pid="83" name="ZOTERO_BREF_AVkplCpUBVIn_22">
    <vt:lpwstr>onathan R."}],"issued":{"date-parts":[["2010",10]]}},"label":"page"},{"id":13,"uris":["http://zotero.org/users/local/TwUz9M9z/items/SKRPE76V"],"uri":["http://zotero.org/users/local/TwUz9M9z/items/SKRPE76V"],"itemData":{"id":13,"type":"article-journal","ti</vt:lpwstr>
  </property>
  <property fmtid="{D5CDD505-2E9C-101B-9397-08002B2CF9AE}" pid="84" name="ZOTERO_BREF_AVkplCpUBVIn_23">
    <vt:lpwstr>tle":"On the feasibility of using motor imagery EEG-based brain–computer interface in chronic tetraplegics for assistive robotic arm control: A clinical test and long-term post-trial follow-up","container-title":"Spinal Cord","page":"599-608","volume":"50</vt:lpwstr>
  </property>
  <property fmtid="{D5CDD505-2E9C-101B-9397-08002B2CF9AE}" pid="85" name="ZOTERO_BREF_AVkplCpUBVIn_24">
    <vt:lpwstr>","issue":"8","source":"CrossRef","DOI":"10.1038/sc.2012.14","ISSN":"1362-4393, 1476-5624","shortTitle":"On the feasibility of using motor imagery EEG-based brain–computer interface in chronic tetraplegics for assistive robotic arm control","author":[{"fa</vt:lpwstr>
  </property>
  <property fmtid="{D5CDD505-2E9C-101B-9397-08002B2CF9AE}" pid="86" name="ZOTERO_BREF_AVkplCpUBVIn_25">
    <vt:lpwstr>mily":"Onose","given":"G"},{"family":"Grozea","given":"C"},{"family":"Anghelescu","given":"A"},{"family":"Daia","given":"C"},{"family":"Sinescu","given":"C J"},{"family":"Ciurea","given":"A V"},{"family":"Spircu","given":"T"},{"family":"Mirea","given":"A"</vt:lpwstr>
  </property>
  <property fmtid="{D5CDD505-2E9C-101B-9397-08002B2CF9AE}" pid="87" name="ZOTERO_BREF_AVkplCpUBVIn_26">
    <vt:lpwstr>},{"family":"Andone","given":"I"},{"family":"Spânu","given":"A"},{"family":"Popescu","given":"C"},{"family":"Mihăescu","given":"A S"},{"family":"Fazli","given":"S"},{"family":"Danóczy","given":"M"},{"family":"Popescu","given":"F"}],"issued":{"date-parts":</vt:lpwstr>
  </property>
  <property fmtid="{D5CDD505-2E9C-101B-9397-08002B2CF9AE}" pid="88" name="ZOTERO_BREF_AVkplCpUBVIn_27">
    <vt:lpwstr>[["2012",8]]}},"label":"page"},{"id":77,"uris":["http://zotero.org/users/local/TwUz9M9z/items/NXERZC8P"],"uri":["http://zotero.org/users/local/TwUz9M9z/items/NXERZC8P"],"itemData":{"id":77,"type":"article-journal","title":"High-performance neuroprosthetic</vt:lpwstr>
  </property>
  <property fmtid="{D5CDD505-2E9C-101B-9397-08002B2CF9AE}" pid="89" name="ZOTERO_BREF_AVkplCpUBVIn_28">
    <vt:lpwstr> control by an individual with tetraplegia","container-title":"The Lancet","page":"557-564","volume":"381","issue":"9866","source":"CrossRef","DOI":"10.1016/S0140-6736(12)61816-9","ISSN":"01406736","language":"en","author":[{"family":"Collinger","given":"</vt:lpwstr>
  </property>
  <property fmtid="{D5CDD505-2E9C-101B-9397-08002B2CF9AE}" pid="90" name="ZOTERO_BREF_AVkplCpUBVIn_29">
    <vt:lpwstr>Jennifer L"},{"family":"Wodlinger","given":"Brian"},{"family":"Downey","given":"John E"},{"family":"Wang","given":"Wei"},{"family":"Tyler-Kabara","given":"Elizabeth C"},{"family":"Weber","given":"Douglas J"},{"family":"McMorland","given":"Angus JC"},{"fam</vt:lpwstr>
  </property>
  <property fmtid="{D5CDD505-2E9C-101B-9397-08002B2CF9AE}" pid="91" name="ZOTERO_BREF_AVkplCpUBVIn_3">
    <vt:lpwstr>:"297-298","volume":"398","issue":"6725","source":"CrossRef","DOI":"10.1038/18581","ISSN":"0028-0836","author":[{"family":"Birbaumer","given":"N."},{"family":"Ghanayim","given":"N."},{"family":"Hinterberger","given":"T."},{"family":"Iversen","given":"I."}</vt:lpwstr>
  </property>
  <property fmtid="{D5CDD505-2E9C-101B-9397-08002B2CF9AE}" pid="92" name="ZOTERO_BREF_AVkplCpUBVIn_30">
    <vt:lpwstr>ily":"Velliste","given":"Meel"},{"family":"Boninger","given":"Michael L"},{"family":"Schwartz","given":"Andrew B"}],"issued":{"date-parts":[["2013",2]]}},"label":"page"},{"id":28,"uris":["http://zotero.org/users/local/TwUz9M9z/items/PCNJ2HAS"],"uri":["htt</vt:lpwstr>
  </property>
  <property fmtid="{D5CDD505-2E9C-101B-9397-08002B2CF9AE}" pid="93" name="ZOTERO_BREF_AVkplCpUBVIn_31">
    <vt:lpwstr>p://zotero.org/users/local/TwUz9M9z/items/PCNJ2HAS"],"itemData":{"id":28,"type":"article-journal","title":"Noninvasive brain-computer interface enables communication after brainstem stroke","container-title":"Science Translational Medicine","page":"257re7</vt:lpwstr>
  </property>
  <property fmtid="{D5CDD505-2E9C-101B-9397-08002B2CF9AE}" pid="94" name="ZOTERO_BREF_AVkplCpUBVIn_32">
    <vt:lpwstr>-257re7","volume":"6","issue":"257","source":"CrossRef","DOI":"10.1126/scitranslmed.3007801","ISSN":"1946-6234, 1946-6242","language":"en","author":[{"family":"Sellers","given":"E. W."},{"family":"Ryan","given":"D. B."},{"family":"Hauser","given":"C. K."}</vt:lpwstr>
  </property>
  <property fmtid="{D5CDD505-2E9C-101B-9397-08002B2CF9AE}" pid="95" name="ZOTERO_BREF_AVkplCpUBVIn_33">
    <vt:lpwstr>],"issued":{"date-parts":[["2014",10,8]]}},"label":"page"},{"id":181,"uris":["http://zotero.org/users/local/TwUz9M9z/items/92SMRF5X"],"uri":["http://zotero.org/users/local/TwUz9M9z/items/92SMRF5X"],"itemData":{"id":181,"type":"article-journal","title":"Br</vt:lpwstr>
  </property>
  <property fmtid="{D5CDD505-2E9C-101B-9397-08002B2CF9AE}" pid="96" name="ZOTERO_BREF_AVkplCpUBVIn_34">
    <vt:lpwstr>ain–computer interface–based communication in the completely locked-in state","container-title":"PLOS Biology","page":"e1002593","volume":"15","issue":"1","source":"CrossRef","DOI":"10.1371/journal.pbio.1002593","ISSN":"1545-7885","language":"en","author"</vt:lpwstr>
  </property>
  <property fmtid="{D5CDD505-2E9C-101B-9397-08002B2CF9AE}" pid="97" name="ZOTERO_BREF_AVkplCpUBVIn_35">
    <vt:lpwstr>:[{"family":"Chaudhary","given":"Ujwal"},{"family":"Xia","given":"Bin"},{"family":"Silvoni","given":"Stefano"},{"family":"Cohen","given":"Leonardo G."},{"family":"Birbaumer","given":"Niels"}],"issued":{"date-parts":[["2017",1,31]]}},"label":"page"},{"id":</vt:lpwstr>
  </property>
  <property fmtid="{D5CDD505-2E9C-101B-9397-08002B2CF9AE}" pid="98" name="ZOTERO_BREF_AVkplCpUBVIn_36">
    <vt:lpwstr>29,"uris":["http://zotero.org/users/local/TwUz9M9z/items/GA4QUB9G"],"uri":["http://zotero.org/users/local/TwUz9M9z/items/GA4QUB9G"],"itemData":{"id":29,"type":"article-journal","title":"Long-term independent brain-computer interface home use improves qual</vt:lpwstr>
  </property>
  <property fmtid="{D5CDD505-2E9C-101B-9397-08002B2CF9AE}" pid="99" name="ZOTERO_BREF_AVkplCpUBVIn_37">
    <vt:lpwstr>ity of life of a patient in the locked-in state: A case study","container-title":"Archives of Physical Medicine and Rehabilitation","page":"S16-S26","volume":"96","issue":"3","source":"CrossRef","DOI":"10.1016/j.apmr.2014.03.035","ISSN":"00039993","shortT</vt:lpwstr>
  </property>
  <property fmtid="{D5CDD505-2E9C-101B-9397-08002B2CF9AE}" pid="100" name="ZOTERO_BREF_AVkplCpUBVIn_38">
    <vt:lpwstr>itle":"Long-Term Independent Brain-Computer Interface Home Use Improves Quality of Life of a Patient in the Locked-In State","language":"en","author":[{"family":"Holz","given":"Elisa Mira"},{"family":"Botrel","given":"Loic"},{"family":"Kaufmann","given":"</vt:lpwstr>
  </property>
  <property fmtid="{D5CDD505-2E9C-101B-9397-08002B2CF9AE}" pid="101" name="ZOTERO_BREF_AVkplCpUBVIn_39">
    <vt:lpwstr>Tobias"},{"family":"Kübler","given":"Andrea"}],"issued":{"date-parts":[["2015",3]]}},"label":"page"},{"id":185,"uris":["http://zotero.org/users/local/TwUz9M9z/items/FJ8X2VT8"],"uri":["http://zotero.org/users/local/TwUz9M9z/items/FJ8X2VT8"],"itemData":{"id</vt:lpwstr>
  </property>
  <property fmtid="{D5CDD505-2E9C-101B-9397-08002B2CF9AE}" pid="102" name="ZOTERO_BREF_AVkplCpUBVIn_4">
    <vt:lpwstr>,{"family":"Kotchoubey","given":"B."},{"family":"Kübler","given":"A."},{"family":"Perelmouter","given":"J."},{"family":"Taub","given":"E."},{"family":"Flor","given":"H."}],"issued":{"date-parts":[["1999",3,25]]}},"label":"page"},{"id":72,"uris":["http://z</vt:lpwstr>
  </property>
  <property fmtid="{D5CDD505-2E9C-101B-9397-08002B2CF9AE}" pid="103" name="ZOTERO_BREF_AVkplCpUBVIn_5">
    <vt:lpwstr>otero.org/users/local/TwUz9M9z/items/RP7HW3X5"],"uri":["http://zotero.org/users/local/TwUz9M9z/items/RP7HW3X5"],"itemData":{"id":72,"type":"article-journal","title":"Direct control of a computer from the human central nervous system","container-title":"IE</vt:lpwstr>
  </property>
  <property fmtid="{D5CDD505-2E9C-101B-9397-08002B2CF9AE}" pid="104" name="ZOTERO_BREF_AVkplCpUBVIn_6">
    <vt:lpwstr>EE Transactions on Rehabilitation Engineering","page":"198-202","volume":"8","issue":"2","source":"CrossRef","DOI":"10.1109/86.847815","ISSN":"10636528","author":[{"family":"Kennedy","given":"P.R."},{"family":"Bakay","given":"R.A.E."},{"family":"Moore","g</vt:lpwstr>
  </property>
  <property fmtid="{D5CDD505-2E9C-101B-9397-08002B2CF9AE}" pid="105" name="ZOTERO_BREF_AVkplCpUBVIn_7">
    <vt:lpwstr>iven":"M.M."},{"family":"Adams","given":"K."},{"family":"Goldwaithe","given":"J."}],"issued":{"date-parts":[["2000",6]]}},"label":"page"},{"id":38,"uris":["http://zotero.org/users/local/TwUz9M9z/items/C563K943"],"uri":["http://zotero.org/users/local/TwUz9</vt:lpwstr>
  </property>
  <property fmtid="{D5CDD505-2E9C-101B-9397-08002B2CF9AE}" pid="106" name="ZOTERO_BREF_AVkplCpUBVIn_8">
    <vt:lpwstr>M9z/items/C563K943"],"itemData":{"id":38,"type":"article-journal","title":"‘Thought’ – control of functional electrical stimulation to restore hand grasp in a patient with tetraplegia","container-title":"Neuroscience Letters","page":"33-36","volume":"351"</vt:lpwstr>
  </property>
  <property fmtid="{D5CDD505-2E9C-101B-9397-08002B2CF9AE}" pid="107" name="ZOTERO_BREF_AVkplCpUBVIn_9">
    <vt:lpwstr>,"issue":"1","source":"CrossRef","DOI":"10.1016/S0304-3940(03)00947-9","ISSN":"03043940","language":"en","author":[{"family":"Pfurtscheller","given":"Gert"},{"family":"Müller","given":"Gernot R"},{"family":"Pfurtscheller","given":"Jörg"},{"family":"Gerner</vt:lpwstr>
  </property>
  <property fmtid="{D5CDD505-2E9C-101B-9397-08002B2CF9AE}" pid="108" name="ZOTERO_BREF_Bx0aPLlAzIDu_1">
    <vt:lpwstr>ZOTERO_ITEM CSL_CITATION {"citationID":"WhhjqlHx","properties":{"formattedCitation":"{\\rtf {\\i{}(29)}}","plainCitation":"(29)"},"citationItems":[{"id":67,"uris":["http://zotero.org/users/local/TwUz9M9z/items/KAN8J9GF"],"uri":["http://zotero.org/users/lo</vt:lpwstr>
  </property>
  <property fmtid="{D5CDD505-2E9C-101B-9397-08002B2CF9AE}" pid="109" name="ZOTERO_BREF_Bx0aPLlAzIDu_2">
    <vt:lpwstr>cal/TwUz9M9z/items/KAN8J9GF"],"itemData":{"id":67,"type":"article-journal","title":"Clinical evaluation of BrainTree, a motor imagery hybrid BCI speller","container-title":"Journal of Neural Engineering","page":"036003","volume":"11","issue":"3","source":</vt:lpwstr>
  </property>
  <property fmtid="{D5CDD505-2E9C-101B-9397-08002B2CF9AE}" pid="110" name="ZOTERO_BREF_Bx0aPLlAzIDu_3">
    <vt:lpwstr>"CrossRef","DOI":"10.1088/1741-2560/11/3/036003","ISSN":"1741-2560, 1741-2552","author":[{"family":"Perdikis","given":"S"},{"family":"Leeb","given":"R"},{"family":"Williamson","given":"J"},{"family":"Ramsay","given":"A"},{"family":"Tavella","given":"M"},{</vt:lpwstr>
  </property>
  <property fmtid="{D5CDD505-2E9C-101B-9397-08002B2CF9AE}" pid="111" name="ZOTERO_BREF_Bx0aPLlAzIDu_4">
    <vt:lpwstr>"family":"Desideri","given":"L"},{"family":"Hoogerwerf","given":"E-J"},{"family":"Al-Khodairy","given":"A"},{"family":"Murray-Smith","given":"R"},{"family":"Millán","given":"J d. R"}],"issued":{"date-parts":[["2014",6,1]]}}}],"schema":"https://github.com/</vt:lpwstr>
  </property>
  <property fmtid="{D5CDD505-2E9C-101B-9397-08002B2CF9AE}" pid="112" name="ZOTERO_BREF_Bx0aPLlAzIDu_5">
    <vt:lpwstr>citation-style-language/schema/raw/master/csl-citation.json"}</vt:lpwstr>
  </property>
  <property fmtid="{D5CDD505-2E9C-101B-9397-08002B2CF9AE}" pid="113" name="ZOTERO_BREF_CogwXi8xEUh4_1">
    <vt:lpwstr>ZOTERO_ITEM CSL_CITATION {"citationID":"t6lcuciL","properties":{"formattedCitation":"{\\rtf {\\i{}(14)}}","plainCitation":"(14)"},"citationItems":[{"id":181,"uris":["http://zotero.org/users/local/TwUz9M9z/items/92SMRF5X"],"uri":["http://zotero.org/users/l</vt:lpwstr>
  </property>
  <property fmtid="{D5CDD505-2E9C-101B-9397-08002B2CF9AE}" pid="114" name="ZOTERO_BREF_CogwXi8xEUh4_2">
    <vt:lpwstr>ocal/TwUz9M9z/items/92SMRF5X"],"itemData":{"id":181,"type":"article-journal","title":"Brain–Computer Interface–Based Communication in the Completely Locked-In State","container-title":"PLOS Biology","page":"e1002593","volume":"15","issue":"1","source":"Cr</vt:lpwstr>
  </property>
  <property fmtid="{D5CDD505-2E9C-101B-9397-08002B2CF9AE}" pid="115" name="ZOTERO_BREF_CogwXi8xEUh4_3">
    <vt:lpwstr>ossRef","DOI":"10.1371/journal.pbio.1002593","ISSN":"1545-7885","language":"en","author":[{"family":"Chaudhary","given":"Ujwal"},{"family":"Xia","given":"Bin"},{"family":"Silvoni","given":"Stefano"},{"family":"Cohen","given":"Leonardo G."},{"family":"Birb</vt:lpwstr>
  </property>
  <property fmtid="{D5CDD505-2E9C-101B-9397-08002B2CF9AE}" pid="116" name="ZOTERO_BREF_CogwXi8xEUh4_4">
    <vt:lpwstr>aumer","given":"Niels"}],"editor":[{"family":"Ramsey","given":"Nick F."}],"issued":{"date-parts":[["2017",1,31]]}},"label":"page"}],"schema":"https://github.com/citation-style-language/schema/raw/master/csl-citation.json"}</vt:lpwstr>
  </property>
  <property fmtid="{D5CDD505-2E9C-101B-9397-08002B2CF9AE}" pid="117" name="ZOTERO_BREF_DruAJexCgYFh_1">
    <vt:lpwstr>ZOTERO_ITEM CSL_CITATION {"citationID":"yUwwCnAq","properties":{"formattedCitation":"{\\rtf {\\i{}(4)}}","plainCitation":"(4)"},"citationItems":[{"id":10,"uris":["http://zotero.org/users/local/TwUz9M9z/items/SQRJPH5J"],"uri":["http://zotero.org/users/loca</vt:lpwstr>
  </property>
  <property fmtid="{D5CDD505-2E9C-101B-9397-08002B2CF9AE}" pid="118" name="ZOTERO_BREF_DruAJexCgYFh_2">
    <vt:lpwstr>l/TwUz9M9z/items/SQRJPH5J"],"itemData":{"id":10,"type":"article-journal","title":"Transferring brain–computer interfaces beyond the laboratory: Successful application control for motor-disabled users","container-title":"Artificial Intelligence in Medicine</vt:lpwstr>
  </property>
  <property fmtid="{D5CDD505-2E9C-101B-9397-08002B2CF9AE}" pid="119" name="ZOTERO_BREF_DruAJexCgYFh_3">
    <vt:lpwstr>","page":"121-132","volume":"59","issue":"2","source":"CrossRef","DOI":"10.1016/j.artmed.2013.08.004","ISSN":"09333657","shortTitle":"Transferring brain–computer interfaces beyond the laboratory","language":"en","author":[{"family":"Leeb","given":"Robert"</vt:lpwstr>
  </property>
  <property fmtid="{D5CDD505-2E9C-101B-9397-08002B2CF9AE}" pid="120" name="ZOTERO_BREF_DruAJexCgYFh_4">
    <vt:lpwstr>},{"family":"Perdikis","given":"Serafeim"},{"family":"Tonin","given":"Luca"},{"family":"Biasiucci","given":"Andrea"},{"family":"Tavella","given":"Michele"},{"family":"Creatura","given":"Marco"},{"family":"Molina","given":"Alberto"},{"family":"Al-Khodairy"</vt:lpwstr>
  </property>
  <property fmtid="{D5CDD505-2E9C-101B-9397-08002B2CF9AE}" pid="121" name="ZOTERO_BREF_DruAJexCgYFh_5">
    <vt:lpwstr>,"given":"Abdul"},{"family":"Carlson","given":"Tom"},{"family":"Millán","given":"José","dropping-particle":"d.R."}],"issued":{"date-parts":[["2013",10]]}}}],"schema":"https://github.com/citation-style-language/schema/raw/master/csl-citation.json"}</vt:lpwstr>
  </property>
  <property fmtid="{D5CDD505-2E9C-101B-9397-08002B2CF9AE}" pid="122" name="ZOTERO_BREF_EAdzoIGzyUNG_1">
    <vt:lpwstr>ZOTERO_ITEM CSL_CITATION {"citationID":"ijp82uic6","properties":{"formattedCitation":"(Wolpaw, Birbaumer, McFarland, Pfurtscheller, &amp; Vaughan, 2002)","plainCitation":"(Wolpaw, Birbaumer, McFarland, Pfurtscheller, &amp; Vaughan, 2002)"},"citationItems":[{"id":</vt:lpwstr>
  </property>
  <property fmtid="{D5CDD505-2E9C-101B-9397-08002B2CF9AE}" pid="123" name="ZOTERO_BREF_EAdzoIGzyUNG_2">
    <vt:lpwstr>7,"uris":["http://zotero.org/users/local/TwUz9M9z/items/P7AGCBS2"],"uri":["http://zotero.org/users/local/TwUz9M9z/items/P7AGCBS2"],"itemData":{"id":7,"type":"article-journal","title":"Brain–computer interfaces for communication and control","container-tit</vt:lpwstr>
  </property>
  <property fmtid="{D5CDD505-2E9C-101B-9397-08002B2CF9AE}" pid="124" name="ZOTERO_BREF_EAdzoIGzyUNG_3">
    <vt:lpwstr>le":"Clinical Neurophysiology","page":"767-791","volume":"113","issue":"6","source":"CrossRef","DOI":"10.1016/S1388-2457(02)00057-3","ISSN":"13882457","language":"en","author":[{"family":"Wolpaw","given":"Jonathan R"},{"family":"Birbaumer","given":"Niels"</vt:lpwstr>
  </property>
  <property fmtid="{D5CDD505-2E9C-101B-9397-08002B2CF9AE}" pid="125" name="ZOTERO_BREF_EAdzoIGzyUNG_4">
    <vt:lpwstr>},{"family":"McFarland","given":"Dennis J"},{"family":"Pfurtscheller","given":"Gert"},{"family":"Vaughan","given":"Theresa M"}],"issued":{"date-parts":[["2002",6]]}}}],"schema":"https://github.com/citation-style-language/schema/raw/master/csl-citation.jso</vt:lpwstr>
  </property>
  <property fmtid="{D5CDD505-2E9C-101B-9397-08002B2CF9AE}" pid="126" name="ZOTERO_BREF_EAdzoIGzyUNG_5">
    <vt:lpwstr>n"}</vt:lpwstr>
  </property>
  <property fmtid="{D5CDD505-2E9C-101B-9397-08002B2CF9AE}" pid="127" name="ZOTERO_BREF_FDehDcuF5A8a_1">
    <vt:lpwstr>ZOTERO_ITEM CSL_CITATION {"citationID":"tnP5WRB6","properties":{"formattedCitation":"[9]","plainCitation":"[9]"},"citationItems":[{"id":10,"uris":["http://zotero.org/users/local/TwUz9M9z/items/SQRJPH5J"],"uri":["http://zotero.org/users/local/TwUz9M9z/item</vt:lpwstr>
  </property>
  <property fmtid="{D5CDD505-2E9C-101B-9397-08002B2CF9AE}" pid="128" name="ZOTERO_BREF_FDehDcuF5A8a_2">
    <vt:lpwstr>s/SQRJPH5J"],"itemData":{"id":10,"type":"article-journal","title":"Transferring brain–computer interfaces beyond the laboratory: Successful application control for motor-disabled users","container-title":"Artificial Intelligence in Medicine","page":"121-1</vt:lpwstr>
  </property>
  <property fmtid="{D5CDD505-2E9C-101B-9397-08002B2CF9AE}" pid="129" name="ZOTERO_BREF_FDehDcuF5A8a_3">
    <vt:lpwstr>32","volume":"59","issue":"2","source":"CrossRef","DOI":"10.1016/j.artmed.2013.08.004","ISSN":"09333657","shortTitle":"Transferring brain–computer interfaces beyond the laboratory","language":"en","author":[{"family":"Leeb","given":"Robert"},{"family":"Pe</vt:lpwstr>
  </property>
  <property fmtid="{D5CDD505-2E9C-101B-9397-08002B2CF9AE}" pid="130" name="ZOTERO_BREF_FDehDcuF5A8a_4">
    <vt:lpwstr>rdikis","given":"Serafeim"},{"family":"Tonin","given":"Luca"},{"family":"Biasiucci","given":"Andrea"},{"family":"Tavella","given":"Michele"},{"family":"Creatura","given":"Marco"},{"family":"Molina","given":"Alberto"},{"family":"Al-Khodairy","given":"Abdul</vt:lpwstr>
  </property>
  <property fmtid="{D5CDD505-2E9C-101B-9397-08002B2CF9AE}" pid="131" name="ZOTERO_BREF_FDehDcuF5A8a_5">
    <vt:lpwstr>"},{"family":"Carlson","given":"Tom"},{"family":"Millán","given":"José d R"}],"issued":{"date-parts":[["2013",10]]}}}],"schema":"https://github.com/citation-style-language/schema/raw/master/csl-citation.json"}</vt:lpwstr>
  </property>
  <property fmtid="{D5CDD505-2E9C-101B-9397-08002B2CF9AE}" pid="132" name="ZOTERO_BREF_FEVTTIjyjHd3_1">
    <vt:lpwstr>ZOTERO_ITEM CSL_CITATION {"citationID":"a2pg7au8sne","properties":{"formattedCitation":"{\\rtf {\\i{}(45)}}","plainCitation":"(45)\r(46)"},"citationItems":[{"id":177,"uris":["http://zotero.org/users/local/TwUz9M9z/items/HFAUPGNQ"],"uri":["http://zotero.or</vt:lpwstr>
  </property>
  <property fmtid="{D5CDD505-2E9C-101B-9397-08002B2CF9AE}" pid="133" name="ZOTERO_BREF_FEVTTIjyjHd3_2">
    <vt:lpwstr>g/users/local/TwUz9M9z/items/HFAUPGNQ"],"itemData":{"id":177,"type":"article-journal","title":"Context-aware adaptive spelling in motor imagery BCI","container-title":"Journal of Neural Engineering","page":"036018","volume":"13","issue":"3","source":"Cros</vt:lpwstr>
  </property>
  <property fmtid="{D5CDD505-2E9C-101B-9397-08002B2CF9AE}" pid="134" name="ZOTERO_BREF_FEVTTIjyjHd3_3">
    <vt:lpwstr>sRef","DOI":"10.1088/1741-2560/13/3/036018","ISSN":"1741-2560, 1741-2552","author":[{"family":"Perdikis","given":"S"},{"family":"Leeb","given":"R"},{"family":"Millán","given":"J d. R"}],"issued":{"date-parts":[["2016",6,1]]}}}],"schema":"https://github.co</vt:lpwstr>
  </property>
  <property fmtid="{D5CDD505-2E9C-101B-9397-08002B2CF9AE}" pid="135" name="ZOTERO_BREF_FEVTTIjyjHd3_4">
    <vt:lpwstr>m/citation-style-language/schema/raw/master/csl-citation.json"}</vt:lpwstr>
  </property>
  <property fmtid="{D5CDD505-2E9C-101B-9397-08002B2CF9AE}" pid="136" name="ZOTERO_BREF_Gb0XETsrzfhn_1">
    <vt:lpwstr>ZOTERO_ITEM CSL_CITATION {"citationID":"awglni8S","properties":{"formattedCitation":"{\\rtf {\\i{}(50)}}","plainCitation":"(50)"},"citationItems":[{"id":175,"uris":["http://zotero.org/users/local/TwUz9M9z/items/ZQSVNGS6"],"uri":["http://zotero.org/users/l</vt:lpwstr>
  </property>
  <property fmtid="{D5CDD505-2E9C-101B-9397-08002B2CF9AE}" pid="137" name="ZOTERO_BREF_Gb0XETsrzfhn_2">
    <vt:lpwstr>ocal/TwUz9M9z/items/ZQSVNGS6"],"itemData":{"id":175,"type":"article-journal","title":"Machine-Learning-Based Coadaptive Calibration for Brain-Computer Interfaces","container-title":"Neural Computation","page":"791-816","volume":"23","issue":"3","source":"</vt:lpwstr>
  </property>
  <property fmtid="{D5CDD505-2E9C-101B-9397-08002B2CF9AE}" pid="138" name="ZOTERO_BREF_Gb0XETsrzfhn_3">
    <vt:lpwstr>CrossRef","DOI":"10.1162/NECO_a_00089","ISSN":"0899-7667, 1530-888X","language":"en","author":[{"family":"Vidaurre","given":"Carmen"},{"family":"Sannelli","given":"Claudia"},{"family":"Müller","given":"Klaus-Robert"},{"family":"Blankertz","given":"Benjami</vt:lpwstr>
  </property>
  <property fmtid="{D5CDD505-2E9C-101B-9397-08002B2CF9AE}" pid="139" name="ZOTERO_BREF_Gb0XETsrzfhn_4">
    <vt:lpwstr>n"}],"issued":{"date-parts":[["2011",3]]}}}],"schema":"https://github.com/citation-style-language/schema/raw/master/csl-citation.json"}</vt:lpwstr>
  </property>
  <property fmtid="{D5CDD505-2E9C-101B-9397-08002B2CF9AE}" pid="140" name="ZOTERO_BREF_GkyeMMgsopU8_1">
    <vt:lpwstr>ZOTERO_BIBL {"custom":[]} CSL_BIBLIOGRAPHY</vt:lpwstr>
  </property>
  <property fmtid="{D5CDD505-2E9C-101B-9397-08002B2CF9AE}" pid="141" name="ZOTERO_BREF_GtK2ltFORBLv_1">
    <vt:lpwstr>ZOTERO_BIBL {"custom":[]} CSL_BIBLIOGRAPHY</vt:lpwstr>
  </property>
  <property fmtid="{D5CDD505-2E9C-101B-9397-08002B2CF9AE}" pid="142" name="ZOTERO_BREF_GtrPZy6NOgLz1_1">
    <vt:lpwstr>ZOTERO_ITEM CSL_CITATION {"citationID":"mgn0ntk9r","properties":{"formattedCitation":"{\\rtf {\\i{}(48, 49)}}","plainCitation":"(48, 49)","dontUpdate":true},"citationItems":[{"id":172,"uris":["http://zotero.org/users/local/TwUz9M9z/items/2QJD9RDB"],"uri":</vt:lpwstr>
  </property>
  <property fmtid="{D5CDD505-2E9C-101B-9397-08002B2CF9AE}" pid="143" name="ZOTERO_BREF_GtrPZy6NOgLz1_2">
    <vt:lpwstr>["http://zotero.org/users/local/TwUz9M9z/items/2QJD9RDB"],"itemData":{"id":172,"type":"article-journal","title":"Discrimination of Motor Imagery-Induced EEG Patterns in Patients with Complete Spinal Cord Injury","container-title":"Computational Intelligen</vt:lpwstr>
  </property>
  <property fmtid="{D5CDD505-2E9C-101B-9397-08002B2CF9AE}" pid="144" name="ZOTERO_BREF_GtrPZy6NOgLz1_3">
    <vt:lpwstr>ce and Neuroscience","page":"1-6","volume":"2009","source":"CrossRef","DOI":"10.1155/2009/104180","ISSN":"1687-5265, 1687-5273","language":"en","author":[{"family":"Pfurtscheller","given":"G."},{"family":"Linortner","given":"P."},{"family":"Winkler","give</vt:lpwstr>
  </property>
  <property fmtid="{D5CDD505-2E9C-101B-9397-08002B2CF9AE}" pid="145" name="ZOTERO_BREF_GtrPZy6NOgLz1_4">
    <vt:lpwstr>n":"R."},{"family":"Korisek","given":"G."},{"family":"Müller-Putz","given":"G."}],"issued":{"date-parts":[["2009"]]}},"label":"page"},{"id":173,"uris":["http://zotero.org/users/local/TwUz9M9z/items/IEIN47BJ"],"uri":["http://zotero.org/users/local/TwUz9M9z</vt:lpwstr>
  </property>
  <property fmtid="{D5CDD505-2E9C-101B-9397-08002B2CF9AE}" pid="146" name="ZOTERO_BREF_GtrPZy6NOgLz1_5">
    <vt:lpwstr>/items/IEIN47BJ"],"itemData":{"id":173,"type":"article-journal","title":"Changes in movement-related β-band EEG signals in human spinal cord injury","container-title":"Clinical Neurophysiology","page":"2017-2023","volume":"121","issue":"12","source":"Cros</vt:lpwstr>
  </property>
  <property fmtid="{D5CDD505-2E9C-101B-9397-08002B2CF9AE}" pid="147" name="ZOTERO_BREF_GtrPZy6NOgLz1_6">
    <vt:lpwstr>sRef","DOI":"10.1016/j.clinph.2010.05.012","ISSN":"13882457","language":"en","author":[{"family":"Gourab","given":"Krishnaj"},{"family":"Schmit","given":"Brian D"}],"issued":{"date-parts":[["2010",12]]}},"label":"page"}],"schema":"https://github.com/citat</vt:lpwstr>
  </property>
  <property fmtid="{D5CDD505-2E9C-101B-9397-08002B2CF9AE}" pid="148" name="ZOTERO_BREF_GtrPZy6NOgLz1_7">
    <vt:lpwstr>ion-style-language/schema/raw/master/csl-citation.json"}</vt:lpwstr>
  </property>
  <property fmtid="{D5CDD505-2E9C-101B-9397-08002B2CF9AE}" pid="149" name="ZOTERO_BREF_GtrPZy6NOgLz_1">
    <vt:lpwstr>ZOTERO_ITEM CSL_CITATION {"citationID":"ZUAOmygE","properties":{"formattedCitation":"{\\rtf {\\i{}(44, 45)}}","plainCitation":""},"citationItems":[{"id":172,"uris":["http://zotero.org/users/local/TwUz9M9z/items/2QJD9RDB"],"uri":["http://zotero.org/users/l</vt:lpwstr>
  </property>
  <property fmtid="{D5CDD505-2E9C-101B-9397-08002B2CF9AE}" pid="150" name="ZOTERO_BREF_GtrPZy6NOgLz_2">
    <vt:lpwstr>ocal/TwUz9M9z/items/2QJD9RDB"],"itemData":{"id":172,"type":"article-journal","title":"Discrimination of Motor Imagery-Induced EEG Patterns in Patients with Complete Spinal Cord Injury","container-title":"Computational Intelligence and Neuroscience","page"</vt:lpwstr>
  </property>
  <property fmtid="{D5CDD505-2E9C-101B-9397-08002B2CF9AE}" pid="151" name="ZOTERO_BREF_GtrPZy6NOgLz_3">
    <vt:lpwstr>:"1-6","volume":"2009","source":"CrossRef","DOI":"10.1155/2009/104180","ISSN":"1687-5265, 1687-5273","language":"en","author":[{"family":"Pfurtscheller","given":"G."},{"family":"Linortner","given":"P."},{"family":"Winkler","given":"R."},{"family":"Korisek</vt:lpwstr>
  </property>
  <property fmtid="{D5CDD505-2E9C-101B-9397-08002B2CF9AE}" pid="152" name="ZOTERO_BREF_GtrPZy6NOgLz_4">
    <vt:lpwstr>","given":"G."},{"family":"Müller-Putz","given":"G."}],"issued":{"date-parts":[["2009"]]}},"label":"page"},{"id":173,"uris":["http://zotero.org/users/local/TwUz9M9z/items/IEIN47BJ"],"uri":["http://zotero.org/users/local/TwUz9M9z/items/IEIN47BJ"],"itemData</vt:lpwstr>
  </property>
  <property fmtid="{D5CDD505-2E9C-101B-9397-08002B2CF9AE}" pid="153" name="ZOTERO_BREF_GtrPZy6NOgLz_5">
    <vt:lpwstr>":{"id":173,"type":"article-journal","title":"Changes in movement-related β-band EEG signals in human spinal cord injury","container-title":"Clinical Neurophysiology","page":"2017-2023","volume":"121","issue":"12","source":"CrossRef","DOI":"10.1016/j.clin</vt:lpwstr>
  </property>
  <property fmtid="{D5CDD505-2E9C-101B-9397-08002B2CF9AE}" pid="154" name="ZOTERO_BREF_GtrPZy6NOgLz_6">
    <vt:lpwstr>ph.2010.05.012","ISSN":"13882457","language":"en","author":[{"family":"Gourab","given":"Krishnaj"},{"family":"Schmit","given":"Brian D"}],"issued":{"date-parts":[["2010",12]]}},"label":"page"}],"schema":"https://github.com/citation-style-language/schema/r</vt:lpwstr>
  </property>
  <property fmtid="{D5CDD505-2E9C-101B-9397-08002B2CF9AE}" pid="155" name="ZOTERO_BREF_GtrPZy6NOgLz_7">
    <vt:lpwstr>aw/master/csl-citation.json"}</vt:lpwstr>
  </property>
  <property fmtid="{D5CDD505-2E9C-101B-9397-08002B2CF9AE}" pid="156" name="ZOTERO_BREF_JUPsAwixiN7w_1">
    <vt:lpwstr>ZOTERO_ITEM CSL_CITATION {"citationID":"omspkvuqs","properties":{"formattedCitation":"{\\rtf {\\i{}(17, 48, 56)}}","plainCitation":"(17, 48, 56)"},"citationItems":[{"id":171,"uris":["http://zotero.org/users/local/TwUz9M9z/items/ERIKEJUU"],"uri":["http://z</vt:lpwstr>
  </property>
  <property fmtid="{D5CDD505-2E9C-101B-9397-08002B2CF9AE}" pid="157" name="ZOTERO_BREF_JUPsAwixiN7w_10">
    <vt:lpwstr>}],"schema":"https://github.com/citation-style-language/schema/raw/master/csl-citation.json"}</vt:lpwstr>
  </property>
  <property fmtid="{D5CDD505-2E9C-101B-9397-08002B2CF9AE}" pid="158" name="ZOTERO_BREF_JUPsAwixiN7w_2">
    <vt:lpwstr>otero.org/users/local/TwUz9M9z/items/ERIKEJUU"],"itemData":{"id":171,"type":"article-journal","title":"Learned regulation of brain metabolism","container-title":"Trends in Cognitive Sciences","page":"295-302","volume":"17","issue":"6","source":"CrossRef",</vt:lpwstr>
  </property>
  <property fmtid="{D5CDD505-2E9C-101B-9397-08002B2CF9AE}" pid="159" name="ZOTERO_BREF_JUPsAwixiN7w_3">
    <vt:lpwstr>"DOI":"10.1016/j.tics.2013.04.009","ISSN":"13646613","language":"en","author":[{"family":"Birbaumer","given":"Niels"},{"family":"Ruiz","given":"Sergio"},{"family":"Sitaram","given":"Ranganatha"}],"issued":{"date-parts":[["2013",6]]}},"label":"page"},{"id"</vt:lpwstr>
  </property>
  <property fmtid="{D5CDD505-2E9C-101B-9397-08002B2CF9AE}" pid="160" name="ZOTERO_BREF_JUPsAwixiN7w_4">
    <vt:lpwstr>:169,"uris":["http://zotero.org/users/local/TwUz9M9z/items/GK5IFFRM"],"uri":["http://zotero.org/users/local/TwUz9M9z/items/GK5IFFRM"],"itemData":{"id":169,"type":"article-journal","title":"Flaws in current human training protocols for spontaneous Brain-Co</vt:lpwstr>
  </property>
  <property fmtid="{D5CDD505-2E9C-101B-9397-08002B2CF9AE}" pid="161" name="ZOTERO_BREF_JUPsAwixiN7w_5">
    <vt:lpwstr>mputer Interfaces: lessons learned from instructional design","container-title":"Frontiers in Human Neuroscience","volume":"7","source":"CrossRef","URL":"http://journal.frontiersin.org/article/10.3389/fnhum.2013.00568/abstract","DOI":"10.3389/fnhum.2013.0</vt:lpwstr>
  </property>
  <property fmtid="{D5CDD505-2E9C-101B-9397-08002B2CF9AE}" pid="162" name="ZOTERO_BREF_JUPsAwixiN7w_6">
    <vt:lpwstr>0568","ISSN":"1662-5161","shortTitle":"Flaws in current human training protocols for spontaneous Brain-Computer Interfaces","author":[{"family":"Lotte","given":"Fabien"},{"family":"Larrue","given":"Florian"},{"family":"Mühl","given":"Christian"}],"issued"</vt:lpwstr>
  </property>
  <property fmtid="{D5CDD505-2E9C-101B-9397-08002B2CF9AE}" pid="163" name="ZOTERO_BREF_JUPsAwixiN7w_7">
    <vt:lpwstr>:{"date-parts":[["2013"]]},"accessed":{"date-parts":[["2017",4,5]]}},"label":"page"},{"id":179,"uris":["http://zotero.org/users/local/TwUz9M9z/items/MQQSQR9R"],"uri":["http://zotero.org/users/local/TwUz9M9z/items/MQQSQR9R"],"itemData":{"id":179,"type":"ar</vt:lpwstr>
  </property>
  <property fmtid="{D5CDD505-2E9C-101B-9397-08002B2CF9AE}" pid="164" name="ZOTERO_BREF_JUPsAwixiN7w_8">
    <vt:lpwstr>ticle-journal","title":"Heading for new shores! Overcoming pitfalls in BCI design","container-title":"Brain-Computer Interfaces","page":"1-14","source":"CrossRef","DOI":"10.1080/2326263X.2016.1263916","ISSN":"2326-263X, 2326-2621","language":"en","author"</vt:lpwstr>
  </property>
  <property fmtid="{D5CDD505-2E9C-101B-9397-08002B2CF9AE}" pid="165" name="ZOTERO_BREF_JUPsAwixiN7w_9">
    <vt:lpwstr>:[{"family":"Chavarriaga","given":"Ricardo"},{"family":"Fried-Oken","given":"Melanie"},{"family":"Kleih","given":"Sonja"},{"family":"Lotte","given":"Fabien"},{"family":"Scherer","given":"Reinhold"}],"issued":{"date-parts":[["2016",12,30]]}},"label":"page"</vt:lpwstr>
  </property>
  <property fmtid="{D5CDD505-2E9C-101B-9397-08002B2CF9AE}" pid="166" name="ZOTERO_BREF_MTPqR0zMbLpr_1">
    <vt:lpwstr>ZOTERO_ITEM CSL_CITATION {"citationID":"aunlhm8mnm","properties":{"formattedCitation":"{\\rtf {\\i{}(51, 52)}}","plainCitation":"(51, 52)"},"citationItems":[{"id":183,"uris":["http://zotero.org/users/local/TwUz9M9z/items/G8G5H5QP"],"uri":["http://zotero.o</vt:lpwstr>
  </property>
  <property fmtid="{D5CDD505-2E9C-101B-9397-08002B2CF9AE}" pid="167" name="ZOTERO_BREF_MTPqR0zMbLpr_2">
    <vt:lpwstr>rg/users/local/TwUz9M9z/items/G8G5H5QP"],"itemData":{"id":183,"type":"article-journal","title":"Emergence of a Stable Cortical Map for Neuroprosthetic Control","container-title":"PLoS Biology","page":"e1000153","volume":"7","issue":"7","source":"CrossRef"</vt:lpwstr>
  </property>
  <property fmtid="{D5CDD505-2E9C-101B-9397-08002B2CF9AE}" pid="168" name="ZOTERO_BREF_MTPqR0zMbLpr_3">
    <vt:lpwstr>,"DOI":"10.1371/journal.pbio.1000153","ISSN":"1545-7885","language":"en","author":[{"family":"Ganguly","given":"Karunesh"},{"family":"Carmena","given":"Jose M."}],"editor":[{"family":"Ashe","given":"James"}],"issued":{"date-parts":[["2009",7,21]]}}},{"id"</vt:lpwstr>
  </property>
  <property fmtid="{D5CDD505-2E9C-101B-9397-08002B2CF9AE}" pid="169" name="ZOTERO_BREF_MTPqR0zMbLpr_4">
    <vt:lpwstr>:184,"uris":["http://zotero.org/users/local/TwUz9M9z/items/9G5FM56Q"],"uri":["http://zotero.org/users/local/TwUz9M9z/items/9G5FM56Q"],"itemData":{"id":184,"type":"article-journal","title":"Closed-Loop Decoder Adaptation Shapes Neural Plasticity for Skillf</vt:lpwstr>
  </property>
  <property fmtid="{D5CDD505-2E9C-101B-9397-08002B2CF9AE}" pid="170" name="ZOTERO_BREF_MTPqR0zMbLpr_5">
    <vt:lpwstr>ul Neuroprosthetic Control","container-title":"Neuron","page":"1380-1393","volume":"82","issue":"6","source":"CrossRef","DOI":"10.1016/j.neuron.2014.04.048","ISSN":"08966273","language":"en","author":[{"family":"Orsborn","given":"Amy L."},{"family":"Moorm</vt:lpwstr>
  </property>
  <property fmtid="{D5CDD505-2E9C-101B-9397-08002B2CF9AE}" pid="171" name="ZOTERO_BREF_MTPqR0zMbLpr_6">
    <vt:lpwstr>an","given":"Helene G."},{"family":"Overduin","given":"Simon A."},{"family":"Shanechi","given":"Maryam M."},{"family":"Dimitrov","given":"Dragan F."},{"family":"Carmena","given":"Jose M."}],"issued":{"date-parts":[["2014",6]]}}}],"schema":"https://github.</vt:lpwstr>
  </property>
  <property fmtid="{D5CDD505-2E9C-101B-9397-08002B2CF9AE}" pid="172" name="ZOTERO_BREF_MTPqR0zMbLpr_7">
    <vt:lpwstr>com/citation-style-language/schema/raw/master/csl-citation.json"}</vt:lpwstr>
  </property>
  <property fmtid="{D5CDD505-2E9C-101B-9397-08002B2CF9AE}" pid="173" name="ZOTERO_BREF_MYfLaQaUgWsZ_1">
    <vt:lpwstr>ZOTERO_ITEM CSL_CITATION {"citationID":"eqk0rcggr","properties":{"formattedCitation":"[1]","plainCitation":"[1]"},"citationItems":[{"id":9,"uris":["http://zotero.org/users/local/TwUz9M9z/items/62MQ944P"],"uri":["http://zotero.org/users/local/TwUz9M9z/item</vt:lpwstr>
  </property>
  <property fmtid="{D5CDD505-2E9C-101B-9397-08002B2CF9AE}" pid="174" name="ZOTERO_BREF_MYfLaQaUgWsZ_2">
    <vt:lpwstr>s/62MQ944P"],"itemData":{"id":9,"type":"article-journal","title":"Brain–computer interfaces for communication and rehabilitation","container-title":"Nature Reviews Neurology","page":"513-525","volume":"12","issue":"9","source":"CrossRef","DOI":"10.1038/nr</vt:lpwstr>
  </property>
  <property fmtid="{D5CDD505-2E9C-101B-9397-08002B2CF9AE}" pid="175" name="ZOTERO_BREF_MYfLaQaUgWsZ_3">
    <vt:lpwstr>neurol.2016.113","ISSN":"1759-4758, 1759-4766","author":[{"family":"Chaudhary","given":"Ujwal"},{"family":"Birbaumer","given":"Niels"},{"family":"Ramos-Murguialday","given":"Ander"}],"issued":{"date-parts":[["2016",8,19]]}},"label":"page"}],"schema":"http</vt:lpwstr>
  </property>
  <property fmtid="{D5CDD505-2E9C-101B-9397-08002B2CF9AE}" pid="176" name="ZOTERO_BREF_MYfLaQaUgWsZ_4">
    <vt:lpwstr>s://github.com/citation-style-language/schema/raw/master/csl-citation.json"}</vt:lpwstr>
  </property>
  <property fmtid="{D5CDD505-2E9C-101B-9397-08002B2CF9AE}" pid="177" name="ZOTERO_BREF_N6iHio8E6PRm1_1">
    <vt:lpwstr>ZOTERO_ITEM CSL_CITATION {"citationID":"LJ6nSRMJ","properties":{"formattedCitation":"{\\rtf [9,11,18,20,21,24\\uc0\\u8211{}29,31,32]}","plainCitation":"[9,11,18,20,21,24–29,31,32]"},"citationItems":[{"id":66,"uris":["http://zotero.org/users/local/TwUz9M9z</vt:lpwstr>
  </property>
  <property fmtid="{D5CDD505-2E9C-101B-9397-08002B2CF9AE}" pid="178" name="ZOTERO_BREF_N6iHio8E6PRm1_10">
    <vt:lpwstr>rtTitle":"EEG-based neuroprosthesis control","language":"en","author":[{"family":"Müller-Putz","given":"Gernot R."},{"family":"Scherer","given":"Reinhold"},{"family":"Pfurtscheller","given":"Gert"},{"family":"Rupp","given":"Rüdiger"}],"issued":{"date-part</vt:lpwstr>
  </property>
  <property fmtid="{D5CDD505-2E9C-101B-9397-08002B2CF9AE}" pid="179" name="ZOTERO_BREF_N6iHio8E6PRm1_11">
    <vt:lpwstr>s":[["2005",7]]}},"label":"page"},{"id":37,"uris":["http://zotero.org/users/local/TwUz9M9z/items/32X3R55V"],"uri":["http://zotero.org/users/local/TwUz9M9z/items/32X3R55V"],"itemData":{"id":37,"type":"article-journal","title":"Initial on-line evaluations o</vt:lpwstr>
  </property>
  <property fmtid="{D5CDD505-2E9C-101B-9397-08002B2CF9AE}" pid="180" name="ZOTERO_BREF_N6iHio8E6PRm1_12">
    <vt:lpwstr>f the LF-ASD brain-computer interface with able-bodied and spinal-cord subjects using imagined voluntary motor potentials","container-title":"IEEE Transactions on Neural Systems and Rehabilitation Engineering","page":"219-224","volume":"10","issue":"4","s</vt:lpwstr>
  </property>
  <property fmtid="{D5CDD505-2E9C-101B-9397-08002B2CF9AE}" pid="181" name="ZOTERO_BREF_N6iHio8E6PRm1_13">
    <vt:lpwstr>ource":"CrossRef","DOI":"10.1109/TNSRE.2002.806839","ISSN":"1534-4320","language":"en","author":[{"family":"Birch","given":"G.E."},{"family":"Bozorgzadeh","given":"Z."},{"family":"Mason","given":"S.G."}],"issued":{"date-parts":[["2002",12]]}},"label":"pag</vt:lpwstr>
  </property>
  <property fmtid="{D5CDD505-2E9C-101B-9397-08002B2CF9AE}" pid="182" name="ZOTERO_BREF_N6iHio8E6PRm1_14">
    <vt:lpwstr>e"},{"id":29,"uris":["http://zotero.org/users/local/TwUz9M9z/items/GA4QUB9G"],"uri":["http://zotero.org/users/local/TwUz9M9z/items/GA4QUB9G"],"itemData":{"id":29,"type":"article-journal","title":"Long-term independent brain-computer interface home use imp</vt:lpwstr>
  </property>
  <property fmtid="{D5CDD505-2E9C-101B-9397-08002B2CF9AE}" pid="183" name="ZOTERO_BREF_N6iHio8E6PRm1_15">
    <vt:lpwstr>roves quality of life of a patient in the locked-in state: A case study","container-title":"Archives of Physical Medicine and Rehabilitation","page":"S16-S26","volume":"96","issue":"3","source":"CrossRef","DOI":"10.1016/j.apmr.2014.03.035","ISSN":"0003999</vt:lpwstr>
  </property>
  <property fmtid="{D5CDD505-2E9C-101B-9397-08002B2CF9AE}" pid="184" name="ZOTERO_BREF_N6iHio8E6PRm1_16">
    <vt:lpwstr>3","shortTitle":"Long-Term Independent Brain-Computer Interface Home Use Improves Quality of Life of a Patient in the Locked-In State","language":"en","author":[{"family":"Holz","given":"Elisa Mira"},{"family":"Botrel","given":"Loic"},{"family":"Kaufmann"</vt:lpwstr>
  </property>
  <property fmtid="{D5CDD505-2E9C-101B-9397-08002B2CF9AE}" pid="185" name="ZOTERO_BREF_N6iHio8E6PRm1_17">
    <vt:lpwstr>,"given":"Tobias"},{"family":"Kübler","given":"Andrea"}],"issued":{"date-parts":[["2015",3]]}},"label":"page"},{"id":68,"uris":["http://zotero.org/users/local/TwUz9M9z/items/ZDQPT265"],"uri":["http://zotero.org/users/local/TwUz9M9z/items/ZDQPT265"],"itemD</vt:lpwstr>
  </property>
  <property fmtid="{D5CDD505-2E9C-101B-9397-08002B2CF9AE}" pid="186" name="ZOTERO_BREF_N6iHio8E6PRm1_18">
    <vt:lpwstr>ata":{"id":68,"type":"article-journal","title":"Motor imagery for severely motor-impaired patients: Evidence for brain-computer interfacing as superior control solution","container-title":"PLoS ONE","page":"e104854","volume":"9","issue":"8","source":"Cros</vt:lpwstr>
  </property>
  <property fmtid="{D5CDD505-2E9C-101B-9397-08002B2CF9AE}" pid="187" name="ZOTERO_BREF_N6iHio8E6PRm1_19">
    <vt:lpwstr>sRef","DOI":"10.1371/journal.pone.0104854","ISSN":"1932-6203","shortTitle":"Motor Imagery for Severely Motor-Impaired Patients","language":"en","author":[{"family":"Höhne","given":"Johannes"},{"family":"Holz","given":"Elisa"},{"family":"Staiger-Sälzer","g</vt:lpwstr>
  </property>
  <property fmtid="{D5CDD505-2E9C-101B-9397-08002B2CF9AE}" pid="188" name="ZOTERO_BREF_N6iHio8E6PRm1_2">
    <vt:lpwstr>/items/5Z68665Q"],"uri":["http://zotero.org/users/local/TwUz9M9z/items/5Z68665Q"],"itemData":{"id":66,"type":"article-journal","title":"Brain–computer interface controlled gaming: Evaluation of usability by severely motor restricted end-users","container-</vt:lpwstr>
  </property>
  <property fmtid="{D5CDD505-2E9C-101B-9397-08002B2CF9AE}" pid="189" name="ZOTERO_BREF_N6iHio8E6PRm1_20">
    <vt:lpwstr>iven":"Pit"},{"family":"Müller","given":"Klaus-Robert"},{"family":"Kübler","given":"Andrea"},{"family":"Tangermann","given":"Michael"}],"issued":{"date-parts":[["2014",8,27]]}},"label":"page"},{"id":13,"uris":["http://zotero.org/users/local/TwUz9M9z/items</vt:lpwstr>
  </property>
  <property fmtid="{D5CDD505-2E9C-101B-9397-08002B2CF9AE}" pid="190" name="ZOTERO_BREF_N6iHio8E6PRm1_21">
    <vt:lpwstr>/SKRPE76V"],"uri":["http://zotero.org/users/local/TwUz9M9z/items/SKRPE76V"],"itemData":{"id":13,"type":"article-journal","title":"On the feasibility of using motor imagery EEG-based brain–computer interface in chronic tetraplegics for assistive robotic ar</vt:lpwstr>
  </property>
  <property fmtid="{D5CDD505-2E9C-101B-9397-08002B2CF9AE}" pid="191" name="ZOTERO_BREF_N6iHio8E6PRm1_22">
    <vt:lpwstr>m control: A clinical test and long-term post-trial follow-up","container-title":"Spinal Cord","page":"599-608","volume":"50","issue":"8","source":"CrossRef","DOI":"10.1038/sc.2012.14","ISSN":"1362-4393, 1476-5624","shortTitle":"On the feasibility of usin</vt:lpwstr>
  </property>
  <property fmtid="{D5CDD505-2E9C-101B-9397-08002B2CF9AE}" pid="192" name="ZOTERO_BREF_N6iHio8E6PRm1_23">
    <vt:lpwstr>g motor imagery EEG-based brain–computer interface in chronic tetraplegics for assistive robotic arm control","author":[{"family":"Onose","given":"G"},{"family":"Grozea","given":"C"},{"family":"Anghelescu","given":"A"},{"family":"Daia","given":"C"},{"fami</vt:lpwstr>
  </property>
  <property fmtid="{D5CDD505-2E9C-101B-9397-08002B2CF9AE}" pid="193" name="ZOTERO_BREF_N6iHio8E6PRm1_24">
    <vt:lpwstr>ly":"Sinescu","given":"C J"},{"family":"Ciurea","given":"A V"},{"family":"Spircu","given":"T"},{"family":"Mirea","given":"A"},{"family":"Andone","given":"I"},{"family":"Spânu","given":"A"},{"family":"Popescu","given":"C"},{"family":"Mihăescu","given":"A S</vt:lpwstr>
  </property>
  <property fmtid="{D5CDD505-2E9C-101B-9397-08002B2CF9AE}" pid="194" name="ZOTERO_BREF_N6iHio8E6PRm1_25">
    <vt:lpwstr>"},{"family":"Fazli","given":"S"},{"family":"Danóczy","given":"M"},{"family":"Popescu","given":"F"}],"issued":{"date-parts":[["2012",8]]}},"label":"page"},{"id":63,"uris":["http://zotero.org/users/local/TwUz9M9z/items/AXKZWKIQ"],"uri":["http://zotero.org/</vt:lpwstr>
  </property>
  <property fmtid="{D5CDD505-2E9C-101B-9397-08002B2CF9AE}" pid="195" name="ZOTERO_BREF_N6iHio8E6PRm1_26">
    <vt:lpwstr>users/local/TwUz9M9z/items/AXKZWKIQ"],"itemData":{"id":63,"type":"article-journal","title":"Self-paced (asynchronous) BCI control of a wheelchair in virtual environments: a case study with a tetraplegic","container-title":"Computational Intelligence and N</vt:lpwstr>
  </property>
  <property fmtid="{D5CDD505-2E9C-101B-9397-08002B2CF9AE}" pid="196" name="ZOTERO_BREF_N6iHio8E6PRm1_27">
    <vt:lpwstr>euroscience","page":"1-8","volume":"2007","source":"CrossRef","DOI":"10.1155/2007/79642","ISSN":"1687-5265, 1687-5273","shortTitle":"Self-Paced (Asynchronous) BCI Control of a Wheelchair in Virtual Environments","language":"en","author":[{"family":"Leeb",</vt:lpwstr>
  </property>
  <property fmtid="{D5CDD505-2E9C-101B-9397-08002B2CF9AE}" pid="197" name="ZOTERO_BREF_N6iHio8E6PRm1_28">
    <vt:lpwstr>"given":"Robert"},{"family":"Friedman","given":"Doron"},{"family":"Müller-Putz","given":"Gernot R."},{"family":"Scherer","given":"Reinhold"},{"family":"Slater","given":"Mel"},{"family":"Pfurtscheller","given":"Gert"}],"issued":{"date-parts":[["2007"]]}},"</vt:lpwstr>
  </property>
  <property fmtid="{D5CDD505-2E9C-101B-9397-08002B2CF9AE}" pid="198" name="ZOTERO_BREF_N6iHio8E6PRm1_29">
    <vt:lpwstr>label":"page"},{"id":38,"uris":["http://zotero.org/users/local/TwUz9M9z/items/C563K943"],"uri":["http://zotero.org/users/local/TwUz9M9z/items/C563K943"],"itemData":{"id":38,"type":"article-journal","title":"‘Thought’ – control of functional electrical sti</vt:lpwstr>
  </property>
  <property fmtid="{D5CDD505-2E9C-101B-9397-08002B2CF9AE}" pid="199" name="ZOTERO_BREF_N6iHio8E6PRm1_3">
    <vt:lpwstr>title":"Artificial Intelligence in Medicine","page":"111-120","volume":"59","issue":"2","source":"CrossRef","DOI":"10.1016/j.artmed.2013.08.001","ISSN":"09333657","shortTitle":"Brain–computer interface controlled gaming","language":"en","author":[{"family</vt:lpwstr>
  </property>
  <property fmtid="{D5CDD505-2E9C-101B-9397-08002B2CF9AE}" pid="200" name="ZOTERO_BREF_N6iHio8E6PRm1_30">
    <vt:lpwstr>mulation to restore hand grasp in a patient with tetraplegia","container-title":"Neuroscience Letters","page":"33-36","volume":"351","issue":"1","source":"CrossRef","DOI":"10.1016/S0304-3940(03)00947-9","ISSN":"03043940","language":"en","author":[{"family</vt:lpwstr>
  </property>
  <property fmtid="{D5CDD505-2E9C-101B-9397-08002B2CF9AE}" pid="201" name="ZOTERO_BREF_N6iHio8E6PRm1_31">
    <vt:lpwstr>":"Pfurtscheller","given":"Gert"},{"family":"Müller","given":"Gernot R"},{"family":"Pfurtscheller","given":"Jörg"},{"family":"Gerner","given":"Hans Jürgen"},{"family":"Rupp","given":"Rüdiger"}],"issued":{"date-parts":[["2003",11]]}},"label":"page"},{"id":</vt:lpwstr>
  </property>
  <property fmtid="{D5CDD505-2E9C-101B-9397-08002B2CF9AE}" pid="202" name="ZOTERO_BREF_N6iHio8E6PRm1_32">
    <vt:lpwstr>50,"uris":["http://zotero.org/users/local/TwUz9M9z/items/PM5MTNUK"],"uri":["http://zotero.org/users/local/TwUz9M9z/items/PM5MTNUK"],"itemData":{"id":50,"type":"article-journal","title":"Towards a user-friendly brain–computer interface: Initial tests in AL</vt:lpwstr>
  </property>
  <property fmtid="{D5CDD505-2E9C-101B-9397-08002B2CF9AE}" pid="203" name="ZOTERO_BREF_N6iHio8E6PRm1_33">
    <vt:lpwstr>S and PLS patients","container-title":"Clinical Neurophysiology","page":"1293-1303","volume":"121","issue":"8","source":"CrossRef","DOI":"10.1016/j.clinph.2010.02.157","ISSN":"13882457","shortTitle":"Towards a user-friendly brain–computer interface","lang</vt:lpwstr>
  </property>
  <property fmtid="{D5CDD505-2E9C-101B-9397-08002B2CF9AE}" pid="204" name="ZOTERO_BREF_N6iHio8E6PRm1_34">
    <vt:lpwstr>uage":"en","author":[{"family":"Bai","given":"Ou"},{"family":"Lin","given":"Peter"},{"family":"Huang","given":"Dandan"},{"family":"Fei","given":"Ding Yu"},{"family":"Floeter","given":"Mary Kay"}],"issued":{"date-parts":[["2010",8]]}},"label":"page"},{"id"</vt:lpwstr>
  </property>
  <property fmtid="{D5CDD505-2E9C-101B-9397-08002B2CF9AE}" pid="205" name="ZOTERO_BREF_N6iHio8E6PRm1_35">
    <vt:lpwstr>:70,"uris":["http://zotero.org/users/local/TwUz9M9z/items/AQ8FF7W6"],"uri":["http://zotero.org/users/local/TwUz9M9z/items/AQ8FF7W6"],"itemData":{"id":70,"type":"article-journal","title":"Towards independence: A BCI telepresence robot for people with sever</vt:lpwstr>
  </property>
  <property fmtid="{D5CDD505-2E9C-101B-9397-08002B2CF9AE}" pid="206" name="ZOTERO_BREF_N6iHio8E6PRm1_36">
    <vt:lpwstr>e motor disabilities","container-title":"Proceedings of the IEEE","page":"969-982","volume":"103","issue":"6","source":"CrossRef","DOI":"10.1109/JPROC.2015.2419736","ISSN":"0018-9219, 1558-2256","shortTitle":"Towards Independence","author":[{"family":"Lee</vt:lpwstr>
  </property>
  <property fmtid="{D5CDD505-2E9C-101B-9397-08002B2CF9AE}" pid="207" name="ZOTERO_BREF_N6iHio8E6PRm1_37">
    <vt:lpwstr>b","given":"Robert"},{"family":"Tonin","given":"Luca"},{"family":"Rohm","given":"Martin"},{"family":"Desideri","given":"Lorenzo"},{"family":"Carlson","given":"Tom"},{"family":"Millán","given":"Jose d R"}],"issued":{"date-parts":[["2015",6]]}},"label":"pag</vt:lpwstr>
  </property>
  <property fmtid="{D5CDD505-2E9C-101B-9397-08002B2CF9AE}" pid="208" name="ZOTERO_BREF_N6iHio8E6PRm1_38">
    <vt:lpwstr>e"},{"id":10,"uris":["http://zotero.org/users/local/TwUz9M9z/items/SQRJPH5J"],"uri":["http://zotero.org/users/local/TwUz9M9z/items/SQRJPH5J"],"itemData":{"id":10,"type":"article-journal","title":"Transferring brain–computer interfaces beyond the laborator</vt:lpwstr>
  </property>
  <property fmtid="{D5CDD505-2E9C-101B-9397-08002B2CF9AE}" pid="209" name="ZOTERO_BREF_N6iHio8E6PRm1_39">
    <vt:lpwstr>y: Successful application control for motor-disabled users","container-title":"Artificial Intelligence in Medicine","page":"121-132","volume":"59","issue":"2","source":"CrossRef","DOI":"10.1016/j.artmed.2013.08.004","ISSN":"09333657","shortTitle":"Transfe</vt:lpwstr>
  </property>
  <property fmtid="{D5CDD505-2E9C-101B-9397-08002B2CF9AE}" pid="210" name="ZOTERO_BREF_N6iHio8E6PRm1_4">
    <vt:lpwstr>":"Holz","given":"Elisa Mira"},{"family":"Höhne","given":"Johannes"},{"family":"Staiger-Sälzer","given":"Pit"},{"family":"Tangermann","given":"Michael"},{"family":"Kübler","given":"Andrea"}],"issued":{"date-parts":[["2013",10]]}},"label":"page"},{"id":67,</vt:lpwstr>
  </property>
  <property fmtid="{D5CDD505-2E9C-101B-9397-08002B2CF9AE}" pid="211" name="ZOTERO_BREF_N6iHio8E6PRm1_40">
    <vt:lpwstr>rring brain–computer interfaces beyond the laboratory","language":"en","author":[{"family":"Leeb","given":"Robert"},{"family":"Perdikis","given":"Serafeim"},{"family":"Tonin","given":"Luca"},{"family":"Biasiucci","given":"Andrea"},{"family":"Tavella","giv</vt:lpwstr>
  </property>
  <property fmtid="{D5CDD505-2E9C-101B-9397-08002B2CF9AE}" pid="212" name="ZOTERO_BREF_N6iHio8E6PRm1_41">
    <vt:lpwstr>en":"Michele"},{"family":"Creatura","given":"Marco"},{"family":"Molina","given":"Alberto"},{"family":"Al-Khodairy","given":"Abdul"},{"family":"Carlson","given":"Tom"},{"family":"Millán","given":"José d R"}],"issued":{"date-parts":[["2013",10]]}},"label":"</vt:lpwstr>
  </property>
  <property fmtid="{D5CDD505-2E9C-101B-9397-08002B2CF9AE}" pid="213" name="ZOTERO_BREF_N6iHio8E6PRm1_42">
    <vt:lpwstr>page"},{"id":71,"uris":["http://zotero.org/users/local/TwUz9M9z/items/FIMSN4MD"],"uri":["http://zotero.org/users/local/TwUz9M9z/items/FIMSN4MD"],"itemData":{"id":71,"type":"article-journal","title":"Functional rehabilitation of the paralyzed upper extremi</vt:lpwstr>
  </property>
  <property fmtid="{D5CDD505-2E9C-101B-9397-08002B2CF9AE}" pid="214" name="ZOTERO_BREF_N6iHio8E6PRm1_43">
    <vt:lpwstr>ty after spinal cord injury by noninvasive hybrid neuroprostheses","container-title":"Proceedings of the IEEE","page":"954-968","volume":"103","issue":"6","source":"CrossRef","DOI":"10.1109/JPROC.2015.2395253","ISSN":"0018-9219, 1558-2256","author":[{"fam</vt:lpwstr>
  </property>
  <property fmtid="{D5CDD505-2E9C-101B-9397-08002B2CF9AE}" pid="215" name="ZOTERO_BREF_N6iHio8E6PRm1_44">
    <vt:lpwstr>ily":"Rupp","given":"Rudiger"},{"family":"Rohm","given":"Martin"},{"family":"Schneiders","given":"Matthias"},{"family":"Kreilinger","given":"Alex"},{"family":"Muller-Putz","given":"Gernot R."}],"issued":{"date-parts":[["2015",6]]}},"label":"page"}],"schem</vt:lpwstr>
  </property>
  <property fmtid="{D5CDD505-2E9C-101B-9397-08002B2CF9AE}" pid="216" name="ZOTERO_BREF_N6iHio8E6PRm1_45">
    <vt:lpwstr>a":"https://github.com/citation-style-language/schema/raw/master/csl-citation.json"}</vt:lpwstr>
  </property>
  <property fmtid="{D5CDD505-2E9C-101B-9397-08002B2CF9AE}" pid="217" name="ZOTERO_BREF_N6iHio8E6PRm1_5">
    <vt:lpwstr>"uris":["http://zotero.org/users/local/TwUz9M9z/items/KAN8J9GF"],"uri":["http://zotero.org/users/local/TwUz9M9z/items/KAN8J9GF"],"itemData":{"id":67,"type":"article-journal","title":"Clinical evaluation of BrainTree, a motor imagery hybrid BCI speller","c</vt:lpwstr>
  </property>
  <property fmtid="{D5CDD505-2E9C-101B-9397-08002B2CF9AE}" pid="218" name="ZOTERO_BREF_N6iHio8E6PRm1_6">
    <vt:lpwstr>ontainer-title":"Journal of Neural Engineering","page":"036003","volume":"11","issue":"3","source":"CrossRef","DOI":"10.1088/1741-2560/11/3/036003","ISSN":"1741-2560, 1741-2552","author":[{"family":"Perdikis","given":"S"},{"family":"Leeb","given":"R"},{"f</vt:lpwstr>
  </property>
  <property fmtid="{D5CDD505-2E9C-101B-9397-08002B2CF9AE}" pid="219" name="ZOTERO_BREF_N6iHio8E6PRm1_7">
    <vt:lpwstr>amily":"Williamson","given":"J"},{"family":"Ramsay","given":"A"},{"family":"Tavella","given":"M"},{"family":"Desideri","given":"L"},{"family":"Hoogerwerf","given":"E-J"},{"family":"Al-Khodairy","given":"A"},{"family":"Murray-Smith","given":"R"},{"family":</vt:lpwstr>
  </property>
  <property fmtid="{D5CDD505-2E9C-101B-9397-08002B2CF9AE}" pid="220" name="ZOTERO_BREF_N6iHio8E6PRm1_8">
    <vt:lpwstr>"Millán","given":"J d R"}],"issued":{"date-parts":[["2014",6,1]]}},"label":"page"},{"id":49,"uris":["http://zotero.org/users/local/TwUz9M9z/items/G3VKRMFJ"],"uri":["http://zotero.org/users/local/TwUz9M9z/items/G3VKRMFJ"],"itemData":{"id":49,"type":"articl</vt:lpwstr>
  </property>
  <property fmtid="{D5CDD505-2E9C-101B-9397-08002B2CF9AE}" pid="221" name="ZOTERO_BREF_N6iHio8E6PRm1_9">
    <vt:lpwstr>e-journal","title":"EEG-based neuroprosthesis control: A step towards clinical practice","container-title":"Neuroscience Letters","page":"169-174","volume":"382","issue":"1-2","source":"CrossRef","DOI":"10.1016/j.neulet.2005.03.021","ISSN":"03043940","sho</vt:lpwstr>
  </property>
  <property fmtid="{D5CDD505-2E9C-101B-9397-08002B2CF9AE}" pid="222" name="ZOTERO_BREF_N6iHio8E6PRm_1">
    <vt:lpwstr>ZOTERO_ITEM CSL_CITATION {"citationID":"oFCr9qol","properties":{"formattedCitation":"{\\rtf {\\i{}(4, 6, 11, 15, 24, 27\\uc0\\u8211{}32, 34, 35)}}","plainCitation":"(4, 6, 11, 15, 24, 27–32, 34, 35)","dontUpdate":true},"citationItems":[{"id":66,"uris":["h</vt:lpwstr>
  </property>
  <property fmtid="{D5CDD505-2E9C-101B-9397-08002B2CF9AE}" pid="223" name="ZOTERO_BREF_N6iHio8E6PRm_10">
    <vt:lpwstr>t.2005.03.021","ISSN":"03043940","shortTitle":"EEG-based neuroprosthesis control","language":"en","author":[{"family":"Müller-Putz","given":"Gernot R."},{"family":"Scherer","given":"Reinhold"},{"family":"Pfurtscheller","given":"Gert"},{"family":"Rupp","gi</vt:lpwstr>
  </property>
  <property fmtid="{D5CDD505-2E9C-101B-9397-08002B2CF9AE}" pid="224" name="ZOTERO_BREF_N6iHio8E6PRm_11">
    <vt:lpwstr>ven":"Rüdiger"}],"issued":{"date-parts":[["2005",7]]}},"label":"page"},{"id":37,"uris":["http://zotero.org/users/local/TwUz9M9z/items/32X3R55V"],"uri":["http://zotero.org/users/local/TwUz9M9z/items/32X3R55V"],"itemData":{"id":37,"type":"article-journal","</vt:lpwstr>
  </property>
  <property fmtid="{D5CDD505-2E9C-101B-9397-08002B2CF9AE}" pid="225" name="ZOTERO_BREF_N6iHio8E6PRm_12">
    <vt:lpwstr>title":"Initial on-line evaluations of the LF-ASD brain-computer interface with able-bodied and spinal-cord subjects using imagined voluntary motor potentials","container-title":"IEEE Transactions on Neural Systems and Rehabilitation Engineering","page":"</vt:lpwstr>
  </property>
  <property fmtid="{D5CDD505-2E9C-101B-9397-08002B2CF9AE}" pid="226" name="ZOTERO_BREF_N6iHio8E6PRm_13">
    <vt:lpwstr>219-224","volume":"10","issue":"4","source":"CrossRef","DOI":"10.1109/TNSRE.2002.806839","ISSN":"1534-4320","language":"en","author":[{"family":"Birch","given":"G.E."},{"family":"Bozorgzadeh","given":"Z."},{"family":"Mason","given":"S.G."}],"issued":{"dat</vt:lpwstr>
  </property>
  <property fmtid="{D5CDD505-2E9C-101B-9397-08002B2CF9AE}" pid="227" name="ZOTERO_BREF_N6iHio8E6PRm_14">
    <vt:lpwstr>e-parts":[["2002",12]]}},"label":"page"},{"id":29,"uris":["http://zotero.org/users/local/TwUz9M9z/items/GA4QUB9G"],"uri":["http://zotero.org/users/local/TwUz9M9z/items/GA4QUB9G"],"itemData":{"id":29,"type":"article-journal","title":"Long-term independent </vt:lpwstr>
  </property>
  <property fmtid="{D5CDD505-2E9C-101B-9397-08002B2CF9AE}" pid="228" name="ZOTERO_BREF_N6iHio8E6PRm_15">
    <vt:lpwstr>brain-computer interface home use improves quality of life of a patient in the locked-in state: A case study","container-title":"Archives of Physical Medicine and Rehabilitation","page":"S16-S26","volume":"96","issue":"3","source":"CrossRef","DOI":"10.101</vt:lpwstr>
  </property>
  <property fmtid="{D5CDD505-2E9C-101B-9397-08002B2CF9AE}" pid="229" name="ZOTERO_BREF_N6iHio8E6PRm_16">
    <vt:lpwstr>6/j.apmr.2014.03.035","ISSN":"00039993","shortTitle":"Long-Term Independent Brain-Computer Interface Home Use Improves Quality of Life of a Patient in the Locked-In State","language":"en","author":[{"family":"Holz","given":"Elisa Mira"},{"family":"Botrel"</vt:lpwstr>
  </property>
  <property fmtid="{D5CDD505-2E9C-101B-9397-08002B2CF9AE}" pid="230" name="ZOTERO_BREF_N6iHio8E6PRm_17">
    <vt:lpwstr>,"given":"Loic"},{"family":"Kaufmann","given":"Tobias"},{"family":"Kübler","given":"Andrea"}],"issued":{"date-parts":[["2015",3]]}},"label":"page"},{"id":68,"uris":["http://zotero.org/users/local/TwUz9M9z/items/ZDQPT265"],"uri":["http://zotero.org/users/l</vt:lpwstr>
  </property>
  <property fmtid="{D5CDD505-2E9C-101B-9397-08002B2CF9AE}" pid="231" name="ZOTERO_BREF_N6iHio8E6PRm_18">
    <vt:lpwstr>ocal/TwUz9M9z/items/ZDQPT265"],"itemData":{"id":68,"type":"article-journal","title":"Motor imagery for severely motor-impaired patients: Evidence for brain-computer interfacing as superior control solution","container-title":"PLoS ONE","page":"e104854","v</vt:lpwstr>
  </property>
  <property fmtid="{D5CDD505-2E9C-101B-9397-08002B2CF9AE}" pid="232" name="ZOTERO_BREF_N6iHio8E6PRm_19">
    <vt:lpwstr>olume":"9","issue":"8","source":"CrossRef","DOI":"10.1371/journal.pone.0104854","ISSN":"1932-6203","shortTitle":"Motor Imagery for Severely Motor-Impaired Patients","language":"en","author":[{"family":"Höhne","given":"Johannes"},{"family":"Holz","given":"</vt:lpwstr>
  </property>
  <property fmtid="{D5CDD505-2E9C-101B-9397-08002B2CF9AE}" pid="233" name="ZOTERO_BREF_N6iHio8E6PRm_2">
    <vt:lpwstr>ttp://zotero.org/users/local/TwUz9M9z/items/5Z68665Q"],"uri":["http://zotero.org/users/local/TwUz9M9z/items/5Z68665Q"],"itemData":{"id":66,"type":"article-journal","title":"Brain–computer interface controlled gaming: Evaluation of usability by severely mo</vt:lpwstr>
  </property>
  <property fmtid="{D5CDD505-2E9C-101B-9397-08002B2CF9AE}" pid="234" name="ZOTERO_BREF_N6iHio8E6PRm_20">
    <vt:lpwstr>Elisa"},{"family":"Staiger-Sälzer","given":"Pit"},{"family":"Müller","given":"Klaus-Robert"},{"family":"Kübler","given":"Andrea"},{"family":"Tangermann","given":"Michael"}],"issued":{"date-parts":[["2014",8,27]]}},"label":"page"},{"id":13,"uris":["http://</vt:lpwstr>
  </property>
  <property fmtid="{D5CDD505-2E9C-101B-9397-08002B2CF9AE}" pid="235" name="ZOTERO_BREF_N6iHio8E6PRm_21">
    <vt:lpwstr>zotero.org/users/local/TwUz9M9z/items/SKRPE76V"],"uri":["http://zotero.org/users/local/TwUz9M9z/items/SKRPE76V"],"itemData":{"id":13,"type":"article-journal","title":"On the feasibility of using motor imagery EEG-based brain–computer interface in chronic </vt:lpwstr>
  </property>
  <property fmtid="{D5CDD505-2E9C-101B-9397-08002B2CF9AE}" pid="236" name="ZOTERO_BREF_N6iHio8E6PRm_22">
    <vt:lpwstr>tetraplegics for assistive robotic arm control: A clinical test and long-term post-trial follow-up","container-title":"Spinal Cord","page":"599-608","volume":"50","issue":"8","source":"CrossRef","DOI":"10.1038/sc.2012.14","ISSN":"1362-4393, 1476-5624","sh</vt:lpwstr>
  </property>
  <property fmtid="{D5CDD505-2E9C-101B-9397-08002B2CF9AE}" pid="237" name="ZOTERO_BREF_N6iHio8E6PRm_23">
    <vt:lpwstr>ortTitle":"On the feasibility of using motor imagery EEG-based brain–computer interface in chronic tetraplegics for assistive robotic arm control","author":[{"family":"Onose","given":"G"},{"family":"Grozea","given":"C"},{"family":"Anghelescu","given":"A"}</vt:lpwstr>
  </property>
  <property fmtid="{D5CDD505-2E9C-101B-9397-08002B2CF9AE}" pid="238" name="ZOTERO_BREF_N6iHio8E6PRm_24">
    <vt:lpwstr>,{"family":"Daia","given":"C"},{"family":"Sinescu","given":"C J"},{"family":"Ciurea","given":"A V"},{"family":"Spircu","given":"T"},{"family":"Mirea","given":"A"},{"family":"Andone","given":"I"},{"family":"Spânu","given":"A"},{"family":"Popescu","given":"</vt:lpwstr>
  </property>
  <property fmtid="{D5CDD505-2E9C-101B-9397-08002B2CF9AE}" pid="239" name="ZOTERO_BREF_N6iHio8E6PRm_25">
    <vt:lpwstr>C"},{"family":"Mihăescu","given":"A S"},{"family":"Fazli","given":"S"},{"family":"Danóczy","given":"M"},{"family":"Popescu","given":"F"}],"issued":{"date-parts":[["2012",8]]}},"label":"page"},{"id":63,"uris":["http://zotero.org/users/local/TwUz9M9z/items/</vt:lpwstr>
  </property>
  <property fmtid="{D5CDD505-2E9C-101B-9397-08002B2CF9AE}" pid="240" name="ZOTERO_BREF_N6iHio8E6PRm_26">
    <vt:lpwstr>AXKZWKIQ"],"uri":["http://zotero.org/users/local/TwUz9M9z/items/AXKZWKIQ"],"itemData":{"id":63,"type":"article-journal","title":"Self-paced (asynchronous) BCI control of a wheelchair in virtual environments: a case study with a tetraplegic","container-tit</vt:lpwstr>
  </property>
  <property fmtid="{D5CDD505-2E9C-101B-9397-08002B2CF9AE}" pid="241" name="ZOTERO_BREF_N6iHio8E6PRm_27">
    <vt:lpwstr>le":"Computational Intelligence and Neuroscience","page":"1-8","volume":"2007","source":"CrossRef","DOI":"10.1155/2007/79642","ISSN":"1687-5265, 1687-5273","shortTitle":"Self-Paced (Asynchronous) BCI Control of a Wheelchair in Virtual Environments","langu</vt:lpwstr>
  </property>
  <property fmtid="{D5CDD505-2E9C-101B-9397-08002B2CF9AE}" pid="242" name="ZOTERO_BREF_N6iHio8E6PRm_28">
    <vt:lpwstr>age":"en","author":[{"family":"Leeb","given":"Robert"},{"family":"Friedman","given":"Doron"},{"family":"Müller-Putz","given":"Gernot R."},{"family":"Scherer","given":"Reinhold"},{"family":"Slater","given":"Mel"},{"family":"Pfurtscheller","given":"Gert"}],</vt:lpwstr>
  </property>
  <property fmtid="{D5CDD505-2E9C-101B-9397-08002B2CF9AE}" pid="243" name="ZOTERO_BREF_N6iHio8E6PRm_29">
    <vt:lpwstr>"issued":{"date-parts":[["2007"]]}},"label":"page"},{"id":38,"uris":["http://zotero.org/users/local/TwUz9M9z/items/C563K943"],"uri":["http://zotero.org/users/local/TwUz9M9z/items/C563K943"],"itemData":{"id":38,"type":"article-journal","title":"‘Thought’ –</vt:lpwstr>
  </property>
  <property fmtid="{D5CDD505-2E9C-101B-9397-08002B2CF9AE}" pid="244" name="ZOTERO_BREF_N6iHio8E6PRm_3">
    <vt:lpwstr>tor restricted end-users","container-title":"Artificial Intelligence in Medicine","page":"111-120","volume":"59","issue":"2","source":"CrossRef","DOI":"10.1016/j.artmed.2013.08.001","ISSN":"09333657","shortTitle":"Brain–computer interface controlled gamin</vt:lpwstr>
  </property>
  <property fmtid="{D5CDD505-2E9C-101B-9397-08002B2CF9AE}" pid="245" name="ZOTERO_BREF_N6iHio8E6PRm_30">
    <vt:lpwstr> control of functional electrical stimulation to restore hand grasp in a patient with tetraplegia","container-title":"Neuroscience Letters","page":"33-36","volume":"351","issue":"1","source":"CrossRef","DOI":"10.1016/S0304-3940(03)00947-9","ISSN":"0304394</vt:lpwstr>
  </property>
  <property fmtid="{D5CDD505-2E9C-101B-9397-08002B2CF9AE}" pid="246" name="ZOTERO_BREF_N6iHio8E6PRm_31">
    <vt:lpwstr>0","language":"en","author":[{"family":"Pfurtscheller","given":"Gert"},{"family":"Müller","given":"Gernot R"},{"family":"Pfurtscheller","given":"Jörg"},{"family":"Gerner","given":"Hans Jürgen"},{"family":"Rupp","given":"Rüdiger"}],"issued":{"date-parts":[</vt:lpwstr>
  </property>
  <property fmtid="{D5CDD505-2E9C-101B-9397-08002B2CF9AE}" pid="247" name="ZOTERO_BREF_N6iHio8E6PRm_32">
    <vt:lpwstr>["2003",11]]}},"label":"page"},{"id":50,"uris":["http://zotero.org/users/local/TwUz9M9z/items/PM5MTNUK"],"uri":["http://zotero.org/users/local/TwUz9M9z/items/PM5MTNUK"],"itemData":{"id":50,"type":"article-journal","title":"Towards a user-friendly brain–co</vt:lpwstr>
  </property>
  <property fmtid="{D5CDD505-2E9C-101B-9397-08002B2CF9AE}" pid="248" name="ZOTERO_BREF_N6iHio8E6PRm_33">
    <vt:lpwstr>mputer interface: Initial tests in ALS and PLS patients","container-title":"Clinical Neurophysiology","page":"1293-1303","volume":"121","issue":"8","source":"CrossRef","DOI":"10.1016/j.clinph.2010.02.157","ISSN":"13882457","shortTitle":"Towards a user-fri</vt:lpwstr>
  </property>
  <property fmtid="{D5CDD505-2E9C-101B-9397-08002B2CF9AE}" pid="249" name="ZOTERO_BREF_N6iHio8E6PRm_34">
    <vt:lpwstr>endly brain–computer interface","language":"en","author":[{"family":"Bai","given":"Ou"},{"family":"Lin","given":"Peter"},{"family":"Huang","given":"Dandan"},{"family":"Fei","given":"Ding Yu"},{"family":"Floeter","given":"Mary Kay"}],"issued":{"date-parts"</vt:lpwstr>
  </property>
  <property fmtid="{D5CDD505-2E9C-101B-9397-08002B2CF9AE}" pid="250" name="ZOTERO_BREF_N6iHio8E6PRm_35">
    <vt:lpwstr>:[["2010",8]]}},"label":"page"},{"id":70,"uris":["http://zotero.org/users/local/TwUz9M9z/items/AQ8FF7W6"],"uri":["http://zotero.org/users/local/TwUz9M9z/items/AQ8FF7W6"],"itemData":{"id":70,"type":"article-journal","title":"Towards independence: A BCI tel</vt:lpwstr>
  </property>
  <property fmtid="{D5CDD505-2E9C-101B-9397-08002B2CF9AE}" pid="251" name="ZOTERO_BREF_N6iHio8E6PRm_36">
    <vt:lpwstr>epresence robot for people with severe motor disabilities","container-title":"Proceedings of the IEEE","page":"969-982","volume":"103","issue":"6","source":"CrossRef","DOI":"10.1109/JPROC.2015.2419736","ISSN":"0018-9219, 1558-2256","shortTitle":"Towards I</vt:lpwstr>
  </property>
  <property fmtid="{D5CDD505-2E9C-101B-9397-08002B2CF9AE}" pid="252" name="ZOTERO_BREF_N6iHio8E6PRm_37">
    <vt:lpwstr>ndependence","author":[{"family":"Leeb","given":"Robert"},{"family":"Tonin","given":"Luca"},{"family":"Rohm","given":"Martin"},{"family":"Desideri","given":"Lorenzo"},{"family":"Carlson","given":"Tom"},{"family":"Millán","given":"Jose d R"}],"issued":{"da</vt:lpwstr>
  </property>
  <property fmtid="{D5CDD505-2E9C-101B-9397-08002B2CF9AE}" pid="253" name="ZOTERO_BREF_N6iHio8E6PRm_38">
    <vt:lpwstr>te-parts":[["2015",6]]}},"label":"page"},{"id":10,"uris":["http://zotero.org/users/local/TwUz9M9z/items/SQRJPH5J"],"uri":["http://zotero.org/users/local/TwUz9M9z/items/SQRJPH5J"],"itemData":{"id":10,"type":"article-journal","title":"Transferring brain–com</vt:lpwstr>
  </property>
  <property fmtid="{D5CDD505-2E9C-101B-9397-08002B2CF9AE}" pid="254" name="ZOTERO_BREF_N6iHio8E6PRm_39">
    <vt:lpwstr>puter interfaces beyond the laboratory: Successful application control for motor-disabled users","container-title":"Artificial Intelligence in Medicine","page":"121-132","volume":"59","issue":"2","source":"CrossRef","DOI":"10.1016/j.artmed.2013.08.004","I</vt:lpwstr>
  </property>
  <property fmtid="{D5CDD505-2E9C-101B-9397-08002B2CF9AE}" pid="255" name="ZOTERO_BREF_N6iHio8E6PRm_4">
    <vt:lpwstr>g","language":"en","author":[{"family":"Holz","given":"Elisa Mira"},{"family":"Höhne","given":"Johannes"},{"family":"Staiger-Sälzer","given":"Pit"},{"family":"Tangermann","given":"Michael"},{"family":"Kübler","given":"Andrea"}],"issued":{"date-parts":[["2</vt:lpwstr>
  </property>
  <property fmtid="{D5CDD505-2E9C-101B-9397-08002B2CF9AE}" pid="256" name="ZOTERO_BREF_N6iHio8E6PRm_40">
    <vt:lpwstr>SSN":"09333657","shortTitle":"Transferring brain–computer interfaces beyond the laboratory","language":"en","author":[{"family":"Leeb","given":"Robert"},{"family":"Perdikis","given":"Serafeim"},{"family":"Tonin","given":"Luca"},{"family":"Biasiucci","give</vt:lpwstr>
  </property>
  <property fmtid="{D5CDD505-2E9C-101B-9397-08002B2CF9AE}" pid="257" name="ZOTERO_BREF_N6iHio8E6PRm_41">
    <vt:lpwstr>n":"Andrea"},{"family":"Tavella","given":"Michele"},{"family":"Creatura","given":"Marco"},{"family":"Molina","given":"Alberto"},{"family":"Al-Khodairy","given":"Abdul"},{"family":"Carlson","given":"Tom"},{"family":"Millán","given":"José d R"}],"issued":{"</vt:lpwstr>
  </property>
  <property fmtid="{D5CDD505-2E9C-101B-9397-08002B2CF9AE}" pid="258" name="ZOTERO_BREF_N6iHio8E6PRm_42">
    <vt:lpwstr>date-parts":[["2013",10]]}},"label":"page"},{"id":71,"uris":["http://zotero.org/users/local/TwUz9M9z/items/FIMSN4MD"],"uri":["http://zotero.org/users/local/TwUz9M9z/items/FIMSN4MD"],"itemData":{"id":71,"type":"article-journal","title":"Functional rehabili</vt:lpwstr>
  </property>
  <property fmtid="{D5CDD505-2E9C-101B-9397-08002B2CF9AE}" pid="259" name="ZOTERO_BREF_N6iHio8E6PRm_43">
    <vt:lpwstr>tation of the paralyzed upper extremity after spinal cord injury by noninvasive hybrid neuroprostheses","container-title":"Proceedings of the IEEE","page":"954-968","volume":"103","issue":"6","source":"CrossRef","DOI":"10.1109/JPROC.2015.2395253","ISSN":"</vt:lpwstr>
  </property>
  <property fmtid="{D5CDD505-2E9C-101B-9397-08002B2CF9AE}" pid="260" name="ZOTERO_BREF_N6iHio8E6PRm_44">
    <vt:lpwstr>0018-9219, 1558-2256","author":[{"family":"Rupp","given":"Rudiger"},{"family":"Rohm","given":"Martin"},{"family":"Schneiders","given":"Matthias"},{"family":"Kreilinger","given":"Alex"},{"family":"Muller-Putz","given":"Gernot R."}],"issued":{"date-parts":[</vt:lpwstr>
  </property>
  <property fmtid="{D5CDD505-2E9C-101B-9397-08002B2CF9AE}" pid="261" name="ZOTERO_BREF_N6iHio8E6PRm_45">
    <vt:lpwstr>["2015",6]]}},"label":"page"}],"schema":"https://github.com/citation-style-language/schema/raw/master/csl-citation.json"}</vt:lpwstr>
  </property>
  <property fmtid="{D5CDD505-2E9C-101B-9397-08002B2CF9AE}" pid="262" name="ZOTERO_BREF_N6iHio8E6PRm_5">
    <vt:lpwstr>013",10]]}},"label":"page"},{"id":67,"uris":["http://zotero.org/users/local/TwUz9M9z/items/KAN8J9GF"],"uri":["http://zotero.org/users/local/TwUz9M9z/items/KAN8J9GF"],"itemData":{"id":67,"type":"article-journal","title":"Clinical evaluation of BrainTree, a</vt:lpwstr>
  </property>
  <property fmtid="{D5CDD505-2E9C-101B-9397-08002B2CF9AE}" pid="263" name="ZOTERO_BREF_N6iHio8E6PRm_6">
    <vt:lpwstr> motor imagery hybrid BCI speller","container-title":"Journal of Neural Engineering","page":"036003","volume":"11","issue":"3","source":"CrossRef","DOI":"10.1088/1741-2560/11/3/036003","ISSN":"1741-2560, 1741-2552","author":[{"family":"Perdikis","given":"</vt:lpwstr>
  </property>
  <property fmtid="{D5CDD505-2E9C-101B-9397-08002B2CF9AE}" pid="264" name="ZOTERO_BREF_N6iHio8E6PRm_7">
    <vt:lpwstr>S"},{"family":"Leeb","given":"R"},{"family":"Williamson","given":"J"},{"family":"Ramsay","given":"A"},{"family":"Tavella","given":"M"},{"family":"Desideri","given":"L"},{"family":"Hoogerwerf","given":"E-J"},{"family":"Al-Khodairy","given":"A"},{"family":"</vt:lpwstr>
  </property>
  <property fmtid="{D5CDD505-2E9C-101B-9397-08002B2CF9AE}" pid="265" name="ZOTERO_BREF_N6iHio8E6PRm_8">
    <vt:lpwstr>Murray-Smith","given":"R"},{"family":"Millán","given":"J d R"}],"issued":{"date-parts":[["2014",6,1]]}},"label":"page"},{"id":49,"uris":["http://zotero.org/users/local/TwUz9M9z/items/G3VKRMFJ"],"uri":["http://zotero.org/users/local/TwUz9M9z/items/G3VKRMFJ</vt:lpwstr>
  </property>
  <property fmtid="{D5CDD505-2E9C-101B-9397-08002B2CF9AE}" pid="266" name="ZOTERO_BREF_N6iHio8E6PRm_9">
    <vt:lpwstr>"],"itemData":{"id":49,"type":"article-journal","title":"EEG-based neuroprosthesis control: A step towards clinical practice","container-title":"Neuroscience Letters","page":"169-174","volume":"382","issue":"1-2","source":"CrossRef","DOI":"10.1016/j.neule</vt:lpwstr>
  </property>
  <property fmtid="{D5CDD505-2E9C-101B-9397-08002B2CF9AE}" pid="267" name="ZOTERO_BREF_NGOYkabs6D03_1">
    <vt:lpwstr>ZOTERO_BIBL {"custom":[]} CSL_BIBLIOGRAPHY</vt:lpwstr>
  </property>
  <property fmtid="{D5CDD505-2E9C-101B-9397-08002B2CF9AE}" pid="268" name="ZOTERO_BREF_OPzavRUH0U2V1_1">
    <vt:lpwstr>ZOTERO_ITEM CSL_CITATION {"citationID":"sh0c8f2lu","properties":{"formattedCitation":"{\\rtf {\\i{}(5, 35)}}","plainCitation":"(5, 35)","dontUpdate":true},"citationItems":[{"id":72,"uris":["http://zotero.org/users/local/TwUz9M9z/items/RP7HW3X5"],"uri":["h</vt:lpwstr>
  </property>
  <property fmtid="{D5CDD505-2E9C-101B-9397-08002B2CF9AE}" pid="269" name="ZOTERO_BREF_OPzavRUH0U2V1_2">
    <vt:lpwstr>ttp://zotero.org/users/local/TwUz9M9z/items/RP7HW3X5"],"itemData":{"id":72,"type":"article-journal","title":"Direct control of a computer from the human central nervous system","container-title":"IEEE Transactions on Rehabilitation Engineering","page":"19</vt:lpwstr>
  </property>
  <property fmtid="{D5CDD505-2E9C-101B-9397-08002B2CF9AE}" pid="270" name="ZOTERO_BREF_OPzavRUH0U2V1_3">
    <vt:lpwstr>8-202","volume":"8","issue":"2","source":"CrossRef","DOI":"10.1109/86.847815","ISSN":"10636528","author":[{"family":"Kennedy","given":"P.R."},{"family":"Bakay","given":"R.A.E."},{"family":"Moore","given":"M.M."},{"family":"Adams","given":"K."},{"family":"</vt:lpwstr>
  </property>
  <property fmtid="{D5CDD505-2E9C-101B-9397-08002B2CF9AE}" pid="271" name="ZOTERO_BREF_OPzavRUH0U2V1_4">
    <vt:lpwstr>Goldwaithe","given":"J."}],"issued":{"date-parts":[["2000",6]]}},"label":"page"},{"id":73,"uris":["http://zotero.org/users/local/TwUz9M9z/items/NEJ3K9FJ"],"uri":["http://zotero.org/users/local/TwUz9M9z/items/NEJ3K9FJ"],"itemData":{"id":73,"type":"article-</vt:lpwstr>
  </property>
  <property fmtid="{D5CDD505-2E9C-101B-9397-08002B2CF9AE}" pid="272" name="ZOTERO_BREF_OPzavRUH0U2V1_5">
    <vt:lpwstr>journal","title":"Computer Control Using Human Intracortical Local Field Potentials","container-title":"IEEE Transactions on Neural Systems and Rehabilitation Engineering","page":"339-344","volume":"12","issue":"3","source":"CrossRef","DOI":"10.1109/TNSRE</vt:lpwstr>
  </property>
  <property fmtid="{D5CDD505-2E9C-101B-9397-08002B2CF9AE}" pid="273" name="ZOTERO_BREF_OPzavRUH0U2V1_6">
    <vt:lpwstr>.2004.834629","ISSN":"1534-4320","language":"en","author":[{"family":"Kennedy","given":"P.R."},{"family":"Kirby","given":"M.T."},{"family":"Moore","given":"M.M."},{"family":"King","given":"B."},{"family":"Mallory","given":"A."}],"issued":{"date-parts":[["</vt:lpwstr>
  </property>
  <property fmtid="{D5CDD505-2E9C-101B-9397-08002B2CF9AE}" pid="274" name="ZOTERO_BREF_OPzavRUH0U2V1_7">
    <vt:lpwstr>2004",9]]}},"label":"page"}],"schema":"https://github.com/citation-style-language/schema/raw/master/csl-citation.json"}</vt:lpwstr>
  </property>
  <property fmtid="{D5CDD505-2E9C-101B-9397-08002B2CF9AE}" pid="275" name="ZOTERO_BREF_OPzavRUH0U2V_1">
    <vt:lpwstr>ZOTERO_ITEM CSL_CITATION {"citationID":"HME0JOz2","properties":{"formattedCitation":"{\\rtf {\\i{}(5, 35)}}","plainCitation":"(5, 35)","dontUpdate":true},"citationItems":[{"id":72,"uris":["http://zotero.org/users/local/TwUz9M9z/items/RP7HW3X5"],"uri":["ht</vt:lpwstr>
  </property>
  <property fmtid="{D5CDD505-2E9C-101B-9397-08002B2CF9AE}" pid="276" name="ZOTERO_BREF_OPzavRUH0U2V_2">
    <vt:lpwstr>tp://zotero.org/users/local/TwUz9M9z/items/RP7HW3X5"],"itemData":{"id":72,"type":"article-journal","title":"Direct control of a computer from the human central nervous system","container-title":"IEEE Transactions on Rehabilitation Engineering","page":"198</vt:lpwstr>
  </property>
  <property fmtid="{D5CDD505-2E9C-101B-9397-08002B2CF9AE}" pid="277" name="ZOTERO_BREF_OPzavRUH0U2V_3">
    <vt:lpwstr>-202","volume":"8","issue":"2","source":"CrossRef","DOI":"10.1109/86.847815","ISSN":"10636528","author":[{"family":"Kennedy","given":"P.R."},{"family":"Bakay","given":"R.A.E."},{"family":"Moore","given":"M.M."},{"family":"Adams","given":"K."},{"family":"G</vt:lpwstr>
  </property>
  <property fmtid="{D5CDD505-2E9C-101B-9397-08002B2CF9AE}" pid="278" name="ZOTERO_BREF_OPzavRUH0U2V_4">
    <vt:lpwstr>oldwaithe","given":"J."}],"issued":{"date-parts":[["2000",6]]}},"label":"page"},{"id":73,"uris":["http://zotero.org/users/local/TwUz9M9z/items/NEJ3K9FJ"],"uri":["http://zotero.org/users/local/TwUz9M9z/items/NEJ3K9FJ"],"itemData":{"id":73,"type":"article-j</vt:lpwstr>
  </property>
  <property fmtid="{D5CDD505-2E9C-101B-9397-08002B2CF9AE}" pid="279" name="ZOTERO_BREF_OPzavRUH0U2V_5">
    <vt:lpwstr>ournal","title":"Computer Control Using Human Intracortical Local Field Potentials","container-title":"IEEE Transactions on Neural Systems and Rehabilitation Engineering","page":"339-344","volume":"12","issue":"3","source":"CrossRef","DOI":"10.1109/TNSRE.</vt:lpwstr>
  </property>
  <property fmtid="{D5CDD505-2E9C-101B-9397-08002B2CF9AE}" pid="280" name="ZOTERO_BREF_OPzavRUH0U2V_6">
    <vt:lpwstr>2004.834629","ISSN":"1534-4320","language":"en","author":[{"family":"Kennedy","given":"P.R."},{"family":"Kirby","given":"M.T."},{"family":"Moore","given":"M.M."},{"family":"King","given":"B."},{"family":"Mallory","given":"A."}],"issued":{"date-parts":[["2</vt:lpwstr>
  </property>
  <property fmtid="{D5CDD505-2E9C-101B-9397-08002B2CF9AE}" pid="281" name="ZOTERO_BREF_OPzavRUH0U2V_7">
    <vt:lpwstr>004",9]]}},"label":"page"}],"schema":"https://github.com/citation-style-language/schema/raw/master/csl-citation.json"}</vt:lpwstr>
  </property>
  <property fmtid="{D5CDD505-2E9C-101B-9397-08002B2CF9AE}" pid="282" name="ZOTERO_BREF_OrbFzhmObSaS1_1">
    <vt:lpwstr>ZOTERO_ITEM CSL_CITATION {"citationID":"a1Tgfdo1","properties":{"formattedCitation":"{\\rtf {\\i{}(22\\uc0\\u8211{}24)}}","plainCitation":"(22–24)"},"citationItems":[{"id":92,"uris":["http://zotero.org/users/local/TwUz9M9z/items/TZKGCNV2"],"uri":["http://</vt:lpwstr>
  </property>
  <property fmtid="{D5CDD505-2E9C-101B-9397-08002B2CF9AE}" pid="283" name="ZOTERO_BREF_OrbFzhmObSaS1_10">
    <vt:lpwstr>I":"10.1056/NEJMoa1608085","ISSN":"0028-4793, 1533-4406","language":"en","author":[{"family":"Vansteensel","given":"Mariska J."},{"family":"Pels","given":"Elmar G.M."},{"family":"Bleichner","given":"Martin G."},{"family":"Branco","given":"Mariana P."},{"f</vt:lpwstr>
  </property>
  <property fmtid="{D5CDD505-2E9C-101B-9397-08002B2CF9AE}" pid="284" name="ZOTERO_BREF_OrbFzhmObSaS1_11">
    <vt:lpwstr>amily":"Denison","given":"Timothy"},{"family":"Freudenburg","given":"Zachary V."},{"family":"Gosselaar","given":"Peter"},{"family":"Leinders","given":"Sacha"},{"family":"Ottens","given":"Thomas H."},{"family":"Van Den Boom","given":"Max A."},{"family":"Va</vt:lpwstr>
  </property>
  <property fmtid="{D5CDD505-2E9C-101B-9397-08002B2CF9AE}" pid="285" name="ZOTERO_BREF_OrbFzhmObSaS1_12">
    <vt:lpwstr>n Rijen","given":"Peter C."},{"family":"Aarnoutse","given":"Erik J."},{"family":"Ramsey","given":"Nick F."}],"issued":{"date-parts":[["2016",11,24]]}},"label":"page"}],"schema":"https://github.com/citation-style-language/schema/raw/master/csl-citation.jso</vt:lpwstr>
  </property>
  <property fmtid="{D5CDD505-2E9C-101B-9397-08002B2CF9AE}" pid="286" name="ZOTERO_BREF_OrbFzhmObSaS1_13">
    <vt:lpwstr>n"}</vt:lpwstr>
  </property>
  <property fmtid="{D5CDD505-2E9C-101B-9397-08002B2CF9AE}" pid="287" name="ZOTERO_BREF_OrbFzhmObSaS1_2">
    <vt:lpwstr>zotero.org/users/local/TwUz9M9z/items/TZKGCNV2"],"itemData":{"id":92,"type":"article-journal","title":"A brain–computer interface using electrocorticographic signals in humans","container-title":"Journal of Neural Engineering","page":"63-71","volume":"1",</vt:lpwstr>
  </property>
  <property fmtid="{D5CDD505-2E9C-101B-9397-08002B2CF9AE}" pid="288" name="ZOTERO_BREF_OrbFzhmObSaS1_3">
    <vt:lpwstr>"issue":"2","source":"CrossRef","DOI":"10.1088/1741-2560/1/2/001","ISSN":"1741-2560, 1741-2552","author":[{"family":"Leuthardt","given":"Eric C"},{"family":"Schalk","given":"Gerwin"},{"family":"Wolpaw","given":"Jonathan R"},{"family":"Ojemann","given":"Je</vt:lpwstr>
  </property>
  <property fmtid="{D5CDD505-2E9C-101B-9397-08002B2CF9AE}" pid="289" name="ZOTERO_BREF_OrbFzhmObSaS1_4">
    <vt:lpwstr>ffrey G"},{"family":"Moran","given":"Daniel W"}],"issued":{"date-parts":[["2004",6,1]]}},"label":"page"},{"id":93,"uris":["http://zotero.org/users/local/TwUz9M9z/items/ZPM4Q9XZ"],"uri":["http://zotero.org/users/local/TwUz9M9z/items/ZPM4Q9XZ"],"itemData":{</vt:lpwstr>
  </property>
  <property fmtid="{D5CDD505-2E9C-101B-9397-08002B2CF9AE}" pid="290" name="ZOTERO_BREF_OrbFzhmObSaS1_5">
    <vt:lpwstr>"id":93,"type":"article-journal","title":"An Electrocorticographic Brain Interface in an Individual with Tetraplegia","container-title":"PLoS ONE","page":"e55344","volume":"8","issue":"2","source":"CrossRef","DOI":"10.1371/journal.pone.0055344","ISSN":"19</vt:lpwstr>
  </property>
  <property fmtid="{D5CDD505-2E9C-101B-9397-08002B2CF9AE}" pid="291" name="ZOTERO_BREF_OrbFzhmObSaS1_6">
    <vt:lpwstr>32-6203","language":"en","author":[{"family":"Wang","given":"Wei"},{"family":"Collinger","given":"Jennifer L."},{"family":"Degenhart","given":"Alan D."},{"family":"Tyler-Kabara","given":"Elizabeth C."},{"family":"Schwartz","given":"Andrew B."},{"family":"</vt:lpwstr>
  </property>
  <property fmtid="{D5CDD505-2E9C-101B-9397-08002B2CF9AE}" pid="292" name="ZOTERO_BREF_OrbFzhmObSaS1_7">
    <vt:lpwstr>Moran","given":"Daniel W."},{"family":"Weber","given":"Douglas J."},{"family":"Wodlinger","given":"Brian"},{"family":"Vinjamuri","given":"Ramana K."},{"family":"Ashmore","given":"Robin C."},{"family":"Kelly","given":"John W."},{"family":"Boninger","given"</vt:lpwstr>
  </property>
  <property fmtid="{D5CDD505-2E9C-101B-9397-08002B2CF9AE}" pid="293" name="ZOTERO_BREF_OrbFzhmObSaS1_8">
    <vt:lpwstr>:"Michael L."}],"editor":[{"family":"Hochman","given":"Shawn"}],"issued":{"date-parts":[["2013",2,6]]}},"label":"page"},{"id":185,"uris":["http://zotero.org/users/local/TwUz9M9z/items/FJ8X2VT8"],"uri":["http://zotero.org/users/local/TwUz9M9z/items/FJ8X2VT</vt:lpwstr>
  </property>
  <property fmtid="{D5CDD505-2E9C-101B-9397-08002B2CF9AE}" pid="294" name="ZOTERO_BREF_OrbFzhmObSaS1_9">
    <vt:lpwstr>8"],"itemData":{"id":185,"type":"article-journal","title":"Fully Implanted Brain–Computer Interface in a Locked-In Patient with ALS","container-title":"New England Journal of Medicine","page":"2060-2066","volume":"375","issue":"21","source":"CrossRef","DO</vt:lpwstr>
  </property>
  <property fmtid="{D5CDD505-2E9C-101B-9397-08002B2CF9AE}" pid="295" name="ZOTERO_BREF_OrbFzhmObSaS_1">
    <vt:lpwstr>ZOTERO_ITEM CSL_CITATION {"citationID":"7ixZQqMw","properties":{"formattedCitation":"{\\rtf {\\i{}(10, 13, 15, 17\\uc0\\u8211{}21)}}","plainCitation":"(10, 13, 15, 17–21)"},"citationItems":[{"id":12,"uris":["http://zotero.org/users/local/TwUz9M9z/items/ZE</vt:lpwstr>
  </property>
  <property fmtid="{D5CDD505-2E9C-101B-9397-08002B2CF9AE}" pid="296" name="ZOTERO_BREF_OrbFzhmObSaS_10">
    <vt:lpwstr>"}],"issued":{"date-parts":[["2015",3]]}},"label":"page"},{"id":31,"uris":["http://zotero.org/users/local/TwUz9M9z/items/M44ACU95"],"uri":["http://zotero.org/users/local/TwUz9M9z/items/M44ACU95"],"itemData":{"id":31,"type":"article-journal","title":"P300-</vt:lpwstr>
  </property>
  <property fmtid="{D5CDD505-2E9C-101B-9397-08002B2CF9AE}" pid="297" name="ZOTERO_BREF_OrbFzhmObSaS_11">
    <vt:lpwstr>based brain computer interface: Reliability and performance in healthy and paralysed participants","container-title":"Clinical Neurophysiology","page":"531-537","volume":"117","issue":"3","source":"CrossRef","DOI":"10.1016/j.clinph.2005.07.024","ISSN":"13</vt:lpwstr>
  </property>
  <property fmtid="{D5CDD505-2E9C-101B-9397-08002B2CF9AE}" pid="298" name="ZOTERO_BREF_OrbFzhmObSaS_12">
    <vt:lpwstr>882457","shortTitle":"P300-based brain computer interface","language":"en","author":[{"family":"Piccione","given":"F."},{"family":"Giorgi","given":"F."},{"family":"Tonin","given":"P."},{"family":"Priftis","given":"K."},{"family":"Giove","given":"S."},{"fa</vt:lpwstr>
  </property>
  <property fmtid="{D5CDD505-2E9C-101B-9397-08002B2CF9AE}" pid="299" name="ZOTERO_BREF_OrbFzhmObSaS_13">
    <vt:lpwstr>mily":"Silvoni","given":"S."},{"family":"Palmas","given":"G."},{"family":"Beverina","given":"F."}],"issued":{"date-parts":[["2006",3]]}},"label":"page"},{"id":32,"uris":["http://zotero.org/users/local/TwUz9M9z/items/99EKBVGV"],"uri":["http://zotero.org/us</vt:lpwstr>
  </property>
  <property fmtid="{D5CDD505-2E9C-101B-9397-08002B2CF9AE}" pid="300" name="ZOTERO_BREF_OrbFzhmObSaS_14">
    <vt:lpwstr>ers/local/TwUz9M9z/items/99EKBVGV"],"itemData":{"id":32,"type":"article-journal","title":"A P300-based brain–computer interface: Initial tests by ALS patients","container-title":"Clinical Neurophysiology","page":"538-548","volume":"117","issue":"3","sourc</vt:lpwstr>
  </property>
  <property fmtid="{D5CDD505-2E9C-101B-9397-08002B2CF9AE}" pid="301" name="ZOTERO_BREF_OrbFzhmObSaS_15">
    <vt:lpwstr>e":"CrossRef","DOI":"10.1016/j.clinph.2005.06.027","ISSN":"13882457","shortTitle":"A P300-based brain–computer interface","language":"en","author":[{"family":"Sellers","given":"Eric W."},{"family":"Donchin","given":"Emanuel"}],"issued":{"date-parts":[["20</vt:lpwstr>
  </property>
  <property fmtid="{D5CDD505-2E9C-101B-9397-08002B2CF9AE}" pid="302" name="ZOTERO_BREF_OrbFzhmObSaS_16">
    <vt:lpwstr>06",3]]}},"label":"page"},{"id":33,"uris":["http://zotero.org/users/local/TwUz9M9z/items/PIS48SNE"],"uri":["http://zotero.org/users/local/TwUz9M9z/items/PIS48SNE"],"itemData":{"id":33,"type":"article-journal","title":"A Brain-Computer Interface Controlled</vt:lpwstr>
  </property>
  <property fmtid="{D5CDD505-2E9C-101B-9397-08002B2CF9AE}" pid="303" name="ZOTERO_BREF_OrbFzhmObSaS_17">
    <vt:lpwstr> Auditory Event-Related Potential (P300) Spelling System for Locked-In Patients","container-title":"Annals of the New York Academy of Sciences","page":"90-100","volume":"1157","issue":"1","source":"CrossRef","DOI":"10.1111/j.1749-6632.2008.04122.x","ISSN"</vt:lpwstr>
  </property>
  <property fmtid="{D5CDD505-2E9C-101B-9397-08002B2CF9AE}" pid="304" name="ZOTERO_BREF_OrbFzhmObSaS_18">
    <vt:lpwstr>:"00778923","language":"en","author":[{"family":"Kübler","given":"Andrea"},{"family":"Furdea","given":"Adrian"},{"family":"Halder","given":"Sebastian"},{"family":"Hammer","given":"Eva Maria"},{"family":"Nijboer","given":"Femke"},{"family":"Kotchoubey","gi</vt:lpwstr>
  </property>
  <property fmtid="{D5CDD505-2E9C-101B-9397-08002B2CF9AE}" pid="305" name="ZOTERO_BREF_OrbFzhmObSaS_19">
    <vt:lpwstr>ven":"Boris"}],"issued":{"date-parts":[["2009",3]]}},"label":"page"},{"id":34,"uris":["http://zotero.org/users/local/TwUz9M9z/items/JFC7SHHX"],"uri":["http://zotero.org/users/local/TwUz9M9z/items/JFC7SHHX"],"itemData":{"id":34,"type":"article-journal","ti</vt:lpwstr>
  </property>
  <property fmtid="{D5CDD505-2E9C-101B-9397-08002B2CF9AE}" pid="306" name="ZOTERO_BREF_OrbFzhmObSaS_2">
    <vt:lpwstr>2WH7JN"],"uri":["http://zotero.org/users/local/TwUz9M9z/items/ZE2WH7JN"],"itemData":{"id":12,"type":"article-journal","title":"A brain-computer interface for long-term independent home use","container-title":"Amyotrophic Lateral Sclerosis","page":"449-455</vt:lpwstr>
  </property>
  <property fmtid="{D5CDD505-2E9C-101B-9397-08002B2CF9AE}" pid="307" name="ZOTERO_BREF_OrbFzhmObSaS_20">
    <vt:lpwstr>tle":"A Comparison of Two Spelling Brain-Computer Interfaces Based on Visual P3 and SSVEP in Locked-In Syndrome","container-title":"PLoS ONE","page":"e73691","volume":"8","issue":"9","source":"CrossRef","DOI":"10.1371/journal.pone.0073691","ISSN":"1932-62</vt:lpwstr>
  </property>
  <property fmtid="{D5CDD505-2E9C-101B-9397-08002B2CF9AE}" pid="308" name="ZOTERO_BREF_OrbFzhmObSaS_21">
    <vt:lpwstr>03","language":"en","author":[{"family":"Combaz","given":"Adrien"},{"family":"Chatelle","given":"Camille"},{"family":"Robben","given":"Arne"},{"family":"Vanhoof","given":"Gertie"},{"family":"Goeleven","given":"Ann"},{"family":"Thijs","given":"Vincent"},{"</vt:lpwstr>
  </property>
  <property fmtid="{D5CDD505-2E9C-101B-9397-08002B2CF9AE}" pid="309" name="ZOTERO_BREF_OrbFzhmObSaS_22">
    <vt:lpwstr>family":"Van Hulle","given":"Marc M."},{"family":"Laureys","given":"Steven"}],"editor":[{"family":"Maurits","given":"Natasha M."}],"issued":{"date-parts":[["2013",9,25]]}},"label":"page"},{"id":35,"uris":["http://zotero.org/users/local/TwUz9M9z/items/QB3X</vt:lpwstr>
  </property>
  <property fmtid="{D5CDD505-2E9C-101B-9397-08002B2CF9AE}" pid="310" name="ZOTERO_BREF_OrbFzhmObSaS_23">
    <vt:lpwstr>PW35"],"uri":["http://zotero.org/users/local/TwUz9M9z/items/QB3XPW35"],"itemData":{"id":35,"type":"article-journal","title":"An independent SSVEP-based brain–computer interface in locked-in syndrome","container-title":"Journal of Neural Engineering","page</vt:lpwstr>
  </property>
  <property fmtid="{D5CDD505-2E9C-101B-9397-08002B2CF9AE}" pid="311" name="ZOTERO_BREF_OrbFzhmObSaS_24">
    <vt:lpwstr>":"035002","volume":"11","issue":"3","source":"CrossRef","DOI":"10.1088/1741-2560/11/3/035002","ISSN":"1741-2560, 1741-2552","author":[{"family":"Lesenfants","given":"D"},{"family":"Habbal","given":"D"},{"family":"Lugo","given":"Z"},{"family":"Lebeau","gi</vt:lpwstr>
  </property>
  <property fmtid="{D5CDD505-2E9C-101B-9397-08002B2CF9AE}" pid="312" name="ZOTERO_BREF_OrbFzhmObSaS_25">
    <vt:lpwstr>ven":"M"},{"family":"Horki","given":"P"},{"family":"Amico","given":"E"},{"family":"Pokorny","given":"C"},{"family":"Gómez","given":"F"},{"family":"Soddu","given":"A"},{"family":"Müller-Putz","given":"G"},{"family":"Laureys","given":"S"},{"family":"Noirhom</vt:lpwstr>
  </property>
  <property fmtid="{D5CDD505-2E9C-101B-9397-08002B2CF9AE}" pid="313" name="ZOTERO_BREF_OrbFzhmObSaS_26">
    <vt:lpwstr>me","given":"Q"}],"issued":{"date-parts":[["2014",6,1]]}},"label":"page"}],"schema":"https://github.com/citation-style-language/schema/raw/master/csl-citation.json"}</vt:lpwstr>
  </property>
  <property fmtid="{D5CDD505-2E9C-101B-9397-08002B2CF9AE}" pid="314" name="ZOTERO_BREF_OrbFzhmObSaS_3">
    <vt:lpwstr>","volume":"11","issue":"5","source":"CrossRef","DOI":"10.3109/17482961003777470","ISSN":"1748-2968, 1471-180X","language":"en","author":[{"family":"Sellers","given":"Eric W."},{"family":"Vaughan","given":"Theresa M."},{"family":"Wolpaw","given":"Jonathan</vt:lpwstr>
  </property>
  <property fmtid="{D5CDD505-2E9C-101B-9397-08002B2CF9AE}" pid="315" name="ZOTERO_BREF_OrbFzhmObSaS_4">
    <vt:lpwstr> R."}],"issued":{"date-parts":[["2010",10]]}},"label":"page"},{"id":28,"uris":["http://zotero.org/users/local/TwUz9M9z/items/PCNJ2HAS"],"uri":["http://zotero.org/users/local/TwUz9M9z/items/PCNJ2HAS"],"itemData":{"id":28,"type":"article-journal","title":"N</vt:lpwstr>
  </property>
  <property fmtid="{D5CDD505-2E9C-101B-9397-08002B2CF9AE}" pid="316" name="ZOTERO_BREF_OrbFzhmObSaS_5">
    <vt:lpwstr>oninvasive brain-computer interface enables communication after brainstem stroke","container-title":"Science Translational Medicine","page":"257re7-257re7","volume":"6","issue":"257","source":"CrossRef","DOI":"10.1126/scitranslmed.3007801","ISSN":"1946-62</vt:lpwstr>
  </property>
  <property fmtid="{D5CDD505-2E9C-101B-9397-08002B2CF9AE}" pid="317" name="ZOTERO_BREF_OrbFzhmObSaS_6">
    <vt:lpwstr>34, 1946-6242","language":"en","author":[{"family":"Sellers","given":"E. W."},{"family":"Ryan","given":"D. B."},{"family":"Hauser","given":"C. K."}],"issued":{"date-parts":[["2014",10,8]]}},"label":"page"},{"id":29,"uris":["http://zotero.org/users/local/T</vt:lpwstr>
  </property>
  <property fmtid="{D5CDD505-2E9C-101B-9397-08002B2CF9AE}" pid="318" name="ZOTERO_BREF_OrbFzhmObSaS_7">
    <vt:lpwstr>wUz9M9z/items/GA4QUB9G"],"uri":["http://zotero.org/users/local/TwUz9M9z/items/GA4QUB9G"],"itemData":{"id":29,"type":"article-journal","title":"Long-Term Independent Brain-Computer Interface Home Use Improves Quality of Life of a Patient in the Locked-In S</vt:lpwstr>
  </property>
  <property fmtid="{D5CDD505-2E9C-101B-9397-08002B2CF9AE}" pid="319" name="ZOTERO_BREF_OrbFzhmObSaS_8">
    <vt:lpwstr>tate: A Case Study","container-title":"Archives of Physical Medicine and Rehabilitation","page":"S16-S26","volume":"96","issue":"3","source":"CrossRef","DOI":"10.1016/j.apmr.2014.03.035","ISSN":"00039993","shortTitle":"Long-Term Independent Brain-Computer</vt:lpwstr>
  </property>
  <property fmtid="{D5CDD505-2E9C-101B-9397-08002B2CF9AE}" pid="320" name="ZOTERO_BREF_OrbFzhmObSaS_9">
    <vt:lpwstr> Interface Home Use Improves Quality of Life of a Patient in the Locked-In State","language":"en","author":[{"family":"Holz","given":"Elisa Mira"},{"family":"Botrel","given":"Loic"},{"family":"Kaufmann","given":"Tobias"},{"family":"Kübler","given":"Andrea</vt:lpwstr>
  </property>
  <property fmtid="{D5CDD505-2E9C-101B-9397-08002B2CF9AE}" pid="321" name="ZOTERO_BREF_SVsXLQwPILEN_1">
    <vt:lpwstr>ZOTERO_ITEM CSL_CITATION {"citationID":"fzUh5Ap1","properties":{"formattedCitation":"{\\rtf {\\i{}(2, 22)}}","plainCitation":"(2, 22)"},"citationItems":[{"id":8,"uris":["http://zotero.org/users/local/TwUz9M9z/items/3AA4GXPH"],"uri":["http://zotero.org/use</vt:lpwstr>
  </property>
  <property fmtid="{D5CDD505-2E9C-101B-9397-08002B2CF9AE}" pid="322" name="ZOTERO_BREF_SVsXLQwPILEN_2">
    <vt:lpwstr>rs/local/TwUz9M9z/items/3AA4GXPH"],"itemData":{"id":8,"type":"article-journal","title":"BNCI Horizon 2020: towards a roadmap for the BCI community","container-title":"Brain-Computer Interfaces","page":"1-10","volume":"2","issue":"1","source":"CrossRef","D</vt:lpwstr>
  </property>
  <property fmtid="{D5CDD505-2E9C-101B-9397-08002B2CF9AE}" pid="323" name="ZOTERO_BREF_SVsXLQwPILEN_3">
    <vt:lpwstr>OI":"10.1080/2326263X.2015.1008956","ISSN":"2326-263X, 2326-2621","shortTitle":"BNCI Horizon 2020","language":"en","author":[{"family":"Brunner","given":"Clemens"},{"family":"Birbaumer","given":"Niels"},{"family":"Blankertz","given":"Benjamin"},{"family":</vt:lpwstr>
  </property>
  <property fmtid="{D5CDD505-2E9C-101B-9397-08002B2CF9AE}" pid="324" name="ZOTERO_BREF_SVsXLQwPILEN_4">
    <vt:lpwstr>"Guger","given":"Christoph"},{"family":"Kübler","given":"Andrea"},{"family":"Mattia","given":"Donatella"},{"family":"Millán","given":"José d. R."},{"family":"Miralles","given":"Felip"},{"family":"Nijholt","given":"Anton"},{"family":"Opisso","given":"Eloy"</vt:lpwstr>
  </property>
  <property fmtid="{D5CDD505-2E9C-101B-9397-08002B2CF9AE}" pid="325" name="ZOTERO_BREF_SVsXLQwPILEN_5">
    <vt:lpwstr>},{"family":"Ramsey","given":"Nick"},{"family":"Salomon","given":"Patric"},{"family":"Müller-Putz","given":"Gernot R."}],"issued":{"date-parts":[["2015",1,2]]}},"label":"page"},{"id":179,"uris":["http://zotero.org/users/local/TwUz9M9z/items/MQQSQR9R"],"ur</vt:lpwstr>
  </property>
  <property fmtid="{D5CDD505-2E9C-101B-9397-08002B2CF9AE}" pid="326" name="ZOTERO_BREF_SVsXLQwPILEN_6">
    <vt:lpwstr>i":["http://zotero.org/users/local/TwUz9M9z/items/MQQSQR9R"],"itemData":{"id":179,"type":"article-journal","title":"Heading for new shores! Overcoming pitfalls in BCI design","container-title":"Brain-Computer Interfaces","page":"1-14","source":"CrossRef",</vt:lpwstr>
  </property>
  <property fmtid="{D5CDD505-2E9C-101B-9397-08002B2CF9AE}" pid="327" name="ZOTERO_BREF_SVsXLQwPILEN_7">
    <vt:lpwstr>"DOI":"10.1080/2326263X.2016.1263916","ISSN":"2326-263X, 2326-2621","language":"en","author":[{"family":"Chavarriaga","given":"Ricardo"},{"family":"Fried-Oken","given":"Melanie"},{"family":"Kleih","given":"Sonja"},{"family":"Lotte","given":"Fabien"},{"fam</vt:lpwstr>
  </property>
  <property fmtid="{D5CDD505-2E9C-101B-9397-08002B2CF9AE}" pid="328" name="ZOTERO_BREF_SVsXLQwPILEN_8">
    <vt:lpwstr>ily":"Scherer","given":"Reinhold"}],"issued":{"date-parts":[["2016",12,30]]}},"label":"page"}],"schema":"https://github.com/citation-style-language/schema/raw/master/csl-citation.json"}</vt:lpwstr>
  </property>
  <property fmtid="{D5CDD505-2E9C-101B-9397-08002B2CF9AE}" pid="329" name="ZOTERO_BREF_TSO9ZkSjmxiY_1">
    <vt:lpwstr>ZOTERO_ITEM CSL_CITATION {"citationID":"KXFQG3U0","properties":{"formattedCitation":"{\\rtf {\\i{}(3, 6, 7)}}","plainCitation":"(3, 6, 7)"},"citationItems":[{"id":27,"uris":["http://zotero.org/users/local/TwUz9M9z/items/CKP56TKK"],"uri":["http://zotero.or</vt:lpwstr>
  </property>
  <property fmtid="{D5CDD505-2E9C-101B-9397-08002B2CF9AE}" pid="330" name="ZOTERO_BREF_TSO9ZkSjmxiY_10">
    <vt:lpwstr>/citation-style-language/schema/raw/master/csl-citation.json"}</vt:lpwstr>
  </property>
  <property fmtid="{D5CDD505-2E9C-101B-9397-08002B2CF9AE}" pid="331" name="ZOTERO_BREF_TSO9ZkSjmxiY_2">
    <vt:lpwstr>g/users/local/TwUz9M9z/items/CKP56TKK"],"itemData":{"id":27,"type":"article-journal","title":"A spelling device for the paralysed","container-title":"Nature","page":"297-298","volume":"398","issue":"6725","source":"CrossRef","DOI":"10.1038/18581","ISSN":"</vt:lpwstr>
  </property>
  <property fmtid="{D5CDD505-2E9C-101B-9397-08002B2CF9AE}" pid="332" name="ZOTERO_BREF_TSO9ZkSjmxiY_3">
    <vt:lpwstr>0028-0836","author":[{"family":"Birbaumer","given":"N."},{"family":"Ghanayim","given":"N."},{"family":"Hinterberger","given":"T."},{"family":"Iversen","given":"I."},{"family":"Kotchoubey","given":"B."},{"family":"Kübler","given":"A."},{"family":"Perelmout</vt:lpwstr>
  </property>
  <property fmtid="{D5CDD505-2E9C-101B-9397-08002B2CF9AE}" pid="333" name="ZOTERO_BREF_TSO9ZkSjmxiY_4">
    <vt:lpwstr>er","given":"J."},{"family":"Taub","given":"E."},{"family":"Flor","given":"H."}],"issued":{"date-parts":[["1999",3,25]]}},"label":"page"},{"id":38,"uris":["http://zotero.org/users/local/TwUz9M9z/items/C563K943"],"uri":["http://zotero.org/users/local/TwUz9</vt:lpwstr>
  </property>
  <property fmtid="{D5CDD505-2E9C-101B-9397-08002B2CF9AE}" pid="334" name="ZOTERO_BREF_TSO9ZkSjmxiY_5">
    <vt:lpwstr>M9z/items/C563K943"],"itemData":{"id":38,"type":"article-journal","title":"‘Thought’ – control of functional electrical stimulation to restore hand grasp in a patient with tetraplegia","container-title":"Neuroscience Letters","page":"33-36","volume":"351"</vt:lpwstr>
  </property>
  <property fmtid="{D5CDD505-2E9C-101B-9397-08002B2CF9AE}" pid="335" name="ZOTERO_BREF_TSO9ZkSjmxiY_6">
    <vt:lpwstr>,"issue":"1","source":"CrossRef","DOI":"10.1016/S0304-3940(03)00947-9","ISSN":"03043940","language":"en","author":[{"family":"Pfurtscheller","given":"Gert"},{"family":"Müller","given":"Gernot R"},{"family":"Pfurtscheller","given":"Jörg"},{"family":"Gerner</vt:lpwstr>
  </property>
  <property fmtid="{D5CDD505-2E9C-101B-9397-08002B2CF9AE}" pid="336" name="ZOTERO_BREF_TSO9ZkSjmxiY_7">
    <vt:lpwstr>","given":"Hans Jürgen"},{"family":"Rupp","given":"Rüdiger"}],"issued":{"date-parts":[["2003",11]]}}},{"id":47,"uris":["http://zotero.org/users/local/TwUz9M9z/items/N8SMEKE5"],"uri":["http://zotero.org/users/local/TwUz9M9z/items/N8SMEKE5"],"itemData":{"id</vt:lpwstr>
  </property>
  <property fmtid="{D5CDD505-2E9C-101B-9397-08002B2CF9AE}" pid="337" name="ZOTERO_BREF_TSO9ZkSjmxiY_8">
    <vt:lpwstr>":47,"type":"article-journal","title":"Control of a two-dimensional movement signal by a noninvasive brain-computer interface in humans","container-title":"Proceedings of the National Academy of Sciences","page":"17849-17854","volume":"101","issue":"51","</vt:lpwstr>
  </property>
  <property fmtid="{D5CDD505-2E9C-101B-9397-08002B2CF9AE}" pid="338" name="ZOTERO_BREF_TSO9ZkSjmxiY_9">
    <vt:lpwstr>source":"CrossRef","DOI":"10.1073/pnas.0403504101","ISSN":"0027-8424, 1091-6490","language":"en","author":[{"family":"Wolpaw","given":"J. R."},{"family":"McFarland","given":"D. J."}],"issued":{"date-parts":[["2004",12,21]]}}}],"schema":"https://github.com</vt:lpwstr>
  </property>
  <property fmtid="{D5CDD505-2E9C-101B-9397-08002B2CF9AE}" pid="339" name="ZOTERO_BREF_UEdH8Gqmw8ZL_1">
    <vt:lpwstr>ZOTERO_ITEM CSL_CITATION {"citationID":"19unpbp1v","properties":{"formattedCitation":"{\\rtf {\\i{}(34, 51, 59)}}","plainCitation":"(34, 51, 59)"},"citationItems":[{"id":175,"uris":["http://zotero.org/users/local/TwUz9M9z/items/ZQSVNGS6"],"uri":["http://z</vt:lpwstr>
  </property>
  <property fmtid="{D5CDD505-2E9C-101B-9397-08002B2CF9AE}" pid="340" name="ZOTERO_BREF_UEdH8Gqmw8ZL_10">
    <vt:lpwstr>ernot R."}],"editor":[{"family":"Friedman","given":"Doron"}],"issued":{"date-parts":[["2014",7,11]]}},"label":"page"}],"schema":"https://github.com/citation-style-language/schema/raw/master/csl-citation.json"}</vt:lpwstr>
  </property>
  <property fmtid="{D5CDD505-2E9C-101B-9397-08002B2CF9AE}" pid="341" name="ZOTERO_BREF_UEdH8Gqmw8ZL_2">
    <vt:lpwstr>otero.org/users/local/TwUz9M9z/items/ZQSVNGS6"],"itemData":{"id":175,"type":"article-journal","title":"Machine-Learning-Based Coadaptive Calibration for Brain-Computer Interfaces","container-title":"Neural Computation","page":"791-816","volume":"23","issu</vt:lpwstr>
  </property>
  <property fmtid="{D5CDD505-2E9C-101B-9397-08002B2CF9AE}" pid="342" name="ZOTERO_BREF_UEdH8Gqmw8ZL_3">
    <vt:lpwstr>e":"3","source":"CrossRef","DOI":"10.1162/NECO_a_00089","ISSN":"0899-7667, 1530-888X","language":"en","author":[{"family":"Vidaurre","given":"Carmen"},{"family":"Sannelli","given":"Claudia"},{"family":"Müller","given":"Klaus-Robert"},{"family":"Blankertz"</vt:lpwstr>
  </property>
  <property fmtid="{D5CDD505-2E9C-101B-9397-08002B2CF9AE}" pid="343" name="ZOTERO_BREF_UEdH8Gqmw8ZL_4">
    <vt:lpwstr>,"given":"Benjamin"}],"issued":{"date-parts":[["2011",3]]}},"label":"page"},{"id":176,"uris":["http://zotero.org/users/local/TwUz9M9z/items/WZ7S3HHW"],"uri":["http://zotero.org/users/local/TwUz9M9z/items/WZ7S3HHW"],"itemData":{"id":176,"type":"article-jou</vt:lpwstr>
  </property>
  <property fmtid="{D5CDD505-2E9C-101B-9397-08002B2CF9AE}" pid="344" name="ZOTERO_BREF_UEdH8Gqmw8ZL_5">
    <vt:lpwstr>rnal","title":"Autocalibration and Recurrent Adaptation: Towards a Plug and Play Online ERD-BCI","container-title":"IEEE Transactions on Neural Systems and Rehabilitation Engineering","page":"313-319","volume":"20","issue":"3","source":"CrossRef","DOI":"1</vt:lpwstr>
  </property>
  <property fmtid="{D5CDD505-2E9C-101B-9397-08002B2CF9AE}" pid="345" name="ZOTERO_BREF_UEdH8Gqmw8ZL_6">
    <vt:lpwstr>0.1109/TNSRE.2012.2189584","ISSN":"1534-4320, 1558-0210","shortTitle":"Autocalibration and Recurrent Adaptation","author":[{"family":"Faller","given":"J."},{"family":"Vidaurre","given":"C."},{"family":"Solis-Escalante","given":"T."},{"family":"Neuper","gi</vt:lpwstr>
  </property>
  <property fmtid="{D5CDD505-2E9C-101B-9397-08002B2CF9AE}" pid="346" name="ZOTERO_BREF_UEdH8Gqmw8ZL_7">
    <vt:lpwstr>ven":"C."},{"family":"Scherer","given":"R."}],"issued":{"date-parts":[["2012",5]]}},"label":"page"},{"id":69,"uris":["http://zotero.org/users/local/TwUz9M9z/items/FC3GQB3R"],"uri":["http://zotero.org/users/local/TwUz9M9z/items/FC3GQB3R"],"itemData":{"id":</vt:lpwstr>
  </property>
  <property fmtid="{D5CDD505-2E9C-101B-9397-08002B2CF9AE}" pid="347" name="ZOTERO_BREF_UEdH8Gqmw8ZL_8">
    <vt:lpwstr>69,"type":"article-journal","title":"A Co-Adaptive Brain-Computer Interface for End Users with Severe Motor Impairment","container-title":"PLoS ONE","page":"e101168","volume":"9","issue":"7","source":"CrossRef","DOI":"10.1371/journal.pone.0101168","ISSN":</vt:lpwstr>
  </property>
  <property fmtid="{D5CDD505-2E9C-101B-9397-08002B2CF9AE}" pid="348" name="ZOTERO_BREF_UEdH8Gqmw8ZL_9">
    <vt:lpwstr>"1932-6203","language":"en","author":[{"family":"Faller","given":"Josef"},{"family":"Scherer","given":"Reinhold"},{"family":"Costa","given":"Ursula"},{"family":"Opisso","given":"Eloy"},{"family":"Medina","given":"Josep"},{"family":"Müller-Putz","given":"G</vt:lpwstr>
  </property>
  <property fmtid="{D5CDD505-2E9C-101B-9397-08002B2CF9AE}" pid="349" name="ZOTERO_BREF_UPxAZ74ryReK_1">
    <vt:lpwstr>ZOTERO_ITEM CSL_CITATION {"citationID":"N8uApFw8","properties":{"unsorted":false,"formattedCitation":"[21,32,55]","plainCitation":"[21,32,55]"},"citationItems":[{"id":37,"uris":["http://zotero.org/users/local/TwUz9M9z/items/32X3R55V"],"uri":["http://zoter</vt:lpwstr>
  </property>
  <property fmtid="{D5CDD505-2E9C-101B-9397-08002B2CF9AE}" pid="350" name="ZOTERO_BREF_UPxAZ74ryReK_10">
    <vt:lpwstr>ven":"Martin"},{"family":"Schneiders","given":"Matthias"},{"family":"Kreilinger","given":"Alex"},{"family":"Muller-Putz","given":"Gernot R."}],"issued":{"date-parts":[["2015",6]]}},"label":"page"}],"schema":"https://github.com/citation-style-language/sche</vt:lpwstr>
  </property>
  <property fmtid="{D5CDD505-2E9C-101B-9397-08002B2CF9AE}" pid="351" name="ZOTERO_BREF_UPxAZ74ryReK_2">
    <vt:lpwstr>o.org/users/local/TwUz9M9z/items/32X3R55V"],"itemData":{"id":37,"type":"article-journal","title":"Initial on-line evaluations of the LF-ASD brain-computer interface with able-bodied and spinal-cord subjects using imagined voluntary motor potentials","cont</vt:lpwstr>
  </property>
  <property fmtid="{D5CDD505-2E9C-101B-9397-08002B2CF9AE}" pid="352" name="ZOTERO_BREF_UPxAZ74ryReK_3">
    <vt:lpwstr>ainer-title":"IEEE Transactions on Neural Systems and Rehabilitation Engineering","page":"219-224","volume":"10","issue":"4","source":"CrossRef","DOI":"10.1109/TNSRE.2002.806839","ISSN":"1534-4320","language":"en","author":[{"family":"Birch","given":"G.E.</vt:lpwstr>
  </property>
  <property fmtid="{D5CDD505-2E9C-101B-9397-08002B2CF9AE}" pid="353" name="ZOTERO_BREF_UPxAZ74ryReK_4">
    <vt:lpwstr>"},{"family":"Bozorgzadeh","given":"Z."},{"family":"Mason","given":"S.G."}],"issued":{"date-parts":[["2002",12]]}},"label":"page"},{"id":186,"uris":["http://zotero.org/users/local/TwUz9M9z/items/TT9QFBIP"],"uri":["http://zotero.org/users/local/TwUz9M9z/it</vt:lpwstr>
  </property>
  <property fmtid="{D5CDD505-2E9C-101B-9397-08002B2CF9AE}" pid="354" name="ZOTERO_BREF_UPxAZ74ryReK_5">
    <vt:lpwstr>ems/TT9QFBIP"],"itemData":{"id":186,"type":"paper-conference","title":"Towards natural non-invasive hand neuroprostheses for daily living","container-title":"IEEE Engineering in Medicine and Biology Society (EMBC)","publisher":"IEEE","publisher-place":"Bu</vt:lpwstr>
  </property>
  <property fmtid="{D5CDD505-2E9C-101B-9397-08002B2CF9AE}" pid="355" name="ZOTERO_BREF_UPxAZ74ryReK_6">
    <vt:lpwstr>enos Aires, Argentina","page":"126-129","source":"CrossRef","event":"2010 Annuak International Conference of the IEEE","event-place":"Buenos Aires, Argentina","DOI":"10.1109/IEMBS.2010.5627178","ISBN":"978-1-4244-4123-5","author":[{"family":"Tavella","giv</vt:lpwstr>
  </property>
  <property fmtid="{D5CDD505-2E9C-101B-9397-08002B2CF9AE}" pid="356" name="ZOTERO_BREF_UPxAZ74ryReK_7">
    <vt:lpwstr>en":"M"},{"family":"Leeb","given":"R"},{"family":"Rupp","given":"Rüdiger"},{"family":"Millán","given":"José d R"}],"issued":{"date-parts":[["2010",8]]},"accessed":{"date-parts":[["2017",4,25]]}},"label":"page"},{"id":71,"uris":["http://zotero.org/users/lo</vt:lpwstr>
  </property>
  <property fmtid="{D5CDD505-2E9C-101B-9397-08002B2CF9AE}" pid="357" name="ZOTERO_BREF_UPxAZ74ryReK_8">
    <vt:lpwstr>cal/TwUz9M9z/items/FIMSN4MD"],"uri":["http://zotero.org/users/local/TwUz9M9z/items/FIMSN4MD"],"itemData":{"id":71,"type":"article-journal","title":"Functional rehabilitation of the paralyzed upper extremity after spinal cord injury by noninvasive hybrid n</vt:lpwstr>
  </property>
  <property fmtid="{D5CDD505-2E9C-101B-9397-08002B2CF9AE}" pid="358" name="ZOTERO_BREF_UPxAZ74ryReK_9">
    <vt:lpwstr>europrostheses","container-title":"Proceedings of the IEEE","page":"954-968","volume":"103","issue":"6","source":"CrossRef","DOI":"10.1109/JPROC.2015.2395253","ISSN":"0018-9219, 1558-2256","author":[{"family":"Rupp","given":"Rudiger"},{"family":"Rohm","gi</vt:lpwstr>
  </property>
  <property fmtid="{D5CDD505-2E9C-101B-9397-08002B2CF9AE}" pid="359" name="ZOTERO_BREF_WD5K101eIMu8_1">
    <vt:lpwstr>ZOTERO_ITEM CSL_CITATION {"citationID":"VoSG3Xfg","properties":{"formattedCitation":"{\\rtf {\\i{}(1)}}","plainCitation":"(1)"},"citationItems":[{"id":9,"uris":["http://zotero.org/users/local/TwUz9M9z/items/62MQ944P"],"uri":["http://zotero.org/users/local</vt:lpwstr>
  </property>
  <property fmtid="{D5CDD505-2E9C-101B-9397-08002B2CF9AE}" pid="360" name="ZOTERO_BREF_WD5K101eIMu8_2">
    <vt:lpwstr>/TwUz9M9z/items/62MQ944P"],"itemData":{"id":9,"type":"article-journal","title":"Brain–computer interfaces for communication and rehabilitation","container-title":"Nature Reviews Neurology","page":"513-525","volume":"12","issue":"9","source":"CrossRef","DO</vt:lpwstr>
  </property>
  <property fmtid="{D5CDD505-2E9C-101B-9397-08002B2CF9AE}" pid="361" name="ZOTERO_BREF_WD5K101eIMu8_3">
    <vt:lpwstr>I":"10.1038/nrneurol.2016.113","ISSN":"1759-4758, 1759-4766","author":[{"family":"Chaudhary","given":"Ujwal"},{"family":"Birbaumer","given":"Niels"},{"family":"Ramos-Murguialday","given":"Ander"}],"issued":{"date-parts":[["2016",8,19]]}}}],"schema":"https</vt:lpwstr>
  </property>
  <property fmtid="{D5CDD505-2E9C-101B-9397-08002B2CF9AE}" pid="362" name="ZOTERO_BREF_WD5K101eIMu8_4">
    <vt:lpwstr>://github.com/citation-style-language/schema/raw/master/csl-citation.json"}</vt:lpwstr>
  </property>
  <property fmtid="{D5CDD505-2E9C-101B-9397-08002B2CF9AE}" pid="363" name="ZOTERO_BREF_WXgjvvw57qns_1">
    <vt:lpwstr>ZOTERO_ITEM CSL_CITATION {"citationID":"Vf4cJwKV","properties":{"formattedCitation":"{\\rtf {\\i{}(8, 25, 28, 32, 43)}}","plainCitation":"(8, 25, 28, 32, 43)\r(8, 25, 28, 32, 45)"},"citationItems":[{"id":49,"uris":["http://zotero.org/users/local/TwUz9M9z/</vt:lpwstr>
  </property>
  <property fmtid="{D5CDD505-2E9C-101B-9397-08002B2CF9AE}" pid="364" name="ZOTERO_BREF_WXgjvvw57qns_10">
    <vt:lpwstr>,"language":"en","author":[{"family":"Holz","given":"Elisa Mira"},{"family":"Höhne","given":"Johannes"},{"family":"Staiger-Sälzer","given":"Pit"},{"family":"Tangermann","given":"Michael"},{"family":"Kübler","given":"Andrea"}],"issued":{"date-parts":[["201</vt:lpwstr>
  </property>
  <property fmtid="{D5CDD505-2E9C-101B-9397-08002B2CF9AE}" pid="365" name="ZOTERO_BREF_WXgjvvw57qns_11">
    <vt:lpwstr>3",10]]}},"label":"page"},{"id":175,"uris":["http://zotero.org/users/local/TwUz9M9z/items/ZQSVNGS6"],"uri":["http://zotero.org/users/local/TwUz9M9z/items/ZQSVNGS6"],"itemData":{"id":175,"type":"article-journal","title":"Machine-Learning-Based Coadaptive C</vt:lpwstr>
  </property>
  <property fmtid="{D5CDD505-2E9C-101B-9397-08002B2CF9AE}" pid="366" name="ZOTERO_BREF_WXgjvvw57qns_12">
    <vt:lpwstr>alibration for Brain-Computer Interfaces","container-title":"Neural Computation","page":"791-816","volume":"23","issue":"3","source":"CrossRef","DOI":"10.1162/NECO_a_00089","ISSN":"0899-7667, 1530-888X","language":"en","author":[{"family":"Vidaurre","give</vt:lpwstr>
  </property>
  <property fmtid="{D5CDD505-2E9C-101B-9397-08002B2CF9AE}" pid="367" name="ZOTERO_BREF_WXgjvvw57qns_13">
    <vt:lpwstr>n":"Carmen"},{"family":"Sannelli","given":"Claudia"},{"family":"Müller","given":"Klaus-Robert"},{"family":"Blankertz","given":"Benjamin"}],"issued":{"date-parts":[["2011",3]]}},"label":"page"},{"id":70,"uris":["http://zotero.org/users/local/TwUz9M9z/items</vt:lpwstr>
  </property>
  <property fmtid="{D5CDD505-2E9C-101B-9397-08002B2CF9AE}" pid="368" name="ZOTERO_BREF_WXgjvvw57qns_14">
    <vt:lpwstr>/AQ8FF7W6"],"uri":["http://zotero.org/users/local/TwUz9M9z/items/AQ8FF7W6"],"itemData":{"id":70,"type":"article-journal","title":"Towards Independence: A BCI Telepresence Robot for People With Severe Motor Disabilities","container-title":"Proceedings of t</vt:lpwstr>
  </property>
  <property fmtid="{D5CDD505-2E9C-101B-9397-08002B2CF9AE}" pid="369" name="ZOTERO_BREF_WXgjvvw57qns_15">
    <vt:lpwstr>he IEEE","page":"969-982","volume":"103","issue":"6","source":"CrossRef","DOI":"10.1109/JPROC.2015.2419736","ISSN":"0018-9219, 1558-2256","shortTitle":"Towards Independence","author":[{"family":"Leeb","given":"Robert"},{"family":"Tonin","given":"Luca"},{"</vt:lpwstr>
  </property>
  <property fmtid="{D5CDD505-2E9C-101B-9397-08002B2CF9AE}" pid="370" name="ZOTERO_BREF_WXgjvvw57qns_16">
    <vt:lpwstr>family":"Rohm","given":"Martin"},{"family":"Desideri","given":"Lorenzo"},{"family":"Carlson","given":"Tom"},{"family":"Millán","given":"Jose d. R"}],"issued":{"date-parts":[["2015",6]]}},"label":"page"}],"schema":"https://github.com/citation-style-languag</vt:lpwstr>
  </property>
  <property fmtid="{D5CDD505-2E9C-101B-9397-08002B2CF9AE}" pid="371" name="ZOTERO_BREF_WXgjvvw57qns_17">
    <vt:lpwstr>e/schema/raw/master/csl-citation.json"}</vt:lpwstr>
  </property>
  <property fmtid="{D5CDD505-2E9C-101B-9397-08002B2CF9AE}" pid="372" name="ZOTERO_BREF_WXgjvvw57qns_2">
    <vt:lpwstr>items/G3VKRMFJ"],"uri":["http://zotero.org/users/local/TwUz9M9z/items/G3VKRMFJ"],"itemData":{"id":49,"type":"article-journal","title":"EEG-based neuroprosthesis control: A step towards clinical practice","container-title":"Neuroscience Letters","page":"16</vt:lpwstr>
  </property>
  <property fmtid="{D5CDD505-2E9C-101B-9397-08002B2CF9AE}" pid="373" name="ZOTERO_BREF_WXgjvvw57qns_3">
    <vt:lpwstr>9-174","volume":"382","issue":"1-2","source":"CrossRef","DOI":"10.1016/j.neulet.2005.03.021","ISSN":"03043940","shortTitle":"EEG-based neuroprosthesis control","language":"en","author":[{"family":"Müller-Putz","given":"Gernot R."},{"family":"Scherer","giv</vt:lpwstr>
  </property>
  <property fmtid="{D5CDD505-2E9C-101B-9397-08002B2CF9AE}" pid="374" name="ZOTERO_BREF_WXgjvvw57qns_4">
    <vt:lpwstr>en":"Reinhold"},{"family":"Pfurtscheller","given":"Gert"},{"family":"Rupp","given":"Rüdiger"}],"issued":{"date-parts":[["2005",7]]}},"label":"page"},{"id":11,"uris":["http://zotero.org/users/local/TwUz9M9z/items/DKQD3PCP"],"uri":["http://zotero.org/users/</vt:lpwstr>
  </property>
  <property fmtid="{D5CDD505-2E9C-101B-9397-08002B2CF9AE}" pid="375" name="ZOTERO_BREF_WXgjvvw57qns_5">
    <vt:lpwstr>local/TwUz9M9z/items/DKQD3PCP"],"itemData":{"id":11,"type":"article-journal","title":"Patients with ALS can use sensorimotor rhythms to operate a brain-computer interface","container-title":"Neurology","page":"1775-1777","volume":"64","issue":"10","source</vt:lpwstr>
  </property>
  <property fmtid="{D5CDD505-2E9C-101B-9397-08002B2CF9AE}" pid="376" name="ZOTERO_BREF_WXgjvvw57qns_6">
    <vt:lpwstr>":"CrossRef","DOI":"10.1212/01.WNL.0000158616.43002.6D","ISSN":"0028-3878, 1526-632X","language":"en","author":[{"family":"Kubler","given":"A."},{"family":"Nijboer","given":"F."},{"family":"Mellinger","given":"J."},{"family":"Vaughan","given":"T. M."},{"f</vt:lpwstr>
  </property>
  <property fmtid="{D5CDD505-2E9C-101B-9397-08002B2CF9AE}" pid="377" name="ZOTERO_BREF_WXgjvvw57qns_7">
    <vt:lpwstr>amily":"Pawelzik","given":"H."},{"family":"Schalk","given":"G."},{"family":"McFarland","given":"D. J."},{"family":"Birbaumer","given":"N."},{"family":"Wolpaw","given":"J. R."}],"issued":{"date-parts":[["2005",5,24]]}},"label":"page"},{"id":66,"uris":["htt</vt:lpwstr>
  </property>
  <property fmtid="{D5CDD505-2E9C-101B-9397-08002B2CF9AE}" pid="378" name="ZOTERO_BREF_WXgjvvw57qns_8">
    <vt:lpwstr>p://zotero.org/users/local/TwUz9M9z/items/5Z68665Q"],"uri":["http://zotero.org/users/local/TwUz9M9z/items/5Z68665Q"],"itemData":{"id":66,"type":"article-journal","title":"Brain–computer interface controlled gaming: Evaluation of usability by severely moto</vt:lpwstr>
  </property>
  <property fmtid="{D5CDD505-2E9C-101B-9397-08002B2CF9AE}" pid="379" name="ZOTERO_BREF_WXgjvvw57qns_9">
    <vt:lpwstr>r restricted end-users","container-title":"Artificial Intelligence in Medicine","page":"111-120","volume":"59","issue":"2","source":"CrossRef","DOI":"10.1016/j.artmed.2013.08.001","ISSN":"09333657","shortTitle":"Brain–computer interface controlled gaming"</vt:lpwstr>
  </property>
  <property fmtid="{D5CDD505-2E9C-101B-9397-08002B2CF9AE}" pid="380" name="ZOTERO_BREF_WuBR2W5R75XA_1">
    <vt:lpwstr>ZOTERO_ITEM CSL_CITATION {"citationID":"mIfUQ7Ki","properties":{"formattedCitation":"[9]","plainCitation":"[9]"},"citationItems":[{"id":10,"uris":["http://zotero.org/users/local/TwUz9M9z/items/SQRJPH5J"],"uri":["http://zotero.org/users/local/TwUz9M9z/item</vt:lpwstr>
  </property>
  <property fmtid="{D5CDD505-2E9C-101B-9397-08002B2CF9AE}" pid="381" name="ZOTERO_BREF_WuBR2W5R75XA_2">
    <vt:lpwstr>s/SQRJPH5J"],"itemData":{"id":10,"type":"article-journal","title":"Transferring brain–computer interfaces beyond the laboratory: Successful application control for motor-disabled users","container-title":"Artificial Intelligence in Medicine","page":"121-1</vt:lpwstr>
  </property>
  <property fmtid="{D5CDD505-2E9C-101B-9397-08002B2CF9AE}" pid="382" name="ZOTERO_BREF_WuBR2W5R75XA_3">
    <vt:lpwstr>32","volume":"59","issue":"2","source":"CrossRef","DOI":"10.1016/j.artmed.2013.08.004","ISSN":"09333657","shortTitle":"Transferring brain–computer interfaces beyond the laboratory","language":"en","author":[{"family":"Leeb","given":"Robert"},{"family":"Pe</vt:lpwstr>
  </property>
  <property fmtid="{D5CDD505-2E9C-101B-9397-08002B2CF9AE}" pid="383" name="ZOTERO_BREF_WuBR2W5R75XA_4">
    <vt:lpwstr>rdikis","given":"Serafeim"},{"family":"Tonin","given":"Luca"},{"family":"Biasiucci","given":"Andrea"},{"family":"Tavella","given":"Michele"},{"family":"Creatura","given":"Marco"},{"family":"Molina","given":"Alberto"},{"family":"Al-Khodairy","given":"Abdul</vt:lpwstr>
  </property>
  <property fmtid="{D5CDD505-2E9C-101B-9397-08002B2CF9AE}" pid="384" name="ZOTERO_BREF_WuBR2W5R75XA_5">
    <vt:lpwstr>"},{"family":"Carlson","given":"Tom"},{"family":"Millán","given":"José d R"}],"issued":{"date-parts":[["2013",10]]}}}],"schema":"https://github.com/citation-style-language/schema/raw/master/csl-citation.json"}</vt:lpwstr>
  </property>
  <property fmtid="{D5CDD505-2E9C-101B-9397-08002B2CF9AE}" pid="385" name="ZOTERO_BREF_XXxZjLiu6RMB1_1">
    <vt:lpwstr>ZOTERO_ITEM CSL_CITATION {"citationID":"qHYJ4Bix","properties":{"formattedCitation":"{\\rtf {\\i{}(6, 7, 24)}}","plainCitation":"(6, 7, 24)"},"citationItems":[{"id":38,"uris":["http://zotero.org/users/local/TwUz9M9z/items/C563K943"],"uri":["http://zotero.</vt:lpwstr>
  </property>
  <property fmtid="{D5CDD505-2E9C-101B-9397-08002B2CF9AE}" pid="386" name="ZOTERO_BREF_XXxZjLiu6RMB1_2">
    <vt:lpwstr>org/users/local/TwUz9M9z/items/C563K943"],"itemData":{"id":38,"type":"article-journal","title":"‘Thought’ – control of functional electrical stimulation to restore hand grasp in a patient with tetraplegia","container-title":"Neuroscience Letters","page":"</vt:lpwstr>
  </property>
  <property fmtid="{D5CDD505-2E9C-101B-9397-08002B2CF9AE}" pid="387" name="ZOTERO_BREF_XXxZjLiu6RMB1_3">
    <vt:lpwstr>33-36","volume":"351","issue":"1","source":"CrossRef","DOI":"10.1016/S0304-3940(03)00947-9","ISSN":"03043940","language":"en","author":[{"family":"Pfurtscheller","given":"Gert"},{"family":"Müller","given":"Gernot R"},{"family":"Pfurtscheller","given":"Jör</vt:lpwstr>
  </property>
  <property fmtid="{D5CDD505-2E9C-101B-9397-08002B2CF9AE}" pid="388" name="ZOTERO_BREF_XXxZjLiu6RMB1_4">
    <vt:lpwstr>g"},{"family":"Gerner","given":"Hans Jürgen"},{"family":"Rupp","given":"Rüdiger"}],"issued":{"date-parts":[["2003",11]]}},"label":"page"},{"id":47,"uris":["http://zotero.org/users/local/TwUz9M9z/items/N8SMEKE5"],"uri":["http://zotero.org/users/local/TwUz9</vt:lpwstr>
  </property>
  <property fmtid="{D5CDD505-2E9C-101B-9397-08002B2CF9AE}" pid="389" name="ZOTERO_BREF_XXxZjLiu6RMB1_5">
    <vt:lpwstr>M9z/items/N8SMEKE5"],"itemData":{"id":47,"type":"article-journal","title":"Control of a two-dimensional movement signal by a noninvasive brain-computer interface in humans","container-title":"Proceedings of the National Academy of Sciences","page":"17849-</vt:lpwstr>
  </property>
  <property fmtid="{D5CDD505-2E9C-101B-9397-08002B2CF9AE}" pid="390" name="ZOTERO_BREF_XXxZjLiu6RMB1_6">
    <vt:lpwstr>17854","volume":"101","issue":"51","source":"CrossRef","DOI":"10.1073/pnas.0403504101","ISSN":"0027-8424, 1091-6490","language":"en","author":[{"family":"Wolpaw","given":"J. R."},{"family":"McFarland","given":"D. J."}],"issued":{"date-parts":[["2004",12,2</vt:lpwstr>
  </property>
  <property fmtid="{D5CDD505-2E9C-101B-9397-08002B2CF9AE}" pid="391" name="ZOTERO_BREF_XXxZjLiu6RMB1_7">
    <vt:lpwstr>1]]}},"label":"page"},{"id":48,"uris":["http://zotero.org/users/local/TwUz9M9z/items/NPBF43ST"],"uri":["http://zotero.org/users/local/TwUz9M9z/items/NPBF43ST"],"itemData":{"id":48,"type":"article-journal","title":"Brain-actuated interaction","container-ti</vt:lpwstr>
  </property>
  <property fmtid="{D5CDD505-2E9C-101B-9397-08002B2CF9AE}" pid="392" name="ZOTERO_BREF_XXxZjLiu6RMB1_8">
    <vt:lpwstr>tle":"Artificial Intelligence","page":"241-259","volume":"159","issue":"1-2","source":"CrossRef","DOI":"10.1016/j.artint.2004.05.008","ISSN":"00043702","language":"en","author":[{"family":"Millán","given":"José d. R"},{"family":"Renkens","given":"Frédéric</vt:lpwstr>
  </property>
  <property fmtid="{D5CDD505-2E9C-101B-9397-08002B2CF9AE}" pid="393" name="ZOTERO_BREF_XXxZjLiu6RMB1_9">
    <vt:lpwstr>"},{"family":"Mouriño","given":"Josep"},{"family":"Gerstner","given":"Wulfram"}],"issued":{"date-parts":[["2004",11]]}},"label":"page"}],"schema":"https://github.com/citation-style-language/schema/raw/master/csl-citation.json"}</vt:lpwstr>
  </property>
  <property fmtid="{D5CDD505-2E9C-101B-9397-08002B2CF9AE}" pid="394" name="ZOTERO_BREF_XXxZjLiu6RMB_1">
    <vt:lpwstr>ZOTERO_ITEM CSL_CITATION {"citationID":"TqPDAQlH","properties":{"formattedCitation":"{\\rtf {\\i{}(6, 7, 26)}}","plainCitation":"(6, 7, 26)","dontUpdate":true},"citationItems":[{"id":38,"uris":["http://zotero.org/users/local/TwUz9M9z/items/C563K943"],"uri</vt:lpwstr>
  </property>
  <property fmtid="{D5CDD505-2E9C-101B-9397-08002B2CF9AE}" pid="395" name="ZOTERO_BREF_XXxZjLiu6RMB_2">
    <vt:lpwstr>":["http://zotero.org/users/local/TwUz9M9z/items/C563K943"],"itemData":{"id":38,"type":"article-journal","title":"‘Thought’ – control of functional electrical stimulation to restore hand grasp in a patient with tetraplegia","container-title":"Neuroscience</vt:lpwstr>
  </property>
  <property fmtid="{D5CDD505-2E9C-101B-9397-08002B2CF9AE}" pid="396" name="ZOTERO_BREF_XXxZjLiu6RMB_3">
    <vt:lpwstr> Letters","page":"33-36","volume":"351","issue":"1","source":"CrossRef","DOI":"10.1016/S0304-3940(03)00947-9","ISSN":"03043940","language":"en","author":[{"family":"Pfurtscheller","given":"Gert"},{"family":"Müller","given":"Gernot R"},{"family":"Pfurtsche</vt:lpwstr>
  </property>
  <property fmtid="{D5CDD505-2E9C-101B-9397-08002B2CF9AE}" pid="397" name="ZOTERO_BREF_XXxZjLiu6RMB_4">
    <vt:lpwstr>ller","given":"Jörg"},{"family":"Gerner","given":"Hans Jürgen"},{"family":"Rupp","given":"Rüdiger"}],"issued":{"date-parts":[["2003",11]]}},"label":"page"},{"id":47,"uris":["http://zotero.org/users/local/TwUz9M9z/items/N8SMEKE5"],"uri":["http://zotero.org</vt:lpwstr>
  </property>
  <property fmtid="{D5CDD505-2E9C-101B-9397-08002B2CF9AE}" pid="398" name="ZOTERO_BREF_XXxZjLiu6RMB_5">
    <vt:lpwstr>/users/local/TwUz9M9z/items/N8SMEKE5"],"itemData":{"id":47,"type":"article-journal","title":"Control of a two-dimensional movement signal by a noninvasive brain-computer interface in humans","container-title":"Proceedings of the National Academy of Scienc</vt:lpwstr>
  </property>
  <property fmtid="{D5CDD505-2E9C-101B-9397-08002B2CF9AE}" pid="399" name="ZOTERO_BREF_XXxZjLiu6RMB_6">
    <vt:lpwstr>es","page":"17849-17854","volume":"101","issue":"51","source":"CrossRef","DOI":"10.1073/pnas.0403504101","ISSN":"0027-8424, 1091-6490","language":"en","author":[{"family":"Wolpaw","given":"J. R."},{"family":"McFarland","given":"D. J."}],"issued":{"date-pa</vt:lpwstr>
  </property>
  <property fmtid="{D5CDD505-2E9C-101B-9397-08002B2CF9AE}" pid="400" name="ZOTERO_BREF_XXxZjLiu6RMB_7">
    <vt:lpwstr>rts":[["2004",12,21]]}},"label":"page"},{"id":48,"uris":["http://zotero.org/users/local/TwUz9M9z/items/NPBF43ST"],"uri":["http://zotero.org/users/local/TwUz9M9z/items/NPBF43ST"],"itemData":{"id":48,"type":"article-journal","title":"Brain-actuated interact</vt:lpwstr>
  </property>
  <property fmtid="{D5CDD505-2E9C-101B-9397-08002B2CF9AE}" pid="401" name="ZOTERO_BREF_XXxZjLiu6RMB_8">
    <vt:lpwstr>ion","container-title":"Artificial Intelligence","page":"241-259","volume":"159","issue":"1-2","source":"CrossRef","DOI":"10.1016/j.artint.2004.05.008","ISSN":"00043702","language":"en","author":[{"family":"Millán","given":"José d R"},{"family":"Renkens",</vt:lpwstr>
  </property>
  <property fmtid="{D5CDD505-2E9C-101B-9397-08002B2CF9AE}" pid="402" name="ZOTERO_BREF_XXxZjLiu6RMB_9">
    <vt:lpwstr>"given":"Frédéric"},{"family":"Mouriño","given":"Josep"},{"family":"Gerstner","given":"Wulfram"}],"issued":{"date-parts":[["2004",11]]}},"label":"page"}],"schema":"https://github.com/citation-style-language/schema/raw/master/csl-citation.json"}</vt:lpwstr>
  </property>
  <property fmtid="{D5CDD505-2E9C-101B-9397-08002B2CF9AE}" pid="403" name="ZOTERO_BREF_Xh8Hh4DtiiIb1_1">
    <vt:lpwstr>ZOTERO_ITEM CSL_CITATION {"citationID":"7bnr5fVG","properties":{"formattedCitation":"{\\rtf {\\i{}(45)}}","plainCitation":"(45)","dontUpdate":true},"citationItems":[{"id":147,"uris":["http://zotero.org/users/local/TwUz9M9z/items/RAAISJ29"],"uri":["http://</vt:lpwstr>
  </property>
  <property fmtid="{D5CDD505-2E9C-101B-9397-08002B2CF9AE}" pid="404" name="ZOTERO_BREF_Xh8Hh4DtiiIb1_2">
    <vt:lpwstr>zotero.org/users/local/TwUz9M9z/items/RAAISJ29"],"itemData":{"id":147,"type":"article-journal","title":"The Cybathlon promotes the development of assistive technology for people with physical disabilities","container-title":"Journal of NeuroEngineering an</vt:lpwstr>
  </property>
  <property fmtid="{D5CDD505-2E9C-101B-9397-08002B2CF9AE}" pid="405" name="ZOTERO_BREF_Xh8Hh4DtiiIb1_3">
    <vt:lpwstr>d Rehabilitation","volume":"13","issue":"1","source":"CrossRef","URL":"http://jneuroengrehab.biomedcentral.com/articles/10.1186/s12984-016-0157-2","DOI":"10.1186/s12984-016-0157-2","ISSN":"1743-0003","language":"en","author":[{"family":"Riener","given":"R</vt:lpwstr>
  </property>
  <property fmtid="{D5CDD505-2E9C-101B-9397-08002B2CF9AE}" pid="406" name="ZOTERO_BREF_Xh8Hh4DtiiIb1_4">
    <vt:lpwstr>obert"}],"issued":{"date-parts":[["2016",12]]},"accessed":{"date-parts":[["2017",4,5]]}}}],"schema":"https://github.com/citation-style-language/schema/raw/master/csl-citation.json"}</vt:lpwstr>
  </property>
  <property fmtid="{D5CDD505-2E9C-101B-9397-08002B2CF9AE}" pid="407" name="ZOTERO_BREF_Xh8Hh4DtiiIb_1">
    <vt:lpwstr>ZOTERO_ITEM CSL_CITATION {"citationID":"K18tkW53","properties":{"formattedCitation":"{\\rtf {\\i{}(17)}}","plainCitation":""},"citationItems":[{"id":147,"uris":["http://zotero.org/users/local/TwUz9M9z/items/RAAISJ29"],"uri":["http://zotero.org/users/local</vt:lpwstr>
  </property>
  <property fmtid="{D5CDD505-2E9C-101B-9397-08002B2CF9AE}" pid="408" name="ZOTERO_BREF_Xh8Hh4DtiiIb_2">
    <vt:lpwstr>/TwUz9M9z/items/RAAISJ29"],"itemData":{"id":147,"type":"article-journal","title":"The Cybathlon promotes the development of assistive technology for people with physical disabilities","container-title":"Journal of NeuroEngineering and Rehabilitation","vol</vt:lpwstr>
  </property>
  <property fmtid="{D5CDD505-2E9C-101B-9397-08002B2CF9AE}" pid="409" name="ZOTERO_BREF_Xh8Hh4DtiiIb_3">
    <vt:lpwstr>ume":"13","issue":"1","source":"CrossRef","URL":"http://jneuroengrehab.biomedcentral.com/articles/10.1186/s12984-016-0157-2","DOI":"10.1186/s12984-016-0157-2","ISSN":"1743-0003","language":"en","author":[{"family":"Riener","given":"Robert"}],"issued":{"da</vt:lpwstr>
  </property>
  <property fmtid="{D5CDD505-2E9C-101B-9397-08002B2CF9AE}" pid="410" name="ZOTERO_BREF_Xh8Hh4DtiiIb_4">
    <vt:lpwstr>te-parts":[["2016",12]]},"accessed":{"date-parts":[["2017",4,5]]}}}],"schema":"https://github.com/citation-style-language/schema/raw/master/csl-citation.json"}</vt:lpwstr>
  </property>
  <property fmtid="{D5CDD505-2E9C-101B-9397-08002B2CF9AE}" pid="411" name="ZOTERO_BREF_XrIID4QbM3nV_1">
    <vt:lpwstr>ZOTERO_BIBL {"custom":[]} CSL_BIBLIOGRAPHY</vt:lpwstr>
  </property>
  <property fmtid="{D5CDD505-2E9C-101B-9397-08002B2CF9AE}" pid="412" name="ZOTERO_BREF_YnQPawBU9F4c_1">
    <vt:lpwstr>ZOTERO_ITEM CSL_CITATION {"citationID":"ivefel2r9","properties":{"formattedCitation":"{\\rtf {\\i{}(51, 52)}}","plainCitation":"(51, 52)"},"citationItems":[{"id":170,"uris":["http://zotero.org/users/local/TwUz9M9z/items/RCCD4RHT"],"uri":["http://zotero.or</vt:lpwstr>
  </property>
  <property fmtid="{D5CDD505-2E9C-101B-9397-08002B2CF9AE}" pid="413" name="ZOTERO_BREF_YnQPawBU9F4c_2">
    <vt:lpwstr>g/users/local/TwUz9M9z/items/RCCD4RHT"],"itemData":{"id":170,"type":"article-journal","title":"Breaking the silence: Brain?computer interfaces (BCI) for communication and motor control","container-title":"Psychophysiology","page":"517-532","volume":"43","</vt:lpwstr>
  </property>
  <property fmtid="{D5CDD505-2E9C-101B-9397-08002B2CF9AE}" pid="414" name="ZOTERO_BREF_YnQPawBU9F4c_3">
    <vt:lpwstr>issue":"6","source":"CrossRef","DOI":"10.1111/j.1469-8986.2006.00456.x","ISSN":"0048-5772, 1469-8986","shortTitle":"Breaking the silence","language":"en","author":[{"family":"Birbaumer","given":"Niels"}],"issued":{"date-parts":[["2006",11]]}},"label":"pag</vt:lpwstr>
  </property>
  <property fmtid="{D5CDD505-2E9C-101B-9397-08002B2CF9AE}" pid="415" name="ZOTERO_BREF_YnQPawBU9F4c_4">
    <vt:lpwstr>e"},{"id":171,"uris":["http://zotero.org/users/local/TwUz9M9z/items/ERIKEJUU"],"uri":["http://zotero.org/users/local/TwUz9M9z/items/ERIKEJUU"],"itemData":{"id":171,"type":"article-journal","title":"Learned regulation of brain metabolism","container-title"</vt:lpwstr>
  </property>
  <property fmtid="{D5CDD505-2E9C-101B-9397-08002B2CF9AE}" pid="416" name="ZOTERO_BREF_YnQPawBU9F4c_5">
    <vt:lpwstr>:"Trends in Cognitive Sciences","page":"295-302","volume":"17","issue":"6","source":"CrossRef","DOI":"10.1016/j.tics.2013.04.009","ISSN":"13646613","language":"en","author":[{"family":"Birbaumer","given":"Niels"},{"family":"Ruiz","given":"Sergio"},{"famil</vt:lpwstr>
  </property>
  <property fmtid="{D5CDD505-2E9C-101B-9397-08002B2CF9AE}" pid="417" name="ZOTERO_BREF_YnQPawBU9F4c_6">
    <vt:lpwstr>y":"Sitaram","given":"Ranganatha"}],"issued":{"date-parts":[["2013",6]]}},"label":"page"}],"schema":"https://github.com/citation-style-language/schema/raw/master/csl-citation.json"}</vt:lpwstr>
  </property>
  <property fmtid="{D5CDD505-2E9C-101B-9397-08002B2CF9AE}" pid="418" name="ZOTERO_BREF_ZfymI79JMcU3_1">
    <vt:lpwstr>ZOTERO_ITEM CSL_CITATION {"citationID":"O9Ao19Ki","properties":{"formattedCitation":"[3]","plainCitation":"[3]"},"citationItems":[{"id":27,"uris":["http://zotero.org/users/local/TwUz9M9z/items/CKP56TKK"],"uri":["http://zotero.org/users/local/TwUz9M9z/item</vt:lpwstr>
  </property>
  <property fmtid="{D5CDD505-2E9C-101B-9397-08002B2CF9AE}" pid="419" name="ZOTERO_BREF_ZfymI79JMcU3_2">
    <vt:lpwstr>s/CKP56TKK"],"itemData":{"id":27,"type":"article-journal","title":"A spelling device for the paralysed","container-title":"Nature","page":"297-298","volume":"398","issue":"6725","source":"CrossRef","DOI":"10.1038/18581","ISSN":"0028-0836","author":[{"fami</vt:lpwstr>
  </property>
  <property fmtid="{D5CDD505-2E9C-101B-9397-08002B2CF9AE}" pid="420" name="ZOTERO_BREF_ZfymI79JMcU3_3">
    <vt:lpwstr>ly":"Birbaumer","given":"N."},{"family":"Ghanayim","given":"N."},{"family":"Hinterberger","given":"T."},{"family":"Iversen","given":"I."},{"family":"Kotchoubey","given":"B."},{"family":"Kübler","given":"A."},{"family":"Perelmouter","given":"J."},{"family"</vt:lpwstr>
  </property>
  <property fmtid="{D5CDD505-2E9C-101B-9397-08002B2CF9AE}" pid="421" name="ZOTERO_BREF_ZfymI79JMcU3_4">
    <vt:lpwstr>:"Taub","given":"E."},{"family":"Flor","given":"H."}],"issued":{"date-parts":[["1999",3,25]]}},"label":"page"}],"schema":"https://github.com/citation-style-language/schema/raw/master/csl-citation.json"}</vt:lpwstr>
  </property>
  <property fmtid="{D5CDD505-2E9C-101B-9397-08002B2CF9AE}" pid="422" name="ZOTERO_BREF_bTIqhH2XwdJd_1">
    <vt:lpwstr>ZOTERO_ITEM CSL_CITATION {"citationID":"55ognpfci","properties":{"formattedCitation":"{\\rtf {\\i{}(26, 30)}}","plainCitation":"(26, 30)"},"citationItems":[{"id":50,"uris":["http://zotero.org/users/local/TwUz9M9z/items/PM5MTNUK"],"uri":["http://zotero.org</vt:lpwstr>
  </property>
  <property fmtid="{D5CDD505-2E9C-101B-9397-08002B2CF9AE}" pid="423" name="ZOTERO_BREF_bTIqhH2XwdJd_2">
    <vt:lpwstr>/users/local/TwUz9M9z/items/PM5MTNUK"],"itemData":{"id":50,"type":"article-journal","title":"Towards a user-friendly brain–computer interface: Initial tests in ALS and PLS patients","container-title":"Clinical Neurophysiology","page":"1293-1303","volume":</vt:lpwstr>
  </property>
  <property fmtid="{D5CDD505-2E9C-101B-9397-08002B2CF9AE}" pid="424" name="ZOTERO_BREF_bTIqhH2XwdJd_3">
    <vt:lpwstr>"121","issue":"8","source":"CrossRef","DOI":"10.1016/j.clinph.2010.02.157","ISSN":"13882457","shortTitle":"Towards a user-friendly brain–computer interface","language":"en","author":[{"family":"Bai","given":"Ou"},{"family":"Lin","given":"Peter"},{"family"</vt:lpwstr>
  </property>
  <property fmtid="{D5CDD505-2E9C-101B-9397-08002B2CF9AE}" pid="425" name="ZOTERO_BREF_bTIqhH2XwdJd_4">
    <vt:lpwstr>:"Huang","given":"Dandan"},{"family":"Fei","given":"Ding Yu"},{"family":"Floeter","given":"Mary Kay"}],"issued":{"date-parts":[["2010",8]]}},"label":"page"},{"id":68,"uris":["http://zotero.org/users/local/TwUz9M9z/items/ZDQPT265"],"uri":["http://zotero.or</vt:lpwstr>
  </property>
  <property fmtid="{D5CDD505-2E9C-101B-9397-08002B2CF9AE}" pid="426" name="ZOTERO_BREF_bTIqhH2XwdJd_5">
    <vt:lpwstr>g/users/local/TwUz9M9z/items/ZDQPT265"],"itemData":{"id":68,"type":"article-journal","title":"Motor Imagery for Severely Motor-Impaired Patients: Evidence for Brain-Computer Interfacing as Superior Control Solution","container-title":"PLoS ONE","page":"e1</vt:lpwstr>
  </property>
  <property fmtid="{D5CDD505-2E9C-101B-9397-08002B2CF9AE}" pid="427" name="ZOTERO_BREF_bTIqhH2XwdJd_6">
    <vt:lpwstr>04854","volume":"9","issue":"8","source":"CrossRef","DOI":"10.1371/journal.pone.0104854","ISSN":"1932-6203","shortTitle":"Motor Imagery for Severely Motor-Impaired Patients","language":"en","author":[{"family":"Höhne","given":"Johannes"},{"family":"Holz",</vt:lpwstr>
  </property>
  <property fmtid="{D5CDD505-2E9C-101B-9397-08002B2CF9AE}" pid="428" name="ZOTERO_BREF_bTIqhH2XwdJd_7">
    <vt:lpwstr>"given":"Elisa"},{"family":"Staiger-Sälzer","given":"Pit"},{"family":"Müller","given":"Klaus-Robert"},{"family":"Kübler","given":"Andrea"},{"family":"Tangermann","given":"Michael"}],"issued":{"date-parts":[["2014",8,27]]}},"label":"page"}],"schema":"https</vt:lpwstr>
  </property>
  <property fmtid="{D5CDD505-2E9C-101B-9397-08002B2CF9AE}" pid="429" name="ZOTERO_BREF_bTIqhH2XwdJd_8">
    <vt:lpwstr>://github.com/citation-style-language/schema/raw/master/csl-citation.json"}</vt:lpwstr>
  </property>
  <property fmtid="{D5CDD505-2E9C-101B-9397-08002B2CF9AE}" pid="430" name="ZOTERO_BREF_bat3xvYxnQO0_1">
    <vt:lpwstr/>
  </property>
  <property fmtid="{D5CDD505-2E9C-101B-9397-08002B2CF9AE}" pid="431" name="ZOTERO_BREF_dIVsmWZxzm5o1_1">
    <vt:lpwstr>ZOTERO_ITEM CSL_CITATION {"citationID":"UuTnh37C","properties":{"formattedCitation":"[1,3]","plainCitation":"[1,3]"},"citationItems":[{"id":9,"uris":["http://zotero.org/users/local/TwUz9M9z/items/62MQ944P"],"uri":["http://zotero.org/users/local/TwUz9M9z/i</vt:lpwstr>
  </property>
  <property fmtid="{D5CDD505-2E9C-101B-9397-08002B2CF9AE}" pid="432" name="ZOTERO_BREF_dIVsmWZxzm5o1_2">
    <vt:lpwstr>tems/62MQ944P"],"itemData":{"id":9,"type":"article-journal","title":"Brain–computer interfaces for communication and rehabilitation","container-title":"Nature Reviews Neurology","page":"513-525","volume":"12","issue":"9","source":"CrossRef","DOI":"10.1038</vt:lpwstr>
  </property>
  <property fmtid="{D5CDD505-2E9C-101B-9397-08002B2CF9AE}" pid="433" name="ZOTERO_BREF_dIVsmWZxzm5o1_3">
    <vt:lpwstr>/nrneurol.2016.113","ISSN":"1759-4758, 1759-4766","author":[{"family":"Chaudhary","given":"Ujwal"},{"family":"Birbaumer","given":"Niels"},{"family":"Ramos-Murguialday","given":"Ander"}],"issued":{"date-parts":[["2016",8,19]]}},"label":"page"},{"id":27,"ur</vt:lpwstr>
  </property>
  <property fmtid="{D5CDD505-2E9C-101B-9397-08002B2CF9AE}" pid="434" name="ZOTERO_BREF_dIVsmWZxzm5o1_4">
    <vt:lpwstr>is":["http://zotero.org/users/local/TwUz9M9z/items/CKP56TKK"],"uri":["http://zotero.org/users/local/TwUz9M9z/items/CKP56TKK"],"itemData":{"id":27,"type":"article-journal","title":"A spelling device for the paralysed","container-title":"Nature","page":"297</vt:lpwstr>
  </property>
  <property fmtid="{D5CDD505-2E9C-101B-9397-08002B2CF9AE}" pid="435" name="ZOTERO_BREF_dIVsmWZxzm5o1_5">
    <vt:lpwstr>-298","volume":"398","issue":"6725","source":"CrossRef","DOI":"10.1038/18581","ISSN":"0028-0836","author":[{"family":"Birbaumer","given":"N."},{"family":"Ghanayim","given":"N."},{"family":"Hinterberger","given":"T."},{"family":"Iversen","given":"I."},{"fa</vt:lpwstr>
  </property>
  <property fmtid="{D5CDD505-2E9C-101B-9397-08002B2CF9AE}" pid="436" name="ZOTERO_BREF_dIVsmWZxzm5o1_6">
    <vt:lpwstr>mily":"Kotchoubey","given":"B."},{"family":"Kübler","given":"A."},{"family":"Perelmouter","given":"J."},{"family":"Taub","given":"E."},{"family":"Flor","given":"H."}],"issued":{"date-parts":[["1999",3,25]]}},"label":"page"}],"schema":"https://github.com/c</vt:lpwstr>
  </property>
  <property fmtid="{D5CDD505-2E9C-101B-9397-08002B2CF9AE}" pid="437" name="ZOTERO_BREF_dIVsmWZxzm5o1_7">
    <vt:lpwstr>itation-style-language/schema/raw/master/csl-citation.json"}</vt:lpwstr>
  </property>
  <property fmtid="{D5CDD505-2E9C-101B-9397-08002B2CF9AE}" pid="438" name="ZOTERO_BREF_dIVsmWZxzm5o_1">
    <vt:lpwstr>ZOTERO_ITEM CSL_CITATION {"citationID":"jh6svDnn","properties":{"formattedCitation":"(1,3)","plainCitation":"(1,3)"},"citationItems":[{"id":9,"uris":["http://zotero.org/users/local/TwUz9M9z/items/62MQ944P"],"uri":["http://zotero.org/users/local/TwUz9M9z/i</vt:lpwstr>
  </property>
  <property fmtid="{D5CDD505-2E9C-101B-9397-08002B2CF9AE}" pid="439" name="ZOTERO_BREF_dIVsmWZxzm5o_2">
    <vt:lpwstr>tems/62MQ944P"],"itemData":{"id":9,"type":"article-journal","title":"Brain–computer interfaces for communication and rehabilitation","container-title":"Nature Reviews Neurology","page":"513-525","volume":"12","issue":"9","source":"CrossRef","DOI":"10.1038</vt:lpwstr>
  </property>
  <property fmtid="{D5CDD505-2E9C-101B-9397-08002B2CF9AE}" pid="440" name="ZOTERO_BREF_dIVsmWZxzm5o_3">
    <vt:lpwstr>/nrneurol.2016.113","ISSN":"1759-4758, 1759-4766","author":[{"family":"Chaudhary","given":"Ujwal"},{"family":"Birbaumer","given":"Niels"},{"family":"Ramos-Murguialday","given":"Ander"}],"issued":{"date-parts":[["2016",8,19]]}},"label":"page"},{"id":27,"ur</vt:lpwstr>
  </property>
  <property fmtid="{D5CDD505-2E9C-101B-9397-08002B2CF9AE}" pid="441" name="ZOTERO_BREF_dIVsmWZxzm5o_4">
    <vt:lpwstr>is":["http://zotero.org/users/local/TwUz9M9z/items/CKP56TKK"],"uri":["http://zotero.org/users/local/TwUz9M9z/items/CKP56TKK"],"itemData":{"id":27,"type":"article-journal","title":"A spelling device for the paralysed","container-title":"Nature","page":"297</vt:lpwstr>
  </property>
  <property fmtid="{D5CDD505-2E9C-101B-9397-08002B2CF9AE}" pid="442" name="ZOTERO_BREF_dIVsmWZxzm5o_5">
    <vt:lpwstr>-298","volume":"398","issue":"6725","source":"CrossRef","DOI":"10.1038/18581","ISSN":"0028-0836","author":[{"family":"Birbaumer","given":"N."},{"family":"Ghanayim","given":"N."},{"family":"Hinterberger","given":"T."},{"family":"Iversen","given":"I."},{"fa</vt:lpwstr>
  </property>
  <property fmtid="{D5CDD505-2E9C-101B-9397-08002B2CF9AE}" pid="443" name="ZOTERO_BREF_dIVsmWZxzm5o_6">
    <vt:lpwstr>mily":"Kotchoubey","given":"B."},{"family":"Kübler","given":"A."},{"family":"Perelmouter","given":"J."},{"family":"Taub","given":"E."},{"family":"Flor","given":"H."}],"issued":{"date-parts":[["1999",3,25]]}},"label":"page"}],"schema":"https://github.com/c</vt:lpwstr>
  </property>
  <property fmtid="{D5CDD505-2E9C-101B-9397-08002B2CF9AE}" pid="444" name="ZOTERO_BREF_dIVsmWZxzm5o_7">
    <vt:lpwstr>itation-style-language/schema/raw/master/csl-citation.json"}</vt:lpwstr>
  </property>
  <property fmtid="{D5CDD505-2E9C-101B-9397-08002B2CF9AE}" pid="445" name="ZOTERO_BREF_dTcANGipwtqh_1">
    <vt:lpwstr>ZOTERO_ITEM CSL_CITATION {"citationID":"91fDSUMy","properties":{"formattedCitation":"[1,52,53]","plainCitation":"[1,52,53]"},"citationItems":[{"id":9,"uris":["http://zotero.org/users/local/TwUz9M9z/items/62MQ944P"],"uri":["http://zotero.org/users/local/Tw</vt:lpwstr>
  </property>
  <property fmtid="{D5CDD505-2E9C-101B-9397-08002B2CF9AE}" pid="446" name="ZOTERO_BREF_dTcANGipwtqh_2">
    <vt:lpwstr>Uz9M9z/items/62MQ944P"],"itemData":{"id":9,"type":"article-journal","title":"Brain–computer interfaces for communication and rehabilitation","container-title":"Nature Reviews Neurology","page":"513-525","volume":"12","issue":"9","source":"CrossRef","DOI":</vt:lpwstr>
  </property>
  <property fmtid="{D5CDD505-2E9C-101B-9397-08002B2CF9AE}" pid="447" name="ZOTERO_BREF_dTcANGipwtqh_3">
    <vt:lpwstr>"10.1038/nrneurol.2016.113","ISSN":"1759-4758, 1759-4766","author":[{"family":"Chaudhary","given":"Ujwal"},{"family":"Birbaumer","given":"Niels"},{"family":"Ramos-Murguialday","given":"Ander"}],"issued":{"date-parts":[["2016",8,19]]}},"label":"page"},{"id</vt:lpwstr>
  </property>
  <property fmtid="{D5CDD505-2E9C-101B-9397-08002B2CF9AE}" pid="448" name="ZOTERO_BREF_dTcANGipwtqh_4">
    <vt:lpwstr>":169,"uris":["http://zotero.org/users/local/TwUz9M9z/items/GK5IFFRM"],"uri":["http://zotero.org/users/local/TwUz9M9z/items/GK5IFFRM"],"itemData":{"id":169,"type":"article-journal","title":"Flaws in current human training protocols for spontaneous brain-c</vt:lpwstr>
  </property>
  <property fmtid="{D5CDD505-2E9C-101B-9397-08002B2CF9AE}" pid="449" name="ZOTERO_BREF_dTcANGipwtqh_5">
    <vt:lpwstr>omputer interfaces: Lessons learned from instructional design","container-title":"Frontiers in Human Neuroscience","volume":"7","source":"CrossRef","ISSN":"1662-5161","shortTitle":"Flaws in current human training protocols for spontaneous Brain-Computer I</vt:lpwstr>
  </property>
  <property fmtid="{D5CDD505-2E9C-101B-9397-08002B2CF9AE}" pid="450" name="ZOTERO_BREF_dTcANGipwtqh_6">
    <vt:lpwstr>nterfaces","author":[{"family":"Lotte","given":"Fabien"},{"family":"Larrue","given":"Florian"},{"family":"Mühl","given":"Christian"}],"issued":{"date-parts":[["2013"]]},"accessed":{"date-parts":[["2017",4,5]]}},"label":"page"},{"id":179,"uris":["http://zo</vt:lpwstr>
  </property>
  <property fmtid="{D5CDD505-2E9C-101B-9397-08002B2CF9AE}" pid="451" name="ZOTERO_BREF_dTcANGipwtqh_7">
    <vt:lpwstr>tero.org/users/local/TwUz9M9z/items/MQQSQR9R"],"uri":["http://zotero.org/users/local/TwUz9M9z/items/MQQSQR9R"],"itemData":{"id":179,"type":"article-journal","title":"Heading for new shores! Overcoming pitfalls in BCI design","container-title":"Brain-Compu</vt:lpwstr>
  </property>
  <property fmtid="{D5CDD505-2E9C-101B-9397-08002B2CF9AE}" pid="452" name="ZOTERO_BREF_dTcANGipwtqh_8">
    <vt:lpwstr>ter Interfaces","page":"1-14","source":"CrossRef","DOI":"10.1080/2326263X.2016.1263916","ISSN":"2326-263X, 2326-2621","language":"en","author":[{"family":"Chavarriaga","given":"Ricardo"},{"family":"Fried-Oken","given":"Melanie"},{"family":"Kleih","given":</vt:lpwstr>
  </property>
  <property fmtid="{D5CDD505-2E9C-101B-9397-08002B2CF9AE}" pid="453" name="ZOTERO_BREF_dTcANGipwtqh_9">
    <vt:lpwstr>"Sonja"},{"family":"Lotte","given":"Fabien"},{"family":"Scherer","given":"Reinhold"}],"issued":{"date-parts":[["2016",12,30]]}},"label":"page"}],"schema":"https://github.com/citation-style-language/schema/raw/master/csl-citation.json"}</vt:lpwstr>
  </property>
  <property fmtid="{D5CDD505-2E9C-101B-9397-08002B2CF9AE}" pid="454" name="ZOTERO_BREF_ddRFzRoI3YpC_1">
    <vt:lpwstr>ZOTERO_ITEM CSL_CITATION {"citationID":"nbQ29Weg","properties":{"formattedCitation":"[9]","plainCitation":"[9]"},"citationItems":[{"id":10,"uris":["http://zotero.org/users/local/TwUz9M9z/items/SQRJPH5J"],"uri":["http://zotero.org/users/local/TwUz9M9z/item</vt:lpwstr>
  </property>
  <property fmtid="{D5CDD505-2E9C-101B-9397-08002B2CF9AE}" pid="455" name="ZOTERO_BREF_ddRFzRoI3YpC_2">
    <vt:lpwstr>s/SQRJPH5J"],"itemData":{"id":10,"type":"article-journal","title":"Transferring brain–computer interfaces beyond the laboratory: Successful application control for motor-disabled users","container-title":"Artificial Intelligence in Medicine","page":"121-1</vt:lpwstr>
  </property>
  <property fmtid="{D5CDD505-2E9C-101B-9397-08002B2CF9AE}" pid="456" name="ZOTERO_BREF_ddRFzRoI3YpC_3">
    <vt:lpwstr>32","volume":"59","issue":"2","source":"CrossRef","DOI":"10.1016/j.artmed.2013.08.004","ISSN":"09333657","shortTitle":"Transferring brain–computer interfaces beyond the laboratory","language":"en","author":[{"family":"Leeb","given":"Robert"},{"family":"Pe</vt:lpwstr>
  </property>
  <property fmtid="{D5CDD505-2E9C-101B-9397-08002B2CF9AE}" pid="457" name="ZOTERO_BREF_ddRFzRoI3YpC_4">
    <vt:lpwstr>rdikis","given":"Serafeim"},{"family":"Tonin","given":"Luca"},{"family":"Biasiucci","given":"Andrea"},{"family":"Tavella","given":"Michele"},{"family":"Creatura","given":"Marco"},{"family":"Molina","given":"Alberto"},{"family":"Al-Khodairy","given":"Abdul</vt:lpwstr>
  </property>
  <property fmtid="{D5CDD505-2E9C-101B-9397-08002B2CF9AE}" pid="458" name="ZOTERO_BREF_ddRFzRoI3YpC_5">
    <vt:lpwstr>"},{"family":"Carlson","given":"Tom"},{"family":"Millán","given":"José d R"}],"issued":{"date-parts":[["2013",10]]}}}],"schema":"https://github.com/citation-style-language/schema/raw/master/csl-citation.json"}</vt:lpwstr>
  </property>
  <property fmtid="{D5CDD505-2E9C-101B-9397-08002B2CF9AE}" pid="459" name="ZOTERO_BREF_deaGv7NdHK8K_1">
    <vt:lpwstr>ZOTERO_ITEM CSL_CITATION {"citationID":"fjeFOCcj","properties":{"formattedCitation":"{\\rtf {\\i{}(47)}}","plainCitation":"(47)"},"citationItems":[{"id":169,"uris":["http://zotero.org/users/local/TwUz9M9z/items/GK5IFFRM"],"uri":["http://zotero.org/users/l</vt:lpwstr>
  </property>
  <property fmtid="{D5CDD505-2E9C-101B-9397-08002B2CF9AE}" pid="460" name="ZOTERO_BREF_deaGv7NdHK8K_2">
    <vt:lpwstr>ocal/TwUz9M9z/items/GK5IFFRM"],"itemData":{"id":169,"type":"article-journal","title":"Flaws in current human training protocols for spontaneous Brain-Computer Interfaces: lessons learned from instructional design","container-title":"Frontiers in Human Neu</vt:lpwstr>
  </property>
  <property fmtid="{D5CDD505-2E9C-101B-9397-08002B2CF9AE}" pid="461" name="ZOTERO_BREF_deaGv7NdHK8K_3">
    <vt:lpwstr>roscience","volume":"7","source":"CrossRef","URL":"http://journal.frontiersin.org/article/10.3389/fnhum.2013.00568/abstract","DOI":"10.3389/fnhum.2013.00568","ISSN":"1662-5161","shortTitle":"Flaws in current human training protocols for spontaneous Brain-</vt:lpwstr>
  </property>
  <property fmtid="{D5CDD505-2E9C-101B-9397-08002B2CF9AE}" pid="462" name="ZOTERO_BREF_deaGv7NdHK8K_4">
    <vt:lpwstr>Computer Interfaces","author":[{"family":"Lotte","given":"Fabien"},{"family":"Larrue","given":"Florian"},{"family":"Mühl","given":"Christian"}],"issued":{"date-parts":[["2013"]]},"accessed":{"date-parts":[["2017",4,5]]}}}],"schema":"https://github.com/cit</vt:lpwstr>
  </property>
  <property fmtid="{D5CDD505-2E9C-101B-9397-08002B2CF9AE}" pid="463" name="ZOTERO_BREF_deaGv7NdHK8K_5">
    <vt:lpwstr>ation-style-language/schema/raw/master/csl-citation.json"}</vt:lpwstr>
  </property>
  <property fmtid="{D5CDD505-2E9C-101B-9397-08002B2CF9AE}" pid="464" name="ZOTERO_BREF_dy5enMHAV2GL1_1">
    <vt:lpwstr>ZOTERO_ITEM CSL_CITATION {"citationID":"hkthpS4d","properties":{"formattedCitation":"{\\rtf {\\i{}(44)}}","plainCitation":"(44)","dontUpdate":true},"citationItems":[{"id":24,"uris":["http://zotero.org/users/local/TwUz9M9z/items/8HNWPRBC"],"uri":["http://z</vt:lpwstr>
  </property>
  <property fmtid="{D5CDD505-2E9C-101B-9397-08002B2CF9AE}" pid="465" name="ZOTERO_BREF_dy5enMHAV2GL1_2">
    <vt:lpwstr>otero.org/users/local/TwUz9M9z/items/8HNWPRBC"],"itemData":{"id":24,"type":"article-journal","title":"Brain–computer interfaces and communication in paralysis: Extinction of goal directed thinking in completely paralysed patients?","container-title":"Clin</vt:lpwstr>
  </property>
  <property fmtid="{D5CDD505-2E9C-101B-9397-08002B2CF9AE}" pid="466" name="ZOTERO_BREF_dy5enMHAV2GL1_3">
    <vt:lpwstr>ical Neurophysiology","page":"2658-2666","volume":"119","issue":"11","source":"CrossRef","DOI":"10.1016/j.clinph.2008.06.019","ISSN":"13882457","shortTitle":"Brain–computer interfaces and communication in paralysis","language":"en","author":[{"family":"Kü</vt:lpwstr>
  </property>
  <property fmtid="{D5CDD505-2E9C-101B-9397-08002B2CF9AE}" pid="467" name="ZOTERO_BREF_dy5enMHAV2GL1_4">
    <vt:lpwstr>bler","given":"A."},{"family":"Birbaumer","given":"N."}],"issued":{"date-parts":[["2008",11]]}}}],"schema":"https://github.com/citation-style-language/schema/raw/master/csl-citation.json"}</vt:lpwstr>
  </property>
  <property fmtid="{D5CDD505-2E9C-101B-9397-08002B2CF9AE}" pid="468" name="ZOTERO_BREF_dy5enMHAV2GL_1">
    <vt:lpwstr>ZOTERO_ITEM CSL_CITATION {"citationID":"PrpQysbr","properties":{"formattedCitation":"{\\rtf {\\i{}(25)}}","plainCitation":"(25)"},"citationItems":[{"id":24,"uris":["http://zotero.org/users/local/TwUz9M9z/items/8HNWPRBC"],"uri":["http://zotero.org/users/lo</vt:lpwstr>
  </property>
  <property fmtid="{D5CDD505-2E9C-101B-9397-08002B2CF9AE}" pid="469" name="ZOTERO_BREF_dy5enMHAV2GL_2">
    <vt:lpwstr>cal/TwUz9M9z/items/8HNWPRBC"],"itemData":{"id":24,"type":"article-journal","title":"Brain–computer interfaces and communication in paralysis: Extinction of goal directed thinking in completely paralysed patients?","container-title":"Clinical Neurophysiolo</vt:lpwstr>
  </property>
  <property fmtid="{D5CDD505-2E9C-101B-9397-08002B2CF9AE}" pid="470" name="ZOTERO_BREF_dy5enMHAV2GL_3">
    <vt:lpwstr>gy","page":"2658-2666","volume":"119","issue":"11","source":"CrossRef","DOI":"10.1016/j.clinph.2008.06.019","ISSN":"13882457","shortTitle":"Brain–computer interfaces and communication in paralysis","language":"en","author":[{"family":"Kübler","given":"A."</vt:lpwstr>
  </property>
  <property fmtid="{D5CDD505-2E9C-101B-9397-08002B2CF9AE}" pid="471" name="ZOTERO_BREF_dy5enMHAV2GL_4">
    <vt:lpwstr>},{"family":"Birbaumer","given":"N."}],"issued":{"date-parts":[["2008",11]]}}}],"schema":"https://github.com/citation-style-language/schema/raw/master/csl-citation.json"}</vt:lpwstr>
  </property>
  <property fmtid="{D5CDD505-2E9C-101B-9397-08002B2CF9AE}" pid="472" name="ZOTERO_BREF_eahffeFTC4oO_1">
    <vt:lpwstr>ZOTERO_ITEM CSL_CITATION {"citationID":"ISoRzzxG","properties":{"formattedCitation":"{\\rtf {\\i{}(1)}}","plainCitation":"(1)"},"citationItems":[{"id":9,"uris":["http://zotero.org/users/local/TwUz9M9z/items/62MQ944P"],"uri":["http://zotero.org/users/local</vt:lpwstr>
  </property>
  <property fmtid="{D5CDD505-2E9C-101B-9397-08002B2CF9AE}" pid="473" name="ZOTERO_BREF_eahffeFTC4oO_2">
    <vt:lpwstr>/TwUz9M9z/items/62MQ944P"],"itemData":{"id":9,"type":"article-journal","title":"Brain–computer interfaces for communication and rehabilitation","container-title":"Nature Reviews Neurology","page":"513-525","volume":"12","issue":"9","source":"CrossRef","DO</vt:lpwstr>
  </property>
  <property fmtid="{D5CDD505-2E9C-101B-9397-08002B2CF9AE}" pid="474" name="ZOTERO_BREF_eahffeFTC4oO_3">
    <vt:lpwstr>I":"10.1038/nrneurol.2016.113","ISSN":"1759-4758, 1759-4766","author":[{"family":"Chaudhary","given":"Ujwal"},{"family":"Birbaumer","given":"Niels"},{"family":"Ramos-Murguialday","given":"Ander"}],"issued":{"date-parts":[["2016",8,19]]}}}],"schema":"https</vt:lpwstr>
  </property>
  <property fmtid="{D5CDD505-2E9C-101B-9397-08002B2CF9AE}" pid="475" name="ZOTERO_BREF_eahffeFTC4oO_4">
    <vt:lpwstr>://github.com/citation-style-language/schema/raw/master/csl-citation.json"}</vt:lpwstr>
  </property>
  <property fmtid="{D5CDD505-2E9C-101B-9397-08002B2CF9AE}" pid="476" name="ZOTERO_BREF_esR9iaxXFSs6_1">
    <vt:lpwstr>ZOTERO_ITEM CSL_CITATION {"citationID":"ijp82uic6","properties":{"formattedCitation":"{\\rtf \\super 1\\nosupersub{}}","plainCitation":"1"},"citationItems":[{"id":7,"uris":["http://zotero.org/users/local/TwUz9M9z/items/P7AGCBS2"],"uri":["http://zotero.org</vt:lpwstr>
  </property>
  <property fmtid="{D5CDD505-2E9C-101B-9397-08002B2CF9AE}" pid="477" name="ZOTERO_BREF_esR9iaxXFSs6_2">
    <vt:lpwstr>/users/local/TwUz9M9z/items/P7AGCBS2"],"itemData":{"id":7,"type":"article-journal","title":"Brain–computer interfaces for communication and control","container-title":"Clinical Neurophysiology","page":"767-791","volume":"113","issue":"6","source":"CrossRe</vt:lpwstr>
  </property>
  <property fmtid="{D5CDD505-2E9C-101B-9397-08002B2CF9AE}" pid="478" name="ZOTERO_BREF_esR9iaxXFSs6_3">
    <vt:lpwstr>f","DOI":"10.1016/S1388-2457(02)00057-3","ISSN":"13882457","language":"en","author":[{"family":"Wolpaw","given":"Jonathan R"},{"family":"Birbaumer","given":"Niels"},{"family":"McFarland","given":"Dennis J"},{"family":"Pfurtscheller","given":"Gert"},{"fami</vt:lpwstr>
  </property>
  <property fmtid="{D5CDD505-2E9C-101B-9397-08002B2CF9AE}" pid="479" name="ZOTERO_BREF_esR9iaxXFSs6_4">
    <vt:lpwstr>ly":"Vaughan","given":"Theresa M"}],"issued":{"date-parts":[["2002",6]]}}}],"schema":"https://github.com/citation-style-language/schema/raw/master/csl-citation.json"}</vt:lpwstr>
  </property>
  <property fmtid="{D5CDD505-2E9C-101B-9397-08002B2CF9AE}" pid="480" name="ZOTERO_BREF_fcYJWdeWnHWG_1">
    <vt:lpwstr>ZOTERO_ITEM CSL_CITATION {"citationID":"hc2K0CJE","properties":{"formattedCitation":"[9]","plainCitation":"[9]"},"citationItems":[{"id":10,"uris":["http://zotero.org/users/local/TwUz9M9z/items/SQRJPH5J"],"uri":["http://zotero.org/users/local/TwUz9M9z/item</vt:lpwstr>
  </property>
  <property fmtid="{D5CDD505-2E9C-101B-9397-08002B2CF9AE}" pid="481" name="ZOTERO_BREF_fcYJWdeWnHWG_2">
    <vt:lpwstr>s/SQRJPH5J"],"itemData":{"id":10,"type":"article-journal","title":"Transferring brain–computer interfaces beyond the laboratory: Successful application control for motor-disabled users","container-title":"Artificial Intelligence in Medicine","page":"121-1</vt:lpwstr>
  </property>
  <property fmtid="{D5CDD505-2E9C-101B-9397-08002B2CF9AE}" pid="482" name="ZOTERO_BREF_fcYJWdeWnHWG_3">
    <vt:lpwstr>32","volume":"59","issue":"2","source":"CrossRef","DOI":"10.1016/j.artmed.2013.08.004","ISSN":"09333657","shortTitle":"Transferring brain–computer interfaces beyond the laboratory","language":"en","author":[{"family":"Leeb","given":"Robert"},{"family":"Pe</vt:lpwstr>
  </property>
  <property fmtid="{D5CDD505-2E9C-101B-9397-08002B2CF9AE}" pid="483" name="ZOTERO_BREF_fcYJWdeWnHWG_4">
    <vt:lpwstr>rdikis","given":"Serafeim"},{"family":"Tonin","given":"Luca"},{"family":"Biasiucci","given":"Andrea"},{"family":"Tavella","given":"Michele"},{"family":"Creatura","given":"Marco"},{"family":"Molina","given":"Alberto"},{"family":"Al-Khodairy","given":"Abdul</vt:lpwstr>
  </property>
  <property fmtid="{D5CDD505-2E9C-101B-9397-08002B2CF9AE}" pid="484" name="ZOTERO_BREF_fcYJWdeWnHWG_5">
    <vt:lpwstr>"},{"family":"Carlson","given":"Tom"},{"family":"Millán","given":"José d R"}],"issued":{"date-parts":[["2013",10]]}}}],"schema":"https://github.com/citation-style-language/schema/raw/master/csl-citation.json"}</vt:lpwstr>
  </property>
  <property fmtid="{D5CDD505-2E9C-101B-9397-08002B2CF9AE}" pid="485" name="ZOTERO_BREF_g9YFkzbJyHng1_1">
    <vt:lpwstr>ZOTERO_ITEM CSL_CITATION {"citationID":"1k7dqsotau","properties":{"unsorted":true,"formattedCitation":"{\\rtf {\\i{}(16, 46)}}","plainCitation":"(16, 46)","dontUpdate":true},"citationItems":[{"id":179,"uris":["http://zotero.org/users/local/TwUz9M9z/items/</vt:lpwstr>
  </property>
  <property fmtid="{D5CDD505-2E9C-101B-9397-08002B2CF9AE}" pid="486" name="ZOTERO_BREF_g9YFkzbJyHng1_2">
    <vt:lpwstr>MQQSQR9R"],"uri":["http://zotero.org/users/local/TwUz9M9z/items/MQQSQR9R"],"itemData":{"id":179,"type":"article-journal","title":"Heading for new shores! Overcoming pitfalls in BCI design","container-title":"Brain-Computer Interfaces","page":"1-14","sourc</vt:lpwstr>
  </property>
  <property fmtid="{D5CDD505-2E9C-101B-9397-08002B2CF9AE}" pid="487" name="ZOTERO_BREF_g9YFkzbJyHng1_3">
    <vt:lpwstr>e":"CrossRef","DOI":"10.1080/2326263X.2016.1263916","ISSN":"2326-263X, 2326-2621","language":"en","author":[{"family":"Chavarriaga","given":"Ricardo"},{"family":"Fried-Oken","given":"Melanie"},{"family":"Kleih","given":"Sonja"},{"family":"Lotte","given":"</vt:lpwstr>
  </property>
  <property fmtid="{D5CDD505-2E9C-101B-9397-08002B2CF9AE}" pid="488" name="ZOTERO_BREF_g9YFkzbJyHng1_4">
    <vt:lpwstr>Fabien"},{"family":"Scherer","given":"Reinhold"}],"issued":{"date-parts":[["2016",12,30]]}},"label":"page"},{"id":169,"uris":["http://zotero.org/users/local/TwUz9M9z/items/GK5IFFRM"],"uri":["http://zotero.org/users/local/TwUz9M9z/items/GK5IFFRM"],"itemDat</vt:lpwstr>
  </property>
  <property fmtid="{D5CDD505-2E9C-101B-9397-08002B2CF9AE}" pid="489" name="ZOTERO_BREF_g9YFkzbJyHng1_5">
    <vt:lpwstr>a":{"id":169,"type":"article-journal","title":"Flaws in current human training protocols for spontaneous Brain-Computer Interfaces: lessons learned from instructional design","container-title":"Frontiers in Human Neuroscience","volume":"7","source":"Cross</vt:lpwstr>
  </property>
  <property fmtid="{D5CDD505-2E9C-101B-9397-08002B2CF9AE}" pid="490" name="ZOTERO_BREF_g9YFkzbJyHng1_6">
    <vt:lpwstr>Ref","URL":"http://journal.frontiersin.org/article/10.3389/fnhum.2013.00568/abstract","DOI":"10.3389/fnhum.2013.00568","ISSN":"1662-5161","shortTitle":"Flaws in current human training protocols for spontaneous Brain-Computer Interfaces","author":[{"family</vt:lpwstr>
  </property>
  <property fmtid="{D5CDD505-2E9C-101B-9397-08002B2CF9AE}" pid="491" name="ZOTERO_BREF_g9YFkzbJyHng1_7">
    <vt:lpwstr>":"Lotte","given":"Fabien"},{"family":"Larrue","given":"Florian"},{"family":"Mühl","given":"Christian"}],"issued":{"date-parts":[["2013"]]},"accessed":{"date-parts":[["2017",4,5]]}},"label":"page"}],"schema":"https://github.com/citation-style-language/sch</vt:lpwstr>
  </property>
  <property fmtid="{D5CDD505-2E9C-101B-9397-08002B2CF9AE}" pid="492" name="ZOTERO_BREF_g9YFkzbJyHng1_8">
    <vt:lpwstr>ema/raw/master/csl-citation.json"}</vt:lpwstr>
  </property>
  <property fmtid="{D5CDD505-2E9C-101B-9397-08002B2CF9AE}" pid="493" name="ZOTERO_BREF_g9YFkzbJyHng_1">
    <vt:lpwstr>ZOTERO_ITEM CSL_CITATION {"citationID":"q41HEAF3","properties":{"unsorted":true,"formattedCitation":"{\\rtf {\\i{}(16, 43)}}","plainCitation":""},"citationItems":[{"id":179,"uris":["http://zotero.org/users/local/TwUz9M9z/items/MQQSQR9R"],"uri":["http://zo</vt:lpwstr>
  </property>
  <property fmtid="{D5CDD505-2E9C-101B-9397-08002B2CF9AE}" pid="494" name="ZOTERO_BREF_g9YFkzbJyHng_2">
    <vt:lpwstr>tero.org/users/local/TwUz9M9z/items/MQQSQR9R"],"itemData":{"id":179,"type":"article-journal","title":"Heading for new shores! Overcoming pitfalls in BCI design","container-title":"Brain-Computer Interfaces","page":"1-14","source":"CrossRef","DOI":"10.1080</vt:lpwstr>
  </property>
  <property fmtid="{D5CDD505-2E9C-101B-9397-08002B2CF9AE}" pid="495" name="ZOTERO_BREF_g9YFkzbJyHng_3">
    <vt:lpwstr>/2326263X.2016.1263916","ISSN":"2326-263X, 2326-2621","language":"en","author":[{"family":"Chavarriaga","given":"Ricardo"},{"family":"Fried-Oken","given":"Melanie"},{"family":"Kleih","given":"Sonja"},{"family":"Lotte","given":"Fabien"},{"family":"Scherer"</vt:lpwstr>
  </property>
  <property fmtid="{D5CDD505-2E9C-101B-9397-08002B2CF9AE}" pid="496" name="ZOTERO_BREF_g9YFkzbJyHng_4">
    <vt:lpwstr>,"given":"Reinhold"}],"issued":{"date-parts":[["2016",12,30]]}},"label":"page"},{"id":169,"uris":["http://zotero.org/users/local/TwUz9M9z/items/GK5IFFRM"],"uri":["http://zotero.org/users/local/TwUz9M9z/items/GK5IFFRM"],"itemData":{"id":169,"type":"article</vt:lpwstr>
  </property>
  <property fmtid="{D5CDD505-2E9C-101B-9397-08002B2CF9AE}" pid="497" name="ZOTERO_BREF_g9YFkzbJyHng_5">
    <vt:lpwstr>-journal","title":"Flaws in current human training protocols for spontaneous Brain-Computer Interfaces: lessons learned from instructional design","container-title":"Frontiers in Human Neuroscience","volume":"7","source":"CrossRef","URL":"http://journal.f</vt:lpwstr>
  </property>
  <property fmtid="{D5CDD505-2E9C-101B-9397-08002B2CF9AE}" pid="498" name="ZOTERO_BREF_g9YFkzbJyHng_6">
    <vt:lpwstr>rontiersin.org/article/10.3389/fnhum.2013.00568/abstract","DOI":"10.3389/fnhum.2013.00568","ISSN":"1662-5161","shortTitle":"Flaws in current human training protocols for spontaneous Brain-Computer Interfaces","author":[{"family":"Lotte","given":"Fabien"},</vt:lpwstr>
  </property>
  <property fmtid="{D5CDD505-2E9C-101B-9397-08002B2CF9AE}" pid="499" name="ZOTERO_BREF_g9YFkzbJyHng_7">
    <vt:lpwstr>{"family":"Larrue","given":"Florian"},{"family":"Mühl","given":"Christian"}],"issued":{"date-parts":[["2013"]]},"accessed":{"date-parts":[["2017",4,5]]}},"label":"page"}],"schema":"https://github.com/citation-style-language/schema/raw/master/csl-citation.</vt:lpwstr>
  </property>
  <property fmtid="{D5CDD505-2E9C-101B-9397-08002B2CF9AE}" pid="500" name="ZOTERO_BREF_g9YFkzbJyHng_8">
    <vt:lpwstr>json"}</vt:lpwstr>
  </property>
  <property fmtid="{D5CDD505-2E9C-101B-9397-08002B2CF9AE}" pid="501" name="ZOTERO_BREF_iNbX6zePrM5v_1">
    <vt:lpwstr>ZOTERO_ITEM CSL_CITATION {"citationID":"1tpbe2ap1f","properties":{"formattedCitation":"[1,2]","plainCitation":"[1,2]"},"citationItems":[{"id":9,"uris":["http://zotero.org/users/local/TwUz9M9z/items/62MQ944P"],"uri":["http://zotero.org/users/local/TwUz9M9z</vt:lpwstr>
  </property>
  <property fmtid="{D5CDD505-2E9C-101B-9397-08002B2CF9AE}" pid="502" name="ZOTERO_BREF_iNbX6zePrM5v_2">
    <vt:lpwstr>/items/62MQ944P"],"itemData":{"id":9,"type":"article-journal","title":"Brain–computer interfaces for communication and rehabilitation","container-title":"Nature Reviews Neurology","page":"513-525","volume":"12","issue":"9","source":"CrossRef","DOI":"10.10</vt:lpwstr>
  </property>
  <property fmtid="{D5CDD505-2E9C-101B-9397-08002B2CF9AE}" pid="503" name="ZOTERO_BREF_iNbX6zePrM5v_3">
    <vt:lpwstr>38/nrneurol.2016.113","ISSN":"1759-4758, 1759-4766","author":[{"family":"Chaudhary","given":"Ujwal"},{"family":"Birbaumer","given":"Niels"},{"family":"Ramos-Murguialday","given":"Ander"}],"issued":{"date-parts":[["2016",8,19]]}},"label":"page"},{"id":8,"u</vt:lpwstr>
  </property>
  <property fmtid="{D5CDD505-2E9C-101B-9397-08002B2CF9AE}" pid="504" name="ZOTERO_BREF_iNbX6zePrM5v_4">
    <vt:lpwstr>ris":["http://zotero.org/users/local/TwUz9M9z/items/3AA4GXPH"],"uri":["http://zotero.org/users/local/TwUz9M9z/items/3AA4GXPH"],"itemData":{"id":8,"type":"article-journal","title":"BNCI Horizon 2020: Towards a roadmap for the BCI community","container-titl</vt:lpwstr>
  </property>
  <property fmtid="{D5CDD505-2E9C-101B-9397-08002B2CF9AE}" pid="505" name="ZOTERO_BREF_iNbX6zePrM5v_5">
    <vt:lpwstr>e":"Brain-Computer Interfaces","page":"1-10","volume":"2","issue":"1","source":"CrossRef","DOI":"10.1080/2326263X.2015.1008956","ISSN":"2326-263X, 2326-2621","shortTitle":"BNCI Horizon 2020","language":"en","author":[{"family":"Brunner","given":"Clemens"}</vt:lpwstr>
  </property>
  <property fmtid="{D5CDD505-2E9C-101B-9397-08002B2CF9AE}" pid="506" name="ZOTERO_BREF_iNbX6zePrM5v_6">
    <vt:lpwstr>,{"family":"Birbaumer","given":"Niels"},{"family":"Blankertz","given":"Benjamin"},{"family":"Guger","given":"Christoph"},{"family":"Kübler","given":"Andrea"},{"family":"Mattia","given":"Donatella"},{"family":"Millán","given":"José d. R."},{"family":"Miral</vt:lpwstr>
  </property>
  <property fmtid="{D5CDD505-2E9C-101B-9397-08002B2CF9AE}" pid="507" name="ZOTERO_BREF_iNbX6zePrM5v_7">
    <vt:lpwstr>les","given":"Felip"},{"family":"Nijholt","given":"Anton"},{"family":"Opisso","given":"Eloy"},{"family":"Ramsey","given":"Nick"},{"family":"Salomon","given":"Patric"},{"family":"Müller-Putz","given":"Gernot R."}],"issued":{"date-parts":[["2015",1,2]]}},"l</vt:lpwstr>
  </property>
  <property fmtid="{D5CDD505-2E9C-101B-9397-08002B2CF9AE}" pid="508" name="ZOTERO_BREF_iNbX6zePrM5v_8">
    <vt:lpwstr>abel":"page"}],"schema":"https://github.com/citation-style-language/schema/raw/master/csl-citation.json"}</vt:lpwstr>
  </property>
  <property fmtid="{D5CDD505-2E9C-101B-9397-08002B2CF9AE}" pid="509" name="ZOTERO_BREF_iYxl30U31uXN1_1">
    <vt:lpwstr>ZOTERO_ITEM CSL_CITATION {"citationID":"1rn7l49uc1","properties":{"formattedCitation":"{\\rtf {\\i{}(4, 6\\uc0\\u8211{}8, 11, 22\\uc0\\u8211{}34)}}","plainCitation":"(4, 6–8, 11, 22–34)","dontUpdate":true},"citationItems":[{"id":10,"uris":["http://zotero.</vt:lpwstr>
  </property>
  <property fmtid="{D5CDD505-2E9C-101B-9397-08002B2CF9AE}" pid="510" name="ZOTERO_BREF_iYxl30U31uXN1_10">
    <vt:lpwstr>:"351","issue":"1","source":"CrossRef","DOI":"10.1016/S0304-3940(03)00947-9","ISSN":"03043940","language":"en","author":[{"family":"Pfurtscheller","given":"Gert"},{"family":"Müller","given":"Gernot R"},{"family":"Pfurtscheller","given":"Jörg"},{"family":"</vt:lpwstr>
  </property>
  <property fmtid="{D5CDD505-2E9C-101B-9397-08002B2CF9AE}" pid="511" name="ZOTERO_BREF_iYxl30U31uXN1_11">
    <vt:lpwstr>Gerner","given":"Hans Jürgen"},{"family":"Rupp","given":"Rüdiger"}],"issued":{"date-parts":[["2003",11]]}},"label":"page"},{"id":11,"uris":["http://zotero.org/users/local/TwUz9M9z/items/DKQD3PCP"],"uri":["http://zotero.org/users/local/TwUz9M9z/items/DKQD3</vt:lpwstr>
  </property>
  <property fmtid="{D5CDD505-2E9C-101B-9397-08002B2CF9AE}" pid="512" name="ZOTERO_BREF_iYxl30U31uXN1_12">
    <vt:lpwstr>PCP"],"itemData":{"id":11,"type":"article-journal","title":"Patients with ALS can use sensorimotor rhythms to operate a brain-computer interface","container-title":"Neurology","page":"1775-1777","volume":"64","issue":"10","source":"CrossRef","DOI":"10.121</vt:lpwstr>
  </property>
  <property fmtid="{D5CDD505-2E9C-101B-9397-08002B2CF9AE}" pid="513" name="ZOTERO_BREF_iYxl30U31uXN1_13">
    <vt:lpwstr>2/01.WNL.0000158616.43002.6D","ISSN":"0028-3878, 1526-632X","language":"en","author":[{"family":"Kubler","given":"A."},{"family":"Nijboer","given":"F."},{"family":"Mellinger","given":"J."},{"family":"Vaughan","given":"T. M."},{"family":"Pawelzik","given":</vt:lpwstr>
  </property>
  <property fmtid="{D5CDD505-2E9C-101B-9397-08002B2CF9AE}" pid="514" name="ZOTERO_BREF_iYxl30U31uXN1_14">
    <vt:lpwstr>"H."},{"family":"Schalk","given":"G."},{"family":"McFarland","given":"D. J."},{"family":"Birbaumer","given":"N."},{"family":"Wolpaw","given":"J. R."}],"issued":{"date-parts":[["2005",5,24]]}},"label":"page"},{"id":13,"uris":["http://zotero.org/users/local</vt:lpwstr>
  </property>
  <property fmtid="{D5CDD505-2E9C-101B-9397-08002B2CF9AE}" pid="515" name="ZOTERO_BREF_iYxl30U31uXN1_15">
    <vt:lpwstr>/TwUz9M9z/items/SKRPE76V"],"uri":["http://zotero.org/users/local/TwUz9M9z/items/SKRPE76V"],"itemData":{"id":13,"type":"article-journal","title":"On the feasibility of using motor imagery EEG-based brain–computer interface in chronic tetraplegics for assis</vt:lpwstr>
  </property>
  <property fmtid="{D5CDD505-2E9C-101B-9397-08002B2CF9AE}" pid="516" name="ZOTERO_BREF_iYxl30U31uXN1_16">
    <vt:lpwstr>tive robotic arm control: a clinical test and long-term post-trial follow-up","container-title":"Spinal Cord","page":"599-608","volume":"50","issue":"8","source":"CrossRef","DOI":"10.1038/sc.2012.14","ISSN":"1362-4393, 1476-5624","shortTitle":"On the feas</vt:lpwstr>
  </property>
  <property fmtid="{D5CDD505-2E9C-101B-9397-08002B2CF9AE}" pid="517" name="ZOTERO_BREF_iYxl30U31uXN1_17">
    <vt:lpwstr>ibility of using motor imagery EEG-based brain–computer interface in chronic tetraplegics for assistive robotic arm control","author":[{"family":"Onose","given":"G"},{"family":"Grozea","given":"C"},{"family":"Anghelescu","given":"A"},{"family":"Daia","giv</vt:lpwstr>
  </property>
  <property fmtid="{D5CDD505-2E9C-101B-9397-08002B2CF9AE}" pid="518" name="ZOTERO_BREF_iYxl30U31uXN1_18">
    <vt:lpwstr>en":"C"},{"family":"Sinescu","given":"C J"},{"family":"Ciurea","given":"A V"},{"family":"Spircu","given":"T"},{"family":"Mirea","given":"A"},{"family":"Andone","given":"I"},{"family":"Spânu","given":"A"},{"family":"Popescu","given":"C"},{"family":"Mihăesc</vt:lpwstr>
  </property>
  <property fmtid="{D5CDD505-2E9C-101B-9397-08002B2CF9AE}" pid="519" name="ZOTERO_BREF_iYxl30U31uXN1_19">
    <vt:lpwstr>u","given":"A-S"},{"family":"Fazli","given":"S"},{"family":"Danóczy","given":"M"},{"family":"Popescu","given":"F"}],"issued":{"date-parts":[["2012",8]]}},"label":"page"},{"id":37,"uris":["http://zotero.org/users/local/TwUz9M9z/items/32X3R55V"],"uri":["htt</vt:lpwstr>
  </property>
  <property fmtid="{D5CDD505-2E9C-101B-9397-08002B2CF9AE}" pid="520" name="ZOTERO_BREF_iYxl30U31uXN1_2">
    <vt:lpwstr>org/users/local/TwUz9M9z/items/SQRJPH5J"],"uri":["http://zotero.org/users/local/TwUz9M9z/items/SQRJPH5J"],"itemData":{"id":10,"type":"article-journal","title":"Transferring brain–computer interfaces beyond the laboratory: Successful application control fo</vt:lpwstr>
  </property>
  <property fmtid="{D5CDD505-2E9C-101B-9397-08002B2CF9AE}" pid="521" name="ZOTERO_BREF_iYxl30U31uXN1_20">
    <vt:lpwstr>p://zotero.org/users/local/TwUz9M9z/items/32X3R55V"],"itemData":{"id":37,"type":"article-journal","title":"Initial on-line evaluations of the LF-ASD brain-computer interface with able-bodied and spinal-cord subjects using imagined voluntary motor potentia</vt:lpwstr>
  </property>
  <property fmtid="{D5CDD505-2E9C-101B-9397-08002B2CF9AE}" pid="522" name="ZOTERO_BREF_iYxl30U31uXN1_21">
    <vt:lpwstr>ls","container-title":"IEEE Transactions on Neural Systems and Rehabilitation Engineering","page":"219-224","volume":"10","issue":"4","source":"CrossRef","DOI":"10.1109/TNSRE.2002.806839","ISSN":"1534-4320","language":"en","author":[{"family":"Birch","giv</vt:lpwstr>
  </property>
  <property fmtid="{D5CDD505-2E9C-101B-9397-08002B2CF9AE}" pid="523" name="ZOTERO_BREF_iYxl30U31uXN1_22">
    <vt:lpwstr>en":"G.E."},{"family":"Bozorgzadeh","given":"Z."},{"family":"Mason","given":"S.G."}],"issued":{"date-parts":[["2002",12]]}},"label":"page"},{"id":47,"uris":["http://zotero.org/users/local/TwUz9M9z/items/N8SMEKE5"],"uri":["http://zotero.org/users/local/TwU</vt:lpwstr>
  </property>
  <property fmtid="{D5CDD505-2E9C-101B-9397-08002B2CF9AE}" pid="524" name="ZOTERO_BREF_iYxl30U31uXN1_23">
    <vt:lpwstr>z9M9z/items/N8SMEKE5"],"itemData":{"id":47,"type":"article-journal","title":"Control of a two-dimensional movement signal by a noninvasive brain-computer interface in humans","container-title":"Proceedings of the National Academy of Sciences","page":"1784</vt:lpwstr>
  </property>
  <property fmtid="{D5CDD505-2E9C-101B-9397-08002B2CF9AE}" pid="525" name="ZOTERO_BREF_iYxl30U31uXN1_24">
    <vt:lpwstr>9-17854","volume":"101","issue":"51","source":"CrossRef","DOI":"10.1073/pnas.0403504101","ISSN":"0027-8424, 1091-6490","language":"en","author":[{"family":"Wolpaw","given":"J. R."},{"family":"McFarland","given":"D. J."}],"issued":{"date-parts":[["2004",12</vt:lpwstr>
  </property>
  <property fmtid="{D5CDD505-2E9C-101B-9397-08002B2CF9AE}" pid="526" name="ZOTERO_BREF_iYxl30U31uXN1_25">
    <vt:lpwstr>,21]]}},"label":"page"},{"id":65,"uris":["http://zotero.org/users/local/TwUz9M9z/items/GTSBNQ48"],"uri":["http://zotero.org/users/local/TwUz9M9z/items/GTSBNQ48"],"itemData":{"id":65,"type":"article-journal","title":"Emulation of computer mouse control wit</vt:lpwstr>
  </property>
  <property fmtid="{D5CDD505-2E9C-101B-9397-08002B2CF9AE}" pid="527" name="ZOTERO_BREF_iYxl30U31uXN1_26">
    <vt:lpwstr>h a noninvasive brain–computer interface","container-title":"Journal of Neural Engineering","page":"101-110","volume":"5","issue":"2","source":"CrossRef","DOI":"10.1088/1741-2560/5/2/001","ISSN":"1741-2560, 1741-2552","author":[{"family":"McFarland","give</vt:lpwstr>
  </property>
  <property fmtid="{D5CDD505-2E9C-101B-9397-08002B2CF9AE}" pid="528" name="ZOTERO_BREF_iYxl30U31uXN1_27">
    <vt:lpwstr>n":"Dennis J"},{"family":"Krusienski","given":"Dean J"},{"family":"Sarnacki","given":"William A"},{"family":"Wolpaw","given":"Jonathan R"}],"issued":{"date-parts":[["2008",6,15]]}},"label":"page"},{"id":48,"uris":["http://zotero.org/users/local/TwUz9M9z/i</vt:lpwstr>
  </property>
  <property fmtid="{D5CDD505-2E9C-101B-9397-08002B2CF9AE}" pid="529" name="ZOTERO_BREF_iYxl30U31uXN1_28">
    <vt:lpwstr>tems/NPBF43ST"],"uri":["http://zotero.org/users/local/TwUz9M9z/items/NPBF43ST"],"itemData":{"id":48,"type":"article-journal","title":"Brain-actuated interaction","container-title":"Artificial Intelligence","page":"241-259","volume":"159","issue":"1-2","so</vt:lpwstr>
  </property>
  <property fmtid="{D5CDD505-2E9C-101B-9397-08002B2CF9AE}" pid="530" name="ZOTERO_BREF_iYxl30U31uXN1_29">
    <vt:lpwstr>urce":"CrossRef","DOI":"10.1016/j.artint.2004.05.008","ISSN":"00043702","language":"en","author":[{"family":"Millán","given":"José del R."},{"family":"Renkens","given":"Frédéric"},{"family":"Mouriño","given":"Josep"},{"family":"Gerstner","given":"Wulfram"</vt:lpwstr>
  </property>
  <property fmtid="{D5CDD505-2E9C-101B-9397-08002B2CF9AE}" pid="531" name="ZOTERO_BREF_iYxl30U31uXN1_3">
    <vt:lpwstr>r motor-disabled users","container-title":"Artificial Intelligence in Medicine","page":"121-132","volume":"59","issue":"2","source":"CrossRef","DOI":"10.1016/j.artmed.2013.08.004","ISSN":"09333657","shortTitle":"Transferring brain–computer interfaces beyo</vt:lpwstr>
  </property>
  <property fmtid="{D5CDD505-2E9C-101B-9397-08002B2CF9AE}" pid="532" name="ZOTERO_BREF_iYxl30U31uXN1_30">
    <vt:lpwstr>}],"issued":{"date-parts":[["2004",11]]}},"label":"page"},{"id":49,"uris":["http://zotero.org/users/local/TwUz9M9z/items/G3VKRMFJ"],"uri":["http://zotero.org/users/local/TwUz9M9z/items/G3VKRMFJ"],"itemData":{"id":49,"type":"article-journal","title":"EEG-b</vt:lpwstr>
  </property>
  <property fmtid="{D5CDD505-2E9C-101B-9397-08002B2CF9AE}" pid="533" name="ZOTERO_BREF_iYxl30U31uXN1_31">
    <vt:lpwstr>ased neuroprosthesis control: A step towards clinical practice","container-title":"Neuroscience Letters","page":"169-174","volume":"382","issue":"1-2","source":"CrossRef","DOI":"10.1016/j.neulet.2005.03.021","ISSN":"03043940","shortTitle":"EEG-based neuro</vt:lpwstr>
  </property>
  <property fmtid="{D5CDD505-2E9C-101B-9397-08002B2CF9AE}" pid="534" name="ZOTERO_BREF_iYxl30U31uXN1_32">
    <vt:lpwstr>prosthesis control","language":"en","author":[{"family":"Müller-Putz","given":"Gernot R."},{"family":"Scherer","given":"Reinhold"},{"family":"Pfurtscheller","given":"Gert"},{"family":"Rupp","given":"Rüdiger"}],"issued":{"date-parts":[["2005",7]]}},"label"</vt:lpwstr>
  </property>
  <property fmtid="{D5CDD505-2E9C-101B-9397-08002B2CF9AE}" pid="535" name="ZOTERO_BREF_iYxl30U31uXN1_33">
    <vt:lpwstr>:"page"},{"id":50,"uris":["http://zotero.org/users/local/TwUz9M9z/items/PM5MTNUK"],"uri":["http://zotero.org/users/local/TwUz9M9z/items/PM5MTNUK"],"itemData":{"id":50,"type":"article-journal","title":"Towards a user-friendly brain–computer interface: Init</vt:lpwstr>
  </property>
  <property fmtid="{D5CDD505-2E9C-101B-9397-08002B2CF9AE}" pid="536" name="ZOTERO_BREF_iYxl30U31uXN1_34">
    <vt:lpwstr>ial tests in ALS and PLS patients","container-title":"Clinical Neurophysiology","page":"1293-1303","volume":"121","issue":"8","source":"CrossRef","DOI":"10.1016/j.clinph.2010.02.157","ISSN":"13882457","shortTitle":"Towards a user-friendly brain–computer i</vt:lpwstr>
  </property>
  <property fmtid="{D5CDD505-2E9C-101B-9397-08002B2CF9AE}" pid="537" name="ZOTERO_BREF_iYxl30U31uXN1_35">
    <vt:lpwstr>nterface","language":"en","author":[{"family":"Bai","given":"Ou"},{"family":"Lin","given":"Peter"},{"family":"Huang","given":"Dandan"},{"family":"Fei","given":"Ding-Yu"},{"family":"Floeter","given":"Mary Kay"}],"issued":{"date-parts":[["2010",8]]}},"label</vt:lpwstr>
  </property>
  <property fmtid="{D5CDD505-2E9C-101B-9397-08002B2CF9AE}" pid="538" name="ZOTERO_BREF_iYxl30U31uXN1_36">
    <vt:lpwstr>":"page"},{"id":63,"uris":["http://zotero.org/users/local/TwUz9M9z/items/AXKZWKIQ"],"uri":["http://zotero.org/users/local/TwUz9M9z/items/AXKZWKIQ"],"itemData":{"id":63,"type":"article-journal","title":"Self-Paced (Asynchronous) BCI Control of a Wheelchair</vt:lpwstr>
  </property>
  <property fmtid="{D5CDD505-2E9C-101B-9397-08002B2CF9AE}" pid="539" name="ZOTERO_BREF_iYxl30U31uXN1_37">
    <vt:lpwstr> in Virtual Environments: A Case Study with a Tetraplegic","container-title":"Computational Intelligence and Neuroscience","page":"1-8","volume":"2007","source":"CrossRef","DOI":"10.1155/2007/79642","ISSN":"1687-5265, 1687-5273","shortTitle":"Self-Paced (</vt:lpwstr>
  </property>
  <property fmtid="{D5CDD505-2E9C-101B-9397-08002B2CF9AE}" pid="540" name="ZOTERO_BREF_iYxl30U31uXN1_38">
    <vt:lpwstr>Asynchronous) BCI Control of a Wheelchair in Virtual Environments","language":"en","author":[{"family":"Leeb","given":"Robert"},{"family":"Friedman","given":"Doron"},{"family":"Müller-Putz","given":"Gernot R."},{"family":"Scherer","given":"Reinhold"},{"fa</vt:lpwstr>
  </property>
  <property fmtid="{D5CDD505-2E9C-101B-9397-08002B2CF9AE}" pid="541" name="ZOTERO_BREF_iYxl30U31uXN1_39">
    <vt:lpwstr>mily":"Slater","given":"Mel"},{"family":"Pfurtscheller","given":"Gert"}],"issued":{"date-parts":[["2007"]]}},"label":"page"},{"id":66,"uris":["http://zotero.org/users/local/TwUz9M9z/items/5Z68665Q"],"uri":["http://zotero.org/users/local/TwUz9M9z/items/5Z6</vt:lpwstr>
  </property>
  <property fmtid="{D5CDD505-2E9C-101B-9397-08002B2CF9AE}" pid="542" name="ZOTERO_BREF_iYxl30U31uXN1_4">
    <vt:lpwstr>nd the laboratory","language":"en","author":[{"family":"Leeb","given":"Robert"},{"family":"Perdikis","given":"Serafeim"},{"family":"Tonin","given":"Luca"},{"family":"Biasiucci","given":"Andrea"},{"family":"Tavella","given":"Michele"},{"family":"Creatura",</vt:lpwstr>
  </property>
  <property fmtid="{D5CDD505-2E9C-101B-9397-08002B2CF9AE}" pid="543" name="ZOTERO_BREF_iYxl30U31uXN1_40">
    <vt:lpwstr>8665Q"],"itemData":{"id":66,"type":"article-journal","title":"Brain–computer interface controlled gaming: Evaluation of usability by severely motor restricted end-users","container-title":"Artificial Intelligence in Medicine","page":"111-120","volume":"59</vt:lpwstr>
  </property>
  <property fmtid="{D5CDD505-2E9C-101B-9397-08002B2CF9AE}" pid="544" name="ZOTERO_BREF_iYxl30U31uXN1_41">
    <vt:lpwstr>","issue":"2","source":"CrossRef","DOI":"10.1016/j.artmed.2013.08.001","ISSN":"09333657","shortTitle":"Brain–computer interface controlled gaming","language":"en","author":[{"family":"Holz","given":"Elisa Mira"},{"family":"Höhne","given":"Johannes"},{"fam</vt:lpwstr>
  </property>
  <property fmtid="{D5CDD505-2E9C-101B-9397-08002B2CF9AE}" pid="545" name="ZOTERO_BREF_iYxl30U31uXN1_42">
    <vt:lpwstr>ily":"Staiger-Sälzer","given":"Pit"},{"family":"Tangermann","given":"Michael"},{"family":"Kübler","given":"Andrea"}],"issued":{"date-parts":[["2013",10]]}},"label":"page"},{"id":67,"uris":["http://zotero.org/users/local/TwUz9M9z/items/KAN8J9GF"],"uri":["h</vt:lpwstr>
  </property>
  <property fmtid="{D5CDD505-2E9C-101B-9397-08002B2CF9AE}" pid="546" name="ZOTERO_BREF_iYxl30U31uXN1_43">
    <vt:lpwstr>ttp://zotero.org/users/local/TwUz9M9z/items/KAN8J9GF"],"itemData":{"id":67,"type":"article-journal","title":"Clinical evaluation of BrainTree, a motor imagery hybrid BCI speller","container-title":"Journal of Neural Engineering","page":"036003","volume":"</vt:lpwstr>
  </property>
  <property fmtid="{D5CDD505-2E9C-101B-9397-08002B2CF9AE}" pid="547" name="ZOTERO_BREF_iYxl30U31uXN1_44">
    <vt:lpwstr>11","issue":"3","source":"CrossRef","DOI":"10.1088/1741-2560/11/3/036003","ISSN":"1741-2560, 1741-2552","author":[{"family":"Perdikis","given":"S"},{"family":"Leeb","given":"R"},{"family":"Williamson","given":"J"},{"family":"Ramsay","given":"A"},{"family"</vt:lpwstr>
  </property>
  <property fmtid="{D5CDD505-2E9C-101B-9397-08002B2CF9AE}" pid="548" name="ZOTERO_BREF_iYxl30U31uXN1_45">
    <vt:lpwstr>:"Tavella","given":"M"},{"family":"Desideri","given":"L"},{"family":"Hoogerwerf","given":"E-J"},{"family":"Al-Khodairy","given":"A"},{"family":"Murray-Smith","given":"R"},{"family":"Millán","given":"J d R"}],"issued":{"date-parts":[["2014",6,1]]}},"label"</vt:lpwstr>
  </property>
  <property fmtid="{D5CDD505-2E9C-101B-9397-08002B2CF9AE}" pid="549" name="ZOTERO_BREF_iYxl30U31uXN1_46">
    <vt:lpwstr>:"page"},{"id":68,"uris":["http://zotero.org/users/local/TwUz9M9z/items/ZDQPT265"],"uri":["http://zotero.org/users/local/TwUz9M9z/items/ZDQPT265"],"itemData":{"id":68,"type":"article-journal","title":"Motor Imagery for Severely Motor-Impaired Patients: Ev</vt:lpwstr>
  </property>
  <property fmtid="{D5CDD505-2E9C-101B-9397-08002B2CF9AE}" pid="550" name="ZOTERO_BREF_iYxl30U31uXN1_47">
    <vt:lpwstr>idence for Brain-Computer Interfacing as Superior Control Solution","container-title":"PLoS ONE","page":"e104854","volume":"9","issue":"8","source":"CrossRef","DOI":"10.1371/journal.pone.0104854","ISSN":"1932-6203","shortTitle":"Motor Imagery for Severely</vt:lpwstr>
  </property>
  <property fmtid="{D5CDD505-2E9C-101B-9397-08002B2CF9AE}" pid="551" name="ZOTERO_BREF_iYxl30U31uXN1_48">
    <vt:lpwstr> Motor-Impaired Patients","language":"en","author":[{"family":"Höhne","given":"Johannes"},{"family":"Holz","given":"Elisa"},{"family":"Staiger-Sälzer","given":"Pit"},{"family":"Müller","given":"Klaus-Robert"},{"family":"Kübler","given":"Andrea"},{"family"</vt:lpwstr>
  </property>
  <property fmtid="{D5CDD505-2E9C-101B-9397-08002B2CF9AE}" pid="552" name="ZOTERO_BREF_iYxl30U31uXN1_49">
    <vt:lpwstr>:"Tangermann","given":"Michael"}],"editor":[{"family":"Johnson","given":"Blake"}],"issued":{"date-parts":[["2014",8,27]]}},"label":"page"},{"id":69,"uris":["http://zotero.org/users/local/TwUz9M9z/items/FC3GQB3R"],"uri":["http://zotero.org/users/local/TwUz</vt:lpwstr>
  </property>
  <property fmtid="{D5CDD505-2E9C-101B-9397-08002B2CF9AE}" pid="553" name="ZOTERO_BREF_iYxl30U31uXN1_5">
    <vt:lpwstr>"given":"Marco"},{"family":"Molina","given":"Alberto"},{"family":"Al-Khodairy","given":"Abdul"},{"family":"Carlson","given":"Tom"},{"family":"Millán","given":"José","dropping-particle":"d.R."}],"issued":{"date-parts":[["2013",10]]}},"label":"page"},{"id":</vt:lpwstr>
  </property>
  <property fmtid="{D5CDD505-2E9C-101B-9397-08002B2CF9AE}" pid="554" name="ZOTERO_BREF_iYxl30U31uXN1_50">
    <vt:lpwstr>9M9z/items/FC3GQB3R"],"itemData":{"id":69,"type":"article-journal","title":"A Co-Adaptive Brain-Computer Interface for End Users with Severe Motor Impairment","container-title":"PLoS ONE","page":"e101168","volume":"9","issue":"7","source":"CrossRef","DOI"</vt:lpwstr>
  </property>
  <property fmtid="{D5CDD505-2E9C-101B-9397-08002B2CF9AE}" pid="555" name="ZOTERO_BREF_iYxl30U31uXN1_51">
    <vt:lpwstr>:"10.1371/journal.pone.0101168","ISSN":"1932-6203","language":"en","author":[{"family":"Faller","given":"Josef"},{"family":"Scherer","given":"Reinhold"},{"family":"Costa","given":"Ursula"},{"family":"Opisso","given":"Eloy"},{"family":"Medina","given":"Jos</vt:lpwstr>
  </property>
  <property fmtid="{D5CDD505-2E9C-101B-9397-08002B2CF9AE}" pid="556" name="ZOTERO_BREF_iYxl30U31uXN1_52">
    <vt:lpwstr>ep"},{"family":"Müller-Putz","given":"Gernot R."}],"editor":[{"family":"Friedman","given":"Doron"}],"issued":{"date-parts":[["2014",7,11]]}},"label":"page"},{"id":70,"uris":["http://zotero.org/users/local/TwUz9M9z/items/AQ8FF7W6"],"uri":["http://zotero.or</vt:lpwstr>
  </property>
  <property fmtid="{D5CDD505-2E9C-101B-9397-08002B2CF9AE}" pid="557" name="ZOTERO_BREF_iYxl30U31uXN1_53">
    <vt:lpwstr>g/users/local/TwUz9M9z/items/AQ8FF7W6"],"itemData":{"id":70,"type":"article-journal","title":"Towards Independence: A BCI Telepresence Robot for People With Severe Motor Disabilities","container-title":"Proceedings of the IEEE","page":"969-982","volume":"</vt:lpwstr>
  </property>
  <property fmtid="{D5CDD505-2E9C-101B-9397-08002B2CF9AE}" pid="558" name="ZOTERO_BREF_iYxl30U31uXN1_54">
    <vt:lpwstr>103","issue":"6","source":"CrossRef","DOI":"10.1109/JPROC.2015.2419736","ISSN":"0018-9219, 1558-2256","shortTitle":"Towards Independence","author":[{"family":"Leeb","given":"Robert"},{"family":"Tonin","given":"Luca"},{"family":"Rohm","given":"Martin"},{"f</vt:lpwstr>
  </property>
  <property fmtid="{D5CDD505-2E9C-101B-9397-08002B2CF9AE}" pid="559" name="ZOTERO_BREF_iYxl30U31uXN1_55">
    <vt:lpwstr>amily":"Desideri","given":"Lorenzo"},{"family":"Carlson","given":"Tom"},{"family":"Millan","given":"Jose del R."}],"issued":{"date-parts":[["2015",6]]}},"label":"page"},{"id":71,"uris":["http://zotero.org/users/local/TwUz9M9z/items/FIMSN4MD"],"uri":["http</vt:lpwstr>
  </property>
  <property fmtid="{D5CDD505-2E9C-101B-9397-08002B2CF9AE}" pid="560" name="ZOTERO_BREF_iYxl30U31uXN1_56">
    <vt:lpwstr>://zotero.org/users/local/TwUz9M9z/items/FIMSN4MD"],"itemData":{"id":71,"type":"article-journal","title":"Functional Rehabilitation of the Paralyzed Upper Extremity After Spinal Cord Injury by Noninvasive Hybrid Neuroprostheses","container-title":"Proceed</vt:lpwstr>
  </property>
  <property fmtid="{D5CDD505-2E9C-101B-9397-08002B2CF9AE}" pid="561" name="ZOTERO_BREF_iYxl30U31uXN1_57">
    <vt:lpwstr>ings of the IEEE","page":"954-968","volume":"103","issue":"6","source":"CrossRef","DOI":"10.1109/JPROC.2015.2395253","ISSN":"0018-9219, 1558-2256","author":[{"family":"Rupp","given":"Rudiger"},{"family":"Rohm","given":"Martin"},{"family":"Schneiders","giv</vt:lpwstr>
  </property>
  <property fmtid="{D5CDD505-2E9C-101B-9397-08002B2CF9AE}" pid="562" name="ZOTERO_BREF_iYxl30U31uXN1_58">
    <vt:lpwstr>en":"Matthias"},{"family":"Kreilinger","given":"Alex"},{"family":"Muller-Putz","given":"Gernot R."}],"issued":{"date-parts":[["2015",6]]}},"label":"page"}],"schema":"https://github.com/citation-style-language/schema/raw/master/csl-citation.json"}</vt:lpwstr>
  </property>
  <property fmtid="{D5CDD505-2E9C-101B-9397-08002B2CF9AE}" pid="563" name="ZOTERO_BREF_iYxl30U31uXN1_6">
    <vt:lpwstr>36,"uris":["http://zotero.org/users/local/TwUz9M9z/items/HXC4V2GS"],"uri":["http://zotero.org/users/local/TwUz9M9z/items/HXC4V2GS"],"itemData":{"id":36,"type":"article-journal","title":"Brain oscillations control hand orthosis in a tetraplegic","container</vt:lpwstr>
  </property>
  <property fmtid="{D5CDD505-2E9C-101B-9397-08002B2CF9AE}" pid="564" name="ZOTERO_BREF_iYxl30U31uXN1_7">
    <vt:lpwstr>-title":"Neuroscience Letters","page":"211-214","volume":"292","issue":"3","source":"CrossRef","DOI":"10.1016/S0304-3940(00)01471-3","ISSN":"03043940","language":"en","author":[{"family":"Pfurtscheller","given":"G"},{"family":"Guger","given":"C"},{"family</vt:lpwstr>
  </property>
  <property fmtid="{D5CDD505-2E9C-101B-9397-08002B2CF9AE}" pid="565" name="ZOTERO_BREF_iYxl30U31uXN1_8">
    <vt:lpwstr>":"Müller","given":"G"},{"family":"Krausz","given":"G"},{"family":"Neuper","given":"C"}],"issued":{"date-parts":[["2000",10]]}},"label":"page"},{"id":38,"uris":["http://zotero.org/users/local/TwUz9M9z/items/C563K943"],"uri":["http://zotero.org/users/local</vt:lpwstr>
  </property>
  <property fmtid="{D5CDD505-2E9C-101B-9397-08002B2CF9AE}" pid="566" name="ZOTERO_BREF_iYxl30U31uXN1_9">
    <vt:lpwstr>/TwUz9M9z/items/C563K943"],"itemData":{"id":38,"type":"article-journal","title":"‘Thought’ – control of functional electrical stimulation to restore hand grasp in a patient with tetraplegia","container-title":"Neuroscience Letters","page":"33-36","volume"</vt:lpwstr>
  </property>
  <property fmtid="{D5CDD505-2E9C-101B-9397-08002B2CF9AE}" pid="567" name="ZOTERO_BREF_iYxl30U31uXN_1">
    <vt:lpwstr>ZOTERO_ITEM CSL_CITATION {"citationID":"C3h4vv0u","properties":{"formattedCitation":"{\\rtf {\\i{}(4, 6\\uc0\\u8211{}8, 11, 22\\uc0\\u8211{}34)}}","plainCitation":"(4, 6–8, 11, 22–34)","dontUpdate":true},"citationItems":[{"id":10,"uris":["http://zotero.or</vt:lpwstr>
  </property>
  <property fmtid="{D5CDD505-2E9C-101B-9397-08002B2CF9AE}" pid="568" name="ZOTERO_BREF_iYxl30U31uXN_10">
    <vt:lpwstr>351","issue":"1","source":"CrossRef","DOI":"10.1016/S0304-3940(03)00947-9","ISSN":"03043940","language":"en","author":[{"family":"Pfurtscheller","given":"Gert"},{"family":"Müller","given":"Gernot R"},{"family":"Pfurtscheller","given":"Jörg"},{"family":"Ge</vt:lpwstr>
  </property>
  <property fmtid="{D5CDD505-2E9C-101B-9397-08002B2CF9AE}" pid="569" name="ZOTERO_BREF_iYxl30U31uXN_11">
    <vt:lpwstr>rner","given":"Hans Jürgen"},{"family":"Rupp","given":"Rüdiger"}],"issued":{"date-parts":[["2003",11]]}},"label":"page"},{"id":11,"uris":["http://zotero.org/users/local/TwUz9M9z/items/DKQD3PCP"],"uri":["http://zotero.org/users/local/TwUz9M9z/items/DKQD3PC</vt:lpwstr>
  </property>
  <property fmtid="{D5CDD505-2E9C-101B-9397-08002B2CF9AE}" pid="570" name="ZOTERO_BREF_iYxl30U31uXN_12">
    <vt:lpwstr>P"],"itemData":{"id":11,"type":"article-journal","title":"Patients with ALS can use sensorimotor rhythms to operate a brain-computer interface","container-title":"Neurology","page":"1775-1777","volume":"64","issue":"10","source":"CrossRef","DOI":"10.1212/</vt:lpwstr>
  </property>
  <property fmtid="{D5CDD505-2E9C-101B-9397-08002B2CF9AE}" pid="571" name="ZOTERO_BREF_iYxl30U31uXN_13">
    <vt:lpwstr>01.WNL.0000158616.43002.6D","ISSN":"0028-3878, 1526-632X","language":"en","author":[{"family":"Kubler","given":"A."},{"family":"Nijboer","given":"F."},{"family":"Mellinger","given":"J."},{"family":"Vaughan","given":"T. M."},{"family":"Pawelzik","given":"H</vt:lpwstr>
  </property>
  <property fmtid="{D5CDD505-2E9C-101B-9397-08002B2CF9AE}" pid="572" name="ZOTERO_BREF_iYxl30U31uXN_14">
    <vt:lpwstr>."},{"family":"Schalk","given":"G."},{"family":"McFarland","given":"D. J."},{"family":"Birbaumer","given":"N."},{"family":"Wolpaw","given":"J. R."}],"issued":{"date-parts":[["2005",5,24]]}},"label":"page"},{"id":13,"uris":["http://zotero.org/users/local/T</vt:lpwstr>
  </property>
  <property fmtid="{D5CDD505-2E9C-101B-9397-08002B2CF9AE}" pid="573" name="ZOTERO_BREF_iYxl30U31uXN_15">
    <vt:lpwstr>wUz9M9z/items/SKRPE76V"],"uri":["http://zotero.org/users/local/TwUz9M9z/items/SKRPE76V"],"itemData":{"id":13,"type":"article-journal","title":"On the feasibility of using motor imagery EEG-based brain–computer interface in chronic tetraplegics for assisti</vt:lpwstr>
  </property>
  <property fmtid="{D5CDD505-2E9C-101B-9397-08002B2CF9AE}" pid="574" name="ZOTERO_BREF_iYxl30U31uXN_16">
    <vt:lpwstr>ve robotic arm control: a clinical test and long-term post-trial follow-up","container-title":"Spinal Cord","page":"599-608","volume":"50","issue":"8","source":"CrossRef","DOI":"10.1038/sc.2012.14","ISSN":"1362-4393, 1476-5624","shortTitle":"On the feasib</vt:lpwstr>
  </property>
  <property fmtid="{D5CDD505-2E9C-101B-9397-08002B2CF9AE}" pid="575" name="ZOTERO_BREF_iYxl30U31uXN_17">
    <vt:lpwstr>ility of using motor imagery EEG-based brain–computer interface in chronic tetraplegics for assistive robotic arm control","author":[{"family":"Onose","given":"G"},{"family":"Grozea","given":"C"},{"family":"Anghelescu","given":"A"},{"family":"Daia","given</vt:lpwstr>
  </property>
  <property fmtid="{D5CDD505-2E9C-101B-9397-08002B2CF9AE}" pid="576" name="ZOTERO_BREF_iYxl30U31uXN_18">
    <vt:lpwstr>":"C"},{"family":"Sinescu","given":"C J"},{"family":"Ciurea","given":"A V"},{"family":"Spircu","given":"T"},{"family":"Mirea","given":"A"},{"family":"Andone","given":"I"},{"family":"Spânu","given":"A"},{"family":"Popescu","given":"C"},{"family":"Mihăescu"</vt:lpwstr>
  </property>
  <property fmtid="{D5CDD505-2E9C-101B-9397-08002B2CF9AE}" pid="577" name="ZOTERO_BREF_iYxl30U31uXN_19">
    <vt:lpwstr>,"given":"A-S"},{"family":"Fazli","given":"S"},{"family":"Danóczy","given":"M"},{"family":"Popescu","given":"F"}],"issued":{"date-parts":[["2012",8]]}},"label":"page"},{"id":37,"uris":["http://zotero.org/users/local/TwUz9M9z/items/32X3R55V"],"uri":["http:</vt:lpwstr>
  </property>
  <property fmtid="{D5CDD505-2E9C-101B-9397-08002B2CF9AE}" pid="578" name="ZOTERO_BREF_iYxl30U31uXN_2">
    <vt:lpwstr>g/users/local/TwUz9M9z/items/SQRJPH5J"],"uri":["http://zotero.org/users/local/TwUz9M9z/items/SQRJPH5J"],"itemData":{"id":10,"type":"article-journal","title":"Transferring brain–computer interfaces beyond the laboratory: Successful application control for </vt:lpwstr>
  </property>
  <property fmtid="{D5CDD505-2E9C-101B-9397-08002B2CF9AE}" pid="579" name="ZOTERO_BREF_iYxl30U31uXN_20">
    <vt:lpwstr>//zotero.org/users/local/TwUz9M9z/items/32X3R55V"],"itemData":{"id":37,"type":"article-journal","title":"Initial on-line evaluations of the LF-ASD brain-computer interface with able-bodied and spinal-cord subjects using imagined voluntary motor potentials</vt:lpwstr>
  </property>
  <property fmtid="{D5CDD505-2E9C-101B-9397-08002B2CF9AE}" pid="580" name="ZOTERO_BREF_iYxl30U31uXN_21">
    <vt:lpwstr>","container-title":"IEEE Transactions on Neural Systems and Rehabilitation Engineering","page":"219-224","volume":"10","issue":"4","source":"CrossRef","DOI":"10.1109/TNSRE.2002.806839","ISSN":"1534-4320","language":"en","author":[{"family":"Birch","given</vt:lpwstr>
  </property>
  <property fmtid="{D5CDD505-2E9C-101B-9397-08002B2CF9AE}" pid="581" name="ZOTERO_BREF_iYxl30U31uXN_22">
    <vt:lpwstr>":"G.E."},{"family":"Bozorgzadeh","given":"Z."},{"family":"Mason","given":"S.G."}],"issued":{"date-parts":[["2002",12]]}},"label":"page"},{"id":47,"uris":["http://zotero.org/users/local/TwUz9M9z/items/N8SMEKE5"],"uri":["http://zotero.org/users/local/TwUz9</vt:lpwstr>
  </property>
  <property fmtid="{D5CDD505-2E9C-101B-9397-08002B2CF9AE}" pid="582" name="ZOTERO_BREF_iYxl30U31uXN_23">
    <vt:lpwstr>M9z/items/N8SMEKE5"],"itemData":{"id":47,"type":"article-journal","title":"Control of a two-dimensional movement signal by a noninvasive brain-computer interface in humans","container-title":"Proceedings of the National Academy of Sciences","page":"17849-</vt:lpwstr>
  </property>
  <property fmtid="{D5CDD505-2E9C-101B-9397-08002B2CF9AE}" pid="583" name="ZOTERO_BREF_iYxl30U31uXN_24">
    <vt:lpwstr>17854","volume":"101","issue":"51","source":"CrossRef","DOI":"10.1073/pnas.0403504101","ISSN":"0027-8424, 1091-6490","language":"en","author":[{"family":"Wolpaw","given":"J. R."},{"family":"McFarland","given":"D. J."}],"issued":{"date-parts":[["2004",12,2</vt:lpwstr>
  </property>
  <property fmtid="{D5CDD505-2E9C-101B-9397-08002B2CF9AE}" pid="584" name="ZOTERO_BREF_iYxl30U31uXN_25">
    <vt:lpwstr>1]]}},"label":"page"},{"id":65,"uris":["http://zotero.org/users/local/TwUz9M9z/items/GTSBNQ48"],"uri":["http://zotero.org/users/local/TwUz9M9z/items/GTSBNQ48"],"itemData":{"id":65,"type":"article-journal","title":"Emulation of computer mouse control with </vt:lpwstr>
  </property>
  <property fmtid="{D5CDD505-2E9C-101B-9397-08002B2CF9AE}" pid="585" name="ZOTERO_BREF_iYxl30U31uXN_26">
    <vt:lpwstr>a noninvasive brain–computer interface","container-title":"Journal of Neural Engineering","page":"101-110","volume":"5","issue":"2","source":"CrossRef","DOI":"10.1088/1741-2560/5/2/001","ISSN":"1741-2560, 1741-2552","author":[{"family":"McFarland","given"</vt:lpwstr>
  </property>
  <property fmtid="{D5CDD505-2E9C-101B-9397-08002B2CF9AE}" pid="586" name="ZOTERO_BREF_iYxl30U31uXN_27">
    <vt:lpwstr>:"Dennis J"},{"family":"Krusienski","given":"Dean J"},{"family":"Sarnacki","given":"William A"},{"family":"Wolpaw","given":"Jonathan R"}],"issued":{"date-parts":[["2008",6,15]]}},"label":"page"},{"id":48,"uris":["http://zotero.org/users/local/TwUz9M9z/ite</vt:lpwstr>
  </property>
  <property fmtid="{D5CDD505-2E9C-101B-9397-08002B2CF9AE}" pid="587" name="ZOTERO_BREF_iYxl30U31uXN_28">
    <vt:lpwstr>ms/NPBF43ST"],"uri":["http://zotero.org/users/local/TwUz9M9z/items/NPBF43ST"],"itemData":{"id":48,"type":"article-journal","title":"Brain-actuated interaction","container-title":"Artificial Intelligence","page":"241-259","volume":"159","issue":"1-2","sour</vt:lpwstr>
  </property>
  <property fmtid="{D5CDD505-2E9C-101B-9397-08002B2CF9AE}" pid="588" name="ZOTERO_BREF_iYxl30U31uXN_29">
    <vt:lpwstr>ce":"CrossRef","DOI":"10.1016/j.artint.2004.05.008","ISSN":"00043702","language":"en","author":[{"family":"Millán","given":"José del R."},{"family":"Renkens","given":"Frédéric"},{"family":"Mouriño","given":"Josep"},{"family":"Gerstner","given":"Wulfram"}]</vt:lpwstr>
  </property>
  <property fmtid="{D5CDD505-2E9C-101B-9397-08002B2CF9AE}" pid="589" name="ZOTERO_BREF_iYxl30U31uXN_3">
    <vt:lpwstr>motor-disabled users","container-title":"Artificial Intelligence in Medicine","page":"121-132","volume":"59","issue":"2","source":"CrossRef","DOI":"10.1016/j.artmed.2013.08.004","ISSN":"09333657","shortTitle":"Transferring brain–computer interfaces beyond</vt:lpwstr>
  </property>
  <property fmtid="{D5CDD505-2E9C-101B-9397-08002B2CF9AE}" pid="590" name="ZOTERO_BREF_iYxl30U31uXN_30">
    <vt:lpwstr>,"issued":{"date-parts":[["2004",11]]}},"label":"page"},{"id":49,"uris":["http://zotero.org/users/local/TwUz9M9z/items/G3VKRMFJ"],"uri":["http://zotero.org/users/local/TwUz9M9z/items/G3VKRMFJ"],"itemData":{"id":49,"type":"article-journal","title":"EEG-bas</vt:lpwstr>
  </property>
  <property fmtid="{D5CDD505-2E9C-101B-9397-08002B2CF9AE}" pid="591" name="ZOTERO_BREF_iYxl30U31uXN_31">
    <vt:lpwstr>ed neuroprosthesis control: A step towards clinical practice","container-title":"Neuroscience Letters","page":"169-174","volume":"382","issue":"1-2","source":"CrossRef","DOI":"10.1016/j.neulet.2005.03.021","ISSN":"03043940","shortTitle":"EEG-based neuropr</vt:lpwstr>
  </property>
  <property fmtid="{D5CDD505-2E9C-101B-9397-08002B2CF9AE}" pid="592" name="ZOTERO_BREF_iYxl30U31uXN_32">
    <vt:lpwstr>osthesis control","language":"en","author":[{"family":"Müller-Putz","given":"Gernot R."},{"family":"Scherer","given":"Reinhold"},{"family":"Pfurtscheller","given":"Gert"},{"family":"Rupp","given":"Rüdiger"}],"issued":{"date-parts":[["2005",7]]}},"label":"</vt:lpwstr>
  </property>
  <property fmtid="{D5CDD505-2E9C-101B-9397-08002B2CF9AE}" pid="593" name="ZOTERO_BREF_iYxl30U31uXN_33">
    <vt:lpwstr>page"},{"id":50,"uris":["http://zotero.org/users/local/TwUz9M9z/items/PM5MTNUK"],"uri":["http://zotero.org/users/local/TwUz9M9z/items/PM5MTNUK"],"itemData":{"id":50,"type":"article-journal","title":"Towards a user-friendly brain–computer interface: Initia</vt:lpwstr>
  </property>
  <property fmtid="{D5CDD505-2E9C-101B-9397-08002B2CF9AE}" pid="594" name="ZOTERO_BREF_iYxl30U31uXN_34">
    <vt:lpwstr>l tests in ALS and PLS patients","container-title":"Clinical Neurophysiology","page":"1293-1303","volume":"121","issue":"8","source":"CrossRef","DOI":"10.1016/j.clinph.2010.02.157","ISSN":"13882457","shortTitle":"Towards a user-friendly brain–computer int</vt:lpwstr>
  </property>
  <property fmtid="{D5CDD505-2E9C-101B-9397-08002B2CF9AE}" pid="595" name="ZOTERO_BREF_iYxl30U31uXN_35">
    <vt:lpwstr>erface","language":"en","author":[{"family":"Bai","given":"Ou"},{"family":"Lin","given":"Peter"},{"family":"Huang","given":"Dandan"},{"family":"Fei","given":"Ding-Yu"},{"family":"Floeter","given":"Mary Kay"}],"issued":{"date-parts":[["2010",8]]}},"label":</vt:lpwstr>
  </property>
  <property fmtid="{D5CDD505-2E9C-101B-9397-08002B2CF9AE}" pid="596" name="ZOTERO_BREF_iYxl30U31uXN_36">
    <vt:lpwstr>"page"},{"id":63,"uris":["http://zotero.org/users/local/TwUz9M9z/items/AXKZWKIQ"],"uri":["http://zotero.org/users/local/TwUz9M9z/items/AXKZWKIQ"],"itemData":{"id":63,"type":"article-journal","title":"Self-Paced (Asynchronous) BCI Control of a Wheelchair i</vt:lpwstr>
  </property>
  <property fmtid="{D5CDD505-2E9C-101B-9397-08002B2CF9AE}" pid="597" name="ZOTERO_BREF_iYxl30U31uXN_37">
    <vt:lpwstr>n Virtual Environments: A Case Study with a Tetraplegic","container-title":"Computational Intelligence and Neuroscience","page":"1-8","volume":"2007","source":"CrossRef","DOI":"10.1155/2007/79642","ISSN":"1687-5265, 1687-5273","shortTitle":"Self-Paced (As</vt:lpwstr>
  </property>
  <property fmtid="{D5CDD505-2E9C-101B-9397-08002B2CF9AE}" pid="598" name="ZOTERO_BREF_iYxl30U31uXN_38">
    <vt:lpwstr>ynchronous) BCI Control of a Wheelchair in Virtual Environments","language":"en","author":[{"family":"Leeb","given":"Robert"},{"family":"Friedman","given":"Doron"},{"family":"Müller-Putz","given":"Gernot R."},{"family":"Scherer","given":"Reinhold"},{"fami</vt:lpwstr>
  </property>
  <property fmtid="{D5CDD505-2E9C-101B-9397-08002B2CF9AE}" pid="599" name="ZOTERO_BREF_iYxl30U31uXN_39">
    <vt:lpwstr>ly":"Slater","given":"Mel"},{"family":"Pfurtscheller","given":"Gert"}],"issued":{"date-parts":[["2007"]]}},"label":"page"},{"id":66,"uris":["http://zotero.org/users/local/TwUz9M9z/items/5Z68665Q"],"uri":["http://zotero.org/users/local/TwUz9M9z/items/5Z686</vt:lpwstr>
  </property>
  <property fmtid="{D5CDD505-2E9C-101B-9397-08002B2CF9AE}" pid="600" name="ZOTERO_BREF_iYxl30U31uXN_4">
    <vt:lpwstr> the laboratory","language":"en","author":[{"family":"Leeb","given":"Robert"},{"family":"Perdikis","given":"Serafeim"},{"family":"Tonin","given":"Luca"},{"family":"Biasiucci","given":"Andrea"},{"family":"Tavella","given":"Michele"},{"family":"Creatura","g</vt:lpwstr>
  </property>
  <property fmtid="{D5CDD505-2E9C-101B-9397-08002B2CF9AE}" pid="601" name="ZOTERO_BREF_iYxl30U31uXN_40">
    <vt:lpwstr>65Q"],"itemData":{"id":66,"type":"article-journal","title":"Brain–computer interface controlled gaming: Evaluation of usability by severely motor restricted end-users","container-title":"Artificial Intelligence in Medicine","page":"111-120","volume":"59",</vt:lpwstr>
  </property>
  <property fmtid="{D5CDD505-2E9C-101B-9397-08002B2CF9AE}" pid="602" name="ZOTERO_BREF_iYxl30U31uXN_41">
    <vt:lpwstr>"issue":"2","source":"CrossRef","DOI":"10.1016/j.artmed.2013.08.001","ISSN":"09333657","shortTitle":"Brain–computer interface controlled gaming","language":"en","author":[{"family":"Holz","given":"Elisa Mira"},{"family":"Höhne","given":"Johannes"},{"famil</vt:lpwstr>
  </property>
  <property fmtid="{D5CDD505-2E9C-101B-9397-08002B2CF9AE}" pid="603" name="ZOTERO_BREF_iYxl30U31uXN_42">
    <vt:lpwstr>y":"Staiger-Sälzer","given":"Pit"},{"family":"Tangermann","given":"Michael"},{"family":"Kübler","given":"Andrea"}],"issued":{"date-parts":[["2013",10]]}},"label":"page"},{"id":67,"uris":["http://zotero.org/users/local/TwUz9M9z/items/KAN8J9GF"],"uri":["htt</vt:lpwstr>
  </property>
  <property fmtid="{D5CDD505-2E9C-101B-9397-08002B2CF9AE}" pid="604" name="ZOTERO_BREF_iYxl30U31uXN_43">
    <vt:lpwstr>p://zotero.org/users/local/TwUz9M9z/items/KAN8J9GF"],"itemData":{"id":67,"type":"article-journal","title":"Clinical evaluation of BrainTree, a motor imagery hybrid BCI speller","container-title":"Journal of Neural Engineering","page":"036003","volume":"11</vt:lpwstr>
  </property>
  <property fmtid="{D5CDD505-2E9C-101B-9397-08002B2CF9AE}" pid="605" name="ZOTERO_BREF_iYxl30U31uXN_44">
    <vt:lpwstr>","issue":"3","source":"CrossRef","DOI":"10.1088/1741-2560/11/3/036003","ISSN":"1741-2560, 1741-2552","author":[{"family":"Perdikis","given":"S"},{"family":"Leeb","given":"R"},{"family":"Williamson","given":"J"},{"family":"Ramsay","given":"A"},{"family":"</vt:lpwstr>
  </property>
  <property fmtid="{D5CDD505-2E9C-101B-9397-08002B2CF9AE}" pid="606" name="ZOTERO_BREF_iYxl30U31uXN_45">
    <vt:lpwstr>Tavella","given":"M"},{"family":"Desideri","given":"L"},{"family":"Hoogerwerf","given":"E-J"},{"family":"Al-Khodairy","given":"A"},{"family":"Murray-Smith","given":"R"},{"family":"Millán","given":"J d R"}],"issued":{"date-parts":[["2014",6,1]]}},"label":"</vt:lpwstr>
  </property>
  <property fmtid="{D5CDD505-2E9C-101B-9397-08002B2CF9AE}" pid="607" name="ZOTERO_BREF_iYxl30U31uXN_46">
    <vt:lpwstr>page"},{"id":68,"uris":["http://zotero.org/users/local/TwUz9M9z/items/ZDQPT265"],"uri":["http://zotero.org/users/local/TwUz9M9z/items/ZDQPT265"],"itemData":{"id":68,"type":"article-journal","title":"Motor Imagery for Severely Motor-Impaired Patients: Evid</vt:lpwstr>
  </property>
  <property fmtid="{D5CDD505-2E9C-101B-9397-08002B2CF9AE}" pid="608" name="ZOTERO_BREF_iYxl30U31uXN_47">
    <vt:lpwstr>ence for Brain-Computer Interfacing as Superior Control Solution","container-title":"PLoS ONE","page":"e104854","volume":"9","issue":"8","source":"CrossRef","DOI":"10.1371/journal.pone.0104854","ISSN":"1932-6203","shortTitle":"Motor Imagery for Severely M</vt:lpwstr>
  </property>
  <property fmtid="{D5CDD505-2E9C-101B-9397-08002B2CF9AE}" pid="609" name="ZOTERO_BREF_iYxl30U31uXN_48">
    <vt:lpwstr>otor-Impaired Patients","language":"en","author":[{"family":"Höhne","given":"Johannes"},{"family":"Holz","given":"Elisa"},{"family":"Staiger-Sälzer","given":"Pit"},{"family":"Müller","given":"Klaus-Robert"},{"family":"Kübler","given":"Andrea"},{"family":"</vt:lpwstr>
  </property>
  <property fmtid="{D5CDD505-2E9C-101B-9397-08002B2CF9AE}" pid="610" name="ZOTERO_BREF_iYxl30U31uXN_49">
    <vt:lpwstr>Tangermann","given":"Michael"}],"editor":[{"family":"Johnson","given":"Blake"}],"issued":{"date-parts":[["2014",8,27]]}},"label":"page"},{"id":69,"uris":["http://zotero.org/users/local/TwUz9M9z/items/FC3GQB3R"],"uri":["http://zotero.org/users/local/TwUz9M</vt:lpwstr>
  </property>
  <property fmtid="{D5CDD505-2E9C-101B-9397-08002B2CF9AE}" pid="611" name="ZOTERO_BREF_iYxl30U31uXN_5">
    <vt:lpwstr>iven":"Marco"},{"family":"Molina","given":"Alberto"},{"family":"Al-Khodairy","given":"Abdul"},{"family":"Carlson","given":"Tom"},{"family":"Millán","given":"José","dropping-particle":"d.R."}],"issued":{"date-parts":[["2013",10]]}},"label":"page"},{"id":36</vt:lpwstr>
  </property>
  <property fmtid="{D5CDD505-2E9C-101B-9397-08002B2CF9AE}" pid="612" name="ZOTERO_BREF_iYxl30U31uXN_50">
    <vt:lpwstr>9z/items/FC3GQB3R"],"itemData":{"id":69,"type":"article-journal","title":"A Co-Adaptive Brain-Computer Interface for End Users with Severe Motor Impairment","container-title":"PLoS ONE","page":"e101168","volume":"9","issue":"7","source":"CrossRef","DOI":"</vt:lpwstr>
  </property>
  <property fmtid="{D5CDD505-2E9C-101B-9397-08002B2CF9AE}" pid="613" name="ZOTERO_BREF_iYxl30U31uXN_51">
    <vt:lpwstr>10.1371/journal.pone.0101168","ISSN":"1932-6203","language":"en","author":[{"family":"Faller","given":"Josef"},{"family":"Scherer","given":"Reinhold"},{"family":"Costa","given":"Ursula"},{"family":"Opisso","given":"Eloy"},{"family":"Medina","given":"Josep</vt:lpwstr>
  </property>
  <property fmtid="{D5CDD505-2E9C-101B-9397-08002B2CF9AE}" pid="614" name="ZOTERO_BREF_iYxl30U31uXN_52">
    <vt:lpwstr>"},{"family":"Müller-Putz","given":"Gernot R."}],"editor":[{"family":"Friedman","given":"Doron"}],"issued":{"date-parts":[["2014",7,11]]}},"label":"page"},{"id":70,"uris":["http://zotero.org/users/local/TwUz9M9z/items/AQ8FF7W6"],"uri":["http://zotero.org/</vt:lpwstr>
  </property>
  <property fmtid="{D5CDD505-2E9C-101B-9397-08002B2CF9AE}" pid="615" name="ZOTERO_BREF_iYxl30U31uXN_53">
    <vt:lpwstr>users/local/TwUz9M9z/items/AQ8FF7W6"],"itemData":{"id":70,"type":"article-journal","title":"Towards Independence: A BCI Telepresence Robot for People With Severe Motor Disabilities","container-title":"Proceedings of the IEEE","page":"969-982","volume":"10</vt:lpwstr>
  </property>
  <property fmtid="{D5CDD505-2E9C-101B-9397-08002B2CF9AE}" pid="616" name="ZOTERO_BREF_iYxl30U31uXN_54">
    <vt:lpwstr>3","issue":"6","source":"CrossRef","DOI":"10.1109/JPROC.2015.2419736","ISSN":"0018-9219, 1558-2256","shortTitle":"Towards Independence","author":[{"family":"Leeb","given":"Robert"},{"family":"Tonin","given":"Luca"},{"family":"Rohm","given":"Martin"},{"fam</vt:lpwstr>
  </property>
  <property fmtid="{D5CDD505-2E9C-101B-9397-08002B2CF9AE}" pid="617" name="ZOTERO_BREF_iYxl30U31uXN_55">
    <vt:lpwstr>ily":"Desideri","given":"Lorenzo"},{"family":"Carlson","given":"Tom"},{"family":"Millan","given":"Jose del R."}],"issued":{"date-parts":[["2015",6]]}},"label":"page"},{"id":71,"uris":["http://zotero.org/users/local/TwUz9M9z/items/FIMSN4MD"],"uri":["http:/</vt:lpwstr>
  </property>
  <property fmtid="{D5CDD505-2E9C-101B-9397-08002B2CF9AE}" pid="618" name="ZOTERO_BREF_iYxl30U31uXN_56">
    <vt:lpwstr>/zotero.org/users/local/TwUz9M9z/items/FIMSN4MD"],"itemData":{"id":71,"type":"article-journal","title":"Functional Rehabilitation of the Paralyzed Upper Extremity After Spinal Cord Injury by Noninvasive Hybrid Neuroprostheses","container-title":"Proceedin</vt:lpwstr>
  </property>
  <property fmtid="{D5CDD505-2E9C-101B-9397-08002B2CF9AE}" pid="619" name="ZOTERO_BREF_iYxl30U31uXN_57">
    <vt:lpwstr>gs of the IEEE","page":"954-968","volume":"103","issue":"6","source":"CrossRef","DOI":"10.1109/JPROC.2015.2395253","ISSN":"0018-9219, 1558-2256","author":[{"family":"Rupp","given":"Rudiger"},{"family":"Rohm","given":"Martin"},{"family":"Schneiders","given</vt:lpwstr>
  </property>
  <property fmtid="{D5CDD505-2E9C-101B-9397-08002B2CF9AE}" pid="620" name="ZOTERO_BREF_iYxl30U31uXN_58">
    <vt:lpwstr>":"Matthias"},{"family":"Kreilinger","given":"Alex"},{"family":"Muller-Putz","given":"Gernot R."}],"issued":{"date-parts":[["2015",6]]}},"label":"page"}],"schema":"https://github.com/citation-style-language/schema/raw/master/csl-citation.json"}</vt:lpwstr>
  </property>
  <property fmtid="{D5CDD505-2E9C-101B-9397-08002B2CF9AE}" pid="621" name="ZOTERO_BREF_iYxl30U31uXN_6">
    <vt:lpwstr>,"uris":["http://zotero.org/users/local/TwUz9M9z/items/HXC4V2GS"],"uri":["http://zotero.org/users/local/TwUz9M9z/items/HXC4V2GS"],"itemData":{"id":36,"type":"article-journal","title":"Brain oscillations control hand orthosis in a tetraplegic","container-t</vt:lpwstr>
  </property>
  <property fmtid="{D5CDD505-2E9C-101B-9397-08002B2CF9AE}" pid="622" name="ZOTERO_BREF_iYxl30U31uXN_7">
    <vt:lpwstr>itle":"Neuroscience Letters","page":"211-214","volume":"292","issue":"3","source":"CrossRef","DOI":"10.1016/S0304-3940(00)01471-3","ISSN":"03043940","language":"en","author":[{"family":"Pfurtscheller","given":"G"},{"family":"Guger","given":"C"},{"family":</vt:lpwstr>
  </property>
  <property fmtid="{D5CDD505-2E9C-101B-9397-08002B2CF9AE}" pid="623" name="ZOTERO_BREF_iYxl30U31uXN_8">
    <vt:lpwstr>"Müller","given":"G"},{"family":"Krausz","given":"G"},{"family":"Neuper","given":"C"}],"issued":{"date-parts":[["2000",10]]}},"label":"page"},{"id":38,"uris":["http://zotero.org/users/local/TwUz9M9z/items/C563K943"],"uri":["http://zotero.org/users/local/T</vt:lpwstr>
  </property>
  <property fmtid="{D5CDD505-2E9C-101B-9397-08002B2CF9AE}" pid="624" name="ZOTERO_BREF_iYxl30U31uXN_9">
    <vt:lpwstr>wUz9M9z/items/C563K943"],"itemData":{"id":38,"type":"article-journal","title":"‘Thought’ – control of functional electrical stimulation to restore hand grasp in a patient with tetraplegia","container-title":"Neuroscience Letters","page":"33-36","volume":"</vt:lpwstr>
  </property>
  <property fmtid="{D5CDD505-2E9C-101B-9397-08002B2CF9AE}" pid="625" name="ZOTERO_BREF_ibpey2i4RVsK1_1">
    <vt:lpwstr>ZOTERO_ITEM CSL_CITATION {"citationID":"jbvp9e7S","properties":{"formattedCitation":"{\\rtf {\\i{}(57)}}","plainCitation":"(57)\r(55)"},"citationItems":[{"id":178,"uris":["http://zotero.org/users/local/TwUz9M9z/items/NNDTDPWX"],"uri":["http://zotero.org/u</vt:lpwstr>
  </property>
  <property fmtid="{D5CDD505-2E9C-101B-9397-08002B2CF9AE}" pid="626" name="ZOTERO_BREF_ibpey2i4RVsK1_2">
    <vt:lpwstr>sers/local/TwUz9M9z/items/NNDTDPWX"],"itemData":{"id":178,"type":"article-journal","title":"Distributed cortical adaptation during learning of a brain-computer interface task","container-title":"Proceedings of the National Academy of Sciences","page":"108</vt:lpwstr>
  </property>
  <property fmtid="{D5CDD505-2E9C-101B-9397-08002B2CF9AE}" pid="627" name="ZOTERO_BREF_ibpey2i4RVsK1_3">
    <vt:lpwstr>18-10823","volume":"110","issue":"26","source":"CrossRef","DOI":"10.1073/pnas.1221127110","ISSN":"0027-8424, 1091-6490","language":"en","author":[{"family":"Wander","given":"J. D."},{"family":"Blakely","given":"T."},{"family":"Miller","given":"K. J."},{"f</vt:lpwstr>
  </property>
  <property fmtid="{D5CDD505-2E9C-101B-9397-08002B2CF9AE}" pid="628" name="ZOTERO_BREF_ibpey2i4RVsK1_4">
    <vt:lpwstr>amily":"Weaver","given":"K. E."},{"family":"Johnson","given":"L. A."},{"family":"Olson","given":"J. D."},{"family":"Fetz","given":"E. E."},{"family":"Rao","given":"R. P. N."},{"family":"Ojemann","given":"J. G."}],"issued":{"date-parts":[["2013",6,25]]}}}]</vt:lpwstr>
  </property>
  <property fmtid="{D5CDD505-2E9C-101B-9397-08002B2CF9AE}" pid="629" name="ZOTERO_BREF_ibpey2i4RVsK1_5">
    <vt:lpwstr>,"schema":"https://github.com/citation-style-language/schema/raw/master/csl-citation.json"}</vt:lpwstr>
  </property>
  <property fmtid="{D5CDD505-2E9C-101B-9397-08002B2CF9AE}" pid="630" name="ZOTERO_BREF_ibpey2i4RVsK_1">
    <vt:lpwstr>ZOTERO_ITEM CSL_CITATION {"citationID":"j8SMkWUX","properties":{"formattedCitation":"{\\rtf {\\i{}(57)}}","plainCitation":"(57)","dontUpdate":true},"citationItems":[{"id":178,"uris":["http://zotero.org/users/local/TwUz9M9z/items/NNDTDPWX"],"uri":["http://</vt:lpwstr>
  </property>
  <property fmtid="{D5CDD505-2E9C-101B-9397-08002B2CF9AE}" pid="631" name="ZOTERO_BREF_ibpey2i4RVsK_2">
    <vt:lpwstr>zotero.org/users/local/TwUz9M9z/items/NNDTDPWX"],"itemData":{"id":178,"type":"article-journal","title":"Distributed cortical adaptation during learning of a brain-computer interface task","container-title":"Proceedings of the National Academy of Sciences"</vt:lpwstr>
  </property>
  <property fmtid="{D5CDD505-2E9C-101B-9397-08002B2CF9AE}" pid="632" name="ZOTERO_BREF_ibpey2i4RVsK_3">
    <vt:lpwstr>,"page":"10818-10823","volume":"110","issue":"26","source":"CrossRef","DOI":"10.1073/pnas.1221127110","ISSN":"0027-8424, 1091-6490","language":"en","author":[{"family":"Wander","given":"J. D."},{"family":"Blakely","given":"T."},{"family":"Miller","given":</vt:lpwstr>
  </property>
  <property fmtid="{D5CDD505-2E9C-101B-9397-08002B2CF9AE}" pid="633" name="ZOTERO_BREF_ibpey2i4RVsK_4">
    <vt:lpwstr>"K. J."},{"family":"Weaver","given":"K. E."},{"family":"Johnson","given":"L. A."},{"family":"Olson","given":"J. D."},{"family":"Fetz","given":"E. E."},{"family":"Rao","given":"R. P. N."},{"family":"Ojemann","given":"J. G."}],"issued":{"date-parts":[["2013</vt:lpwstr>
  </property>
  <property fmtid="{D5CDD505-2E9C-101B-9397-08002B2CF9AE}" pid="634" name="ZOTERO_BREF_ibpey2i4RVsK_5">
    <vt:lpwstr>",6,25]]}}}],"schema":"https://github.com/citation-style-language/schema/raw/master/csl-citation.json"}</vt:lpwstr>
  </property>
  <property fmtid="{D5CDD505-2E9C-101B-9397-08002B2CF9AE}" pid="635" name="ZOTERO_BREF_jLMsR25l2TgN1_1">
    <vt:lpwstr>ZOTERO_ITEM CSL_CITATION {"citationID":"BY1HRIhV","properties":{"formattedCitation":"{\\rtf {\\i{}(30, 31, 43, 44, 57)}}","plainCitation":"(30, 31, 43, 44, 57)\r(30, 31, 45, 55, 56)"},"citationItems":[{"id":68,"uris":["http://zotero.org/users/local/TwUz9M</vt:lpwstr>
  </property>
  <property fmtid="{D5CDD505-2E9C-101B-9397-08002B2CF9AE}" pid="636" name="ZOTERO_BREF_jLMsR25l2TgN1_10">
    <vt:lpwstr>bration and Recurrent Adaptation","author":[{"family":"Faller","given":"J."},{"family":"Vidaurre","given":"C."},{"family":"Solis-Escalante","given":"T."},{"family":"Neuper","given":"C."},{"family":"Scherer","given":"R."}],"issued":{"date-parts":[["2012",5</vt:lpwstr>
  </property>
  <property fmtid="{D5CDD505-2E9C-101B-9397-08002B2CF9AE}" pid="637" name="ZOTERO_BREF_jLMsR25l2TgN1_11">
    <vt:lpwstr>]]}},"label":"page"},{"id":175,"uris":["http://zotero.org/users/local/TwUz9M9z/items/ZQSVNGS6"],"uri":["http://zotero.org/users/local/TwUz9M9z/items/ZQSVNGS6"],"itemData":{"id":175,"type":"article-journal","title":"Machine-Learning-Based Coadaptive Calibr</vt:lpwstr>
  </property>
  <property fmtid="{D5CDD505-2E9C-101B-9397-08002B2CF9AE}" pid="638" name="ZOTERO_BREF_jLMsR25l2TgN1_12">
    <vt:lpwstr>ation for Brain-Computer Interfaces","container-title":"Neural Computation","page":"791-816","volume":"23","issue":"3","source":"CrossRef","DOI":"10.1162/NECO_a_00089","ISSN":"0899-7667, 1530-888X","language":"en","author":[{"family":"Vidaurre","given":"C</vt:lpwstr>
  </property>
  <property fmtid="{D5CDD505-2E9C-101B-9397-08002B2CF9AE}" pid="639" name="ZOTERO_BREF_jLMsR25l2TgN1_13">
    <vt:lpwstr>armen"},{"family":"Sannelli","given":"Claudia"},{"family":"Müller","given":"Klaus-Robert"},{"family":"Blankertz","given":"Benjamin"}],"issued":{"date-parts":[["2011",3]]}},"label":"page"},{"id":178,"uris":["http://zotero.org/users/local/TwUz9M9z/items/NND</vt:lpwstr>
  </property>
  <property fmtid="{D5CDD505-2E9C-101B-9397-08002B2CF9AE}" pid="640" name="ZOTERO_BREF_jLMsR25l2TgN1_14">
    <vt:lpwstr>TDPWX"],"uri":["http://zotero.org/users/local/TwUz9M9z/items/NNDTDPWX"],"itemData":{"id":178,"type":"article-journal","title":"Distributed cortical adaptation during learning of a brain-computer interface task","container-title":"Proceedings of the Nation</vt:lpwstr>
  </property>
  <property fmtid="{D5CDD505-2E9C-101B-9397-08002B2CF9AE}" pid="641" name="ZOTERO_BREF_jLMsR25l2TgN1_15">
    <vt:lpwstr>al Academy of Sciences","page":"10818-10823","volume":"110","issue":"26","source":"CrossRef","DOI":"10.1073/pnas.1221127110","ISSN":"0027-8424, 1091-6490","language":"en","author":[{"family":"Wander","given":"J. D."},{"family":"Blakely","given":"T."},{"fa</vt:lpwstr>
  </property>
  <property fmtid="{D5CDD505-2E9C-101B-9397-08002B2CF9AE}" pid="642" name="ZOTERO_BREF_jLMsR25l2TgN1_16">
    <vt:lpwstr>mily":"Miller","given":"K. J."},{"family":"Weaver","given":"K. E."},{"family":"Johnson","given":"L. A."},{"family":"Olson","given":"J. D."},{"family":"Fetz","given":"E. E."},{"family":"Rao","given":"R. P. N."},{"family":"Ojemann","given":"J. G."}],"issued</vt:lpwstr>
  </property>
  <property fmtid="{D5CDD505-2E9C-101B-9397-08002B2CF9AE}" pid="643" name="ZOTERO_BREF_jLMsR25l2TgN1_17">
    <vt:lpwstr>":{"date-parts":[["2013",6,25]]}},"label":"page"}],"schema":"https://github.com/citation-style-language/schema/raw/master/csl-citation.json"}</vt:lpwstr>
  </property>
  <property fmtid="{D5CDD505-2E9C-101B-9397-08002B2CF9AE}" pid="644" name="ZOTERO_BREF_jLMsR25l2TgN1_2">
    <vt:lpwstr>9z/items/ZDQPT265"],"uri":["http://zotero.org/users/local/TwUz9M9z/items/ZDQPT265"],"itemData":{"id":68,"type":"article-journal","title":"Motor Imagery for Severely Motor-Impaired Patients: Evidence for Brain-Computer Interfacing as Superior Control Solut</vt:lpwstr>
  </property>
  <property fmtid="{D5CDD505-2E9C-101B-9397-08002B2CF9AE}" pid="645" name="ZOTERO_BREF_jLMsR25l2TgN1_3">
    <vt:lpwstr>ion","container-title":"PLoS ONE","page":"e104854","volume":"9","issue":"8","source":"CrossRef","DOI":"10.1371/journal.pone.0104854","ISSN":"1932-6203","shortTitle":"Motor Imagery for Severely Motor-Impaired Patients","language":"en","author":[{"family":"</vt:lpwstr>
  </property>
  <property fmtid="{D5CDD505-2E9C-101B-9397-08002B2CF9AE}" pid="646" name="ZOTERO_BREF_jLMsR25l2TgN1_4">
    <vt:lpwstr>Höhne","given":"Johannes"},{"family":"Holz","given":"Elisa"},{"family":"Staiger-Sälzer","given":"Pit"},{"family":"Müller","given":"Klaus-Robert"},{"family":"Kübler","given":"Andrea"},{"family":"Tangermann","given":"Michael"}],"issued":{"date-parts":[["201</vt:lpwstr>
  </property>
  <property fmtid="{D5CDD505-2E9C-101B-9397-08002B2CF9AE}" pid="647" name="ZOTERO_BREF_jLMsR25l2TgN1_5">
    <vt:lpwstr>4",8,27]]}},"label":"page"},{"id":69,"uris":["http://zotero.org/users/local/TwUz9M9z/items/FC3GQB3R"],"uri":["http://zotero.org/users/local/TwUz9M9z/items/FC3GQB3R"],"itemData":{"id":69,"type":"article-journal","title":"A Co-Adaptive Brain-Computer Interf</vt:lpwstr>
  </property>
  <property fmtid="{D5CDD505-2E9C-101B-9397-08002B2CF9AE}" pid="648" name="ZOTERO_BREF_jLMsR25l2TgN1_6">
    <vt:lpwstr>ace for End Users with Severe Motor Impairment","container-title":"PLoS ONE","page":"e101168","volume":"9","issue":"7","source":"CrossRef","DOI":"10.1371/journal.pone.0101168","ISSN":"1932-6203","language":"en","author":[{"family":"Faller","given":"Josef"</vt:lpwstr>
  </property>
  <property fmtid="{D5CDD505-2E9C-101B-9397-08002B2CF9AE}" pid="649" name="ZOTERO_BREF_jLMsR25l2TgN1_7">
    <vt:lpwstr>},{"family":"Scherer","given":"Reinhold"},{"family":"Costa","given":"Ursula"},{"family":"Opisso","given":"Eloy"},{"family":"Medina","given":"Josep"},{"family":"Müller-Putz","given":"Gernot R."}],"issued":{"date-parts":[["2014",7,11]]}},"label":"page"},{"i</vt:lpwstr>
  </property>
  <property fmtid="{D5CDD505-2E9C-101B-9397-08002B2CF9AE}" pid="650" name="ZOTERO_BREF_jLMsR25l2TgN1_8">
    <vt:lpwstr>d":176,"uris":["http://zotero.org/users/local/TwUz9M9z/items/WZ7S3HHW"],"uri":["http://zotero.org/users/local/TwUz9M9z/items/WZ7S3HHW"],"itemData":{"id":176,"type":"article-journal","title":"Autocalibration and Recurrent Adaptation: Towards a Plug and Pla</vt:lpwstr>
  </property>
  <property fmtid="{D5CDD505-2E9C-101B-9397-08002B2CF9AE}" pid="651" name="ZOTERO_BREF_jLMsR25l2TgN1_9">
    <vt:lpwstr>y Online ERD-BCI","container-title":"IEEE Transactions on Neural Systems and Rehabilitation Engineering","page":"313-319","volume":"20","issue":"3","source":"CrossRef","DOI":"10.1109/TNSRE.2012.2189584","ISSN":"1534-4320, 1558-0210","shortTitle":"Autocali</vt:lpwstr>
  </property>
  <property fmtid="{D5CDD505-2E9C-101B-9397-08002B2CF9AE}" pid="652" name="ZOTERO_BREF_jLMsR25l2TgN_1">
    <vt:lpwstr>ZOTERO_ITEM CSL_CITATION {"citationID":"xA8OjZlA","properties":{"formattedCitation":"{\\rtf {\\i{}(32, 33, 50, 57, 58)}}","plainCitation":"(32, 33, 50, 57, 58)","dontUpdate":true},"citationItems":[{"id":68,"uris":["http://zotero.org/users/local/TwUz9M9z/i</vt:lpwstr>
  </property>
  <property fmtid="{D5CDD505-2E9C-101B-9397-08002B2CF9AE}" pid="653" name="ZOTERO_BREF_jLMsR25l2TgN_10">
    <vt:lpwstr>ion and Recurrent Adaptation","author":[{"family":"Faller","given":"J."},{"family":"Vidaurre","given":"C."},{"family":"Solis-Escalante","given":"T."},{"family":"Neuper","given":"C."},{"family":"Scherer","given":"R."}],"issued":{"date-parts":[["2012",5]]}}</vt:lpwstr>
  </property>
  <property fmtid="{D5CDD505-2E9C-101B-9397-08002B2CF9AE}" pid="654" name="ZOTERO_BREF_jLMsR25l2TgN_11">
    <vt:lpwstr>,"label":"page"},{"id":175,"uris":["http://zotero.org/users/local/TwUz9M9z/items/ZQSVNGS6"],"uri":["http://zotero.org/users/local/TwUz9M9z/items/ZQSVNGS6"],"itemData":{"id":175,"type":"article-journal","title":"Machine-learning-based coadaptive calibratio</vt:lpwstr>
  </property>
  <property fmtid="{D5CDD505-2E9C-101B-9397-08002B2CF9AE}" pid="655" name="ZOTERO_BREF_jLMsR25l2TgN_12">
    <vt:lpwstr>n for brain-computer interfaces","container-title":"Neural Computation","page":"791-816","volume":"23","issue":"3","source":"CrossRef","DOI":"10.1162/NECO_a_00089","ISSN":"0899-7667, 1530-888X","language":"en","author":[{"family":"Vidaurre","given":"Carme</vt:lpwstr>
  </property>
  <property fmtid="{D5CDD505-2E9C-101B-9397-08002B2CF9AE}" pid="656" name="ZOTERO_BREF_jLMsR25l2TgN_13">
    <vt:lpwstr>n"},{"family":"Sannelli","given":"Claudia"},{"family":"Müller","given":"Klaus-Robert"},{"family":"Blankertz","given":"Benjamin"}],"issued":{"date-parts":[["2011",3]]}},"label":"page"},{"id":178,"uris":["http://zotero.org/users/local/TwUz9M9z/items/NNDTDPW</vt:lpwstr>
  </property>
  <property fmtid="{D5CDD505-2E9C-101B-9397-08002B2CF9AE}" pid="657" name="ZOTERO_BREF_jLMsR25l2TgN_14">
    <vt:lpwstr>X"],"uri":["http://zotero.org/users/local/TwUz9M9z/items/NNDTDPWX"],"itemData":{"id":178,"type":"article-journal","title":"Distributed cortical adaptation during learning of a brain-computer interface task","container-title":"Proceedings of the National A</vt:lpwstr>
  </property>
  <property fmtid="{D5CDD505-2E9C-101B-9397-08002B2CF9AE}" pid="658" name="ZOTERO_BREF_jLMsR25l2TgN_15">
    <vt:lpwstr>cademy of Sciences","page":"10818-10823","volume":"110","issue":"26","source":"CrossRef","DOI":"10.1073/pnas.1221127110","ISSN":"0027-8424, 1091-6490","language":"en","author":[{"family":"Wander","given":"J. D."},{"family":"Blakely","given":"T."},{"family</vt:lpwstr>
  </property>
  <property fmtid="{D5CDD505-2E9C-101B-9397-08002B2CF9AE}" pid="659" name="ZOTERO_BREF_jLMsR25l2TgN_16">
    <vt:lpwstr>":"Miller","given":"K. J."},{"family":"Weaver","given":"K. E."},{"family":"Johnson","given":"L. A."},{"family":"Olson","given":"J. D."},{"family":"Fetz","given":"E. E."},{"family":"Rao","given":"R. P. N."},{"family":"Ojemann","given":"J. G."}],"issued":{"</vt:lpwstr>
  </property>
  <property fmtid="{D5CDD505-2E9C-101B-9397-08002B2CF9AE}" pid="660" name="ZOTERO_BREF_jLMsR25l2TgN_17">
    <vt:lpwstr>date-parts":[["2013",6,25]]}},"label":"page"}],"schema":"https://github.com/citation-style-language/schema/raw/master/csl-citation.json"}</vt:lpwstr>
  </property>
  <property fmtid="{D5CDD505-2E9C-101B-9397-08002B2CF9AE}" pid="661" name="ZOTERO_BREF_jLMsR25l2TgN_2">
    <vt:lpwstr>tems/ZDQPT265"],"uri":["http://zotero.org/users/local/TwUz9M9z/items/ZDQPT265"],"itemData":{"id":68,"type":"article-journal","title":"Motor imagery for severely motor-impaired patients: Evidence for brain-computer interfacing as superior control solution"</vt:lpwstr>
  </property>
  <property fmtid="{D5CDD505-2E9C-101B-9397-08002B2CF9AE}" pid="662" name="ZOTERO_BREF_jLMsR25l2TgN_3">
    <vt:lpwstr>,"container-title":"PLoS ONE","page":"e104854","volume":"9","issue":"8","source":"CrossRef","DOI":"10.1371/journal.pone.0104854","ISSN":"1932-6203","shortTitle":"Motor Imagery for Severely Motor-Impaired Patients","language":"en","author":[{"family":"Höhn</vt:lpwstr>
  </property>
  <property fmtid="{D5CDD505-2E9C-101B-9397-08002B2CF9AE}" pid="663" name="ZOTERO_BREF_jLMsR25l2TgN_4">
    <vt:lpwstr>e","given":"Johannes"},{"family":"Holz","given":"Elisa"},{"family":"Staiger-Sälzer","given":"Pit"},{"family":"Müller","given":"Klaus-Robert"},{"family":"Kübler","given":"Andrea"},{"family":"Tangermann","given":"Michael"}],"issued":{"date-parts":[["2014",8</vt:lpwstr>
  </property>
  <property fmtid="{D5CDD505-2E9C-101B-9397-08002B2CF9AE}" pid="664" name="ZOTERO_BREF_jLMsR25l2TgN_5">
    <vt:lpwstr>,27]]}},"label":"page"},{"id":69,"uris":["http://zotero.org/users/local/TwUz9M9z/items/FC3GQB3R"],"uri":["http://zotero.org/users/local/TwUz9M9z/items/FC3GQB3R"],"itemData":{"id":69,"type":"article-journal","title":"A co-adaptive brain-computer interface </vt:lpwstr>
  </property>
  <property fmtid="{D5CDD505-2E9C-101B-9397-08002B2CF9AE}" pid="665" name="ZOTERO_BREF_jLMsR25l2TgN_6">
    <vt:lpwstr>for end users with severe motor impairment","container-title":"PLoS ONE","page":"e101168","volume":"9","issue":"7","source":"CrossRef","DOI":"10.1371/journal.pone.0101168","ISSN":"1932-6203","language":"en","author":[{"family":"Faller","given":"Josef"},{"</vt:lpwstr>
  </property>
  <property fmtid="{D5CDD505-2E9C-101B-9397-08002B2CF9AE}" pid="666" name="ZOTERO_BREF_jLMsR25l2TgN_7">
    <vt:lpwstr>family":"Scherer","given":"Reinhold"},{"family":"Costa","given":"Ursula"},{"family":"Opisso","given":"Eloy"},{"family":"Medina","given":"Josep"},{"family":"Müller-Putz","given":"Gernot R."}],"issued":{"date-parts":[["2014",7,11]]}},"label":"page"},{"id":1</vt:lpwstr>
  </property>
  <property fmtid="{D5CDD505-2E9C-101B-9397-08002B2CF9AE}" pid="667" name="ZOTERO_BREF_jLMsR25l2TgN_8">
    <vt:lpwstr>76,"uris":["http://zotero.org/users/local/TwUz9M9z/items/WZ7S3HHW"],"uri":["http://zotero.org/users/local/TwUz9M9z/items/WZ7S3HHW"],"itemData":{"id":176,"type":"article-journal","title":"Autocalibration and recurrent adaptation: Towards a plug and play on</vt:lpwstr>
  </property>
  <property fmtid="{D5CDD505-2E9C-101B-9397-08002B2CF9AE}" pid="668" name="ZOTERO_BREF_jLMsR25l2TgN_9">
    <vt:lpwstr>line ERD-BCI","container-title":"IEEE Transactions on Neural Systems and Rehabilitation Engineering","page":"313-319","volume":"20","issue":"3","source":"CrossRef","DOI":"10.1109/TNSRE.2012.2189584","ISSN":"1534-4320, 1558-0210","shortTitle":"Autocalibrat</vt:lpwstr>
  </property>
  <property fmtid="{D5CDD505-2E9C-101B-9397-08002B2CF9AE}" pid="669" name="ZOTERO_BREF_k4sdEj8oQLTF1_1">
    <vt:lpwstr>ZOTERO_ITEM CSL_CITATION {"citationID":"gEjxWJ9g","properties":{"unsorted":false,"formattedCitation":"[9,21,32,55]","plainCitation":"[9,21,32,55]"},"citationItems":[{"id":37,"uris":["http://zotero.org/users/local/TwUz9M9z/items/32X3R55V"],"uri":["http://z</vt:lpwstr>
  </property>
  <property fmtid="{D5CDD505-2E9C-101B-9397-08002B2CF9AE}" pid="670" name="ZOTERO_BREF_k4sdEj8oQLTF1_10">
    <vt:lpwstr>,"given":"Martin"},{"family":"Schneiders","given":"Matthias"},{"family":"Kreilinger","given":"Alex"},{"family":"Muller-Putz","given":"Gernot R."}],"issued":{"date-parts":[["2015",6]]}},"label":"page"},{"id":10,"uris":["http://zotero.org/users/local/TwUz9M</vt:lpwstr>
  </property>
  <property fmtid="{D5CDD505-2E9C-101B-9397-08002B2CF9AE}" pid="671" name="ZOTERO_BREF_k4sdEj8oQLTF1_11">
    <vt:lpwstr>9z/items/SQRJPH5J"],"uri":["http://zotero.org/users/local/TwUz9M9z/items/SQRJPH5J"],"itemData":{"id":10,"type":"article-journal","title":"Transferring brain–computer interfaces beyond the laboratory: Successful application control for motor-disabled users</vt:lpwstr>
  </property>
  <property fmtid="{D5CDD505-2E9C-101B-9397-08002B2CF9AE}" pid="672" name="ZOTERO_BREF_k4sdEj8oQLTF1_12">
    <vt:lpwstr>","container-title":"Artificial Intelligence in Medicine","page":"121-132","volume":"59","issue":"2","source":"CrossRef","DOI":"10.1016/j.artmed.2013.08.004","ISSN":"09333657","shortTitle":"Transferring brain–computer interfaces beyond the laboratory","la</vt:lpwstr>
  </property>
  <property fmtid="{D5CDD505-2E9C-101B-9397-08002B2CF9AE}" pid="673" name="ZOTERO_BREF_k4sdEj8oQLTF1_13">
    <vt:lpwstr>nguage":"en","author":[{"family":"Leeb","given":"Robert"},{"family":"Perdikis","given":"Serafeim"},{"family":"Tonin","given":"Luca"},{"family":"Biasiucci","given":"Andrea"},{"family":"Tavella","given":"Michele"},{"family":"Creatura","given":"Marco"},{"fam</vt:lpwstr>
  </property>
  <property fmtid="{D5CDD505-2E9C-101B-9397-08002B2CF9AE}" pid="674" name="ZOTERO_BREF_k4sdEj8oQLTF1_14">
    <vt:lpwstr>ily":"Molina","given":"Alberto"},{"family":"Al-Khodairy","given":"Abdul"},{"family":"Carlson","given":"Tom"},{"family":"Millán","given":"José d R"}],"issued":{"date-parts":[["2013",10]]}},"label":"page"}],"schema":"https://github.com/citation-style-langua</vt:lpwstr>
  </property>
  <property fmtid="{D5CDD505-2E9C-101B-9397-08002B2CF9AE}" pid="675" name="ZOTERO_BREF_k4sdEj8oQLTF1_2">
    <vt:lpwstr>otero.org/users/local/TwUz9M9z/items/32X3R55V"],"itemData":{"id":37,"type":"article-journal","title":"Initial on-line evaluations of the LF-ASD brain-computer interface with able-bodied and spinal-cord subjects using imagined voluntary motor potentials","</vt:lpwstr>
  </property>
  <property fmtid="{D5CDD505-2E9C-101B-9397-08002B2CF9AE}" pid="676" name="ZOTERO_BREF_k4sdEj8oQLTF1_3">
    <vt:lpwstr>container-title":"IEEE Transactions on Neural Systems and Rehabilitation Engineering","page":"219-224","volume":"10","issue":"4","source":"CrossRef","DOI":"10.1109/TNSRE.2002.806839","ISSN":"1534-4320","language":"en","author":[{"family":"Birch","given":"</vt:lpwstr>
  </property>
  <property fmtid="{D5CDD505-2E9C-101B-9397-08002B2CF9AE}" pid="677" name="ZOTERO_BREF_k4sdEj8oQLTF1_4">
    <vt:lpwstr>G.E."},{"family":"Bozorgzadeh","given":"Z."},{"family":"Mason","given":"S.G."}],"issued":{"date-parts":[["2002",12]]}},"label":"page"},{"id":186,"uris":["http://zotero.org/users/local/TwUz9M9z/items/TT9QFBIP"],"uri":["http://zotero.org/users/local/TwUz9M9</vt:lpwstr>
  </property>
  <property fmtid="{D5CDD505-2E9C-101B-9397-08002B2CF9AE}" pid="678" name="ZOTERO_BREF_k4sdEj8oQLTF1_5">
    <vt:lpwstr>z/items/TT9QFBIP"],"itemData":{"id":186,"type":"paper-conference","title":"Towards natural non-invasive hand neuroprostheses for daily living","container-title":"IEEE Engineering in Medicine and Biology Society (EMBC)","publisher":"IEEE","publisher-place"</vt:lpwstr>
  </property>
  <property fmtid="{D5CDD505-2E9C-101B-9397-08002B2CF9AE}" pid="679" name="ZOTERO_BREF_k4sdEj8oQLTF1_6">
    <vt:lpwstr>:"Buenos Aires, Argentina","page":"126-129","source":"CrossRef","event":"2010 Annuak International Conference of the IEEE","event-place":"Buenos Aires, Argentina","DOI":"10.1109/IEMBS.2010.5627178","ISBN":"978-1-4244-4123-5","author":[{"family":"Tavella",</vt:lpwstr>
  </property>
  <property fmtid="{D5CDD505-2E9C-101B-9397-08002B2CF9AE}" pid="680" name="ZOTERO_BREF_k4sdEj8oQLTF1_7">
    <vt:lpwstr>"given":"M"},{"family":"Leeb","given":"R"},{"family":"Rupp","given":"Rüdiger"},{"family":"Millán","given":"José d R"}],"issued":{"date-parts":[["2010",8]]},"accessed":{"date-parts":[["2017",4,25]]}},"label":"page"},{"id":71,"uris":["http://zotero.org/user</vt:lpwstr>
  </property>
  <property fmtid="{D5CDD505-2E9C-101B-9397-08002B2CF9AE}" pid="681" name="ZOTERO_BREF_k4sdEj8oQLTF1_8">
    <vt:lpwstr>s/local/TwUz9M9z/items/FIMSN4MD"],"uri":["http://zotero.org/users/local/TwUz9M9z/items/FIMSN4MD"],"itemData":{"id":71,"type":"article-journal","title":"Functional rehabilitation of the paralyzed upper extremity after spinal cord injury by noninvasive hybr</vt:lpwstr>
  </property>
  <property fmtid="{D5CDD505-2E9C-101B-9397-08002B2CF9AE}" pid="682" name="ZOTERO_BREF_k4sdEj8oQLTF1_9">
    <vt:lpwstr>id neuroprostheses","container-title":"Proceedings of the IEEE","page":"954-968","volume":"103","issue":"6","source":"CrossRef","DOI":"10.1109/JPROC.2015.2395253","ISSN":"0018-9219, 1558-2256","author":[{"family":"Rupp","given":"Rudiger"},{"family":"Rohm"</vt:lpwstr>
  </property>
  <property fmtid="{D5CDD505-2E9C-101B-9397-08002B2CF9AE}" pid="683" name="ZOTERO_BREF_k4sdEj8oQLTF_1">
    <vt:lpwstr>ZOTERO_ITEM CSL_CITATION {"citationID":"CkJ0XPT8","properties":{"formattedCitation":"{\\rtf {\\i{}(4, 24, 29, 35)}}","plainCitation":"(4, 24, 29, 35)","dontUpdate":true},"citationItems":[{"id":37,"uris":["http://zotero.org/users/local/TwUz9M9z/items/32X3R</vt:lpwstr>
  </property>
  <property fmtid="{D5CDD505-2E9C-101B-9397-08002B2CF9AE}" pid="684" name="ZOTERO_BREF_k4sdEj8oQLTF_10">
    <vt:lpwstr>or":[{"family":"Rupp","given":"Rudiger"},{"family":"Rohm","given":"Martin"},{"family":"Schneiders","given":"Matthias"},{"family":"Kreilinger","given":"Alex"},{"family":"Muller-Putz","given":"Gernot R."}],"issued":{"date-parts":[["2015",6]]}},"label":"page</vt:lpwstr>
  </property>
  <property fmtid="{D5CDD505-2E9C-101B-9397-08002B2CF9AE}" pid="685" name="ZOTERO_BREF_k4sdEj8oQLTF_11">
    <vt:lpwstr>"},{"id":10,"uris":["http://zotero.org/users/local/TwUz9M9z/items/SQRJPH5J"],"uri":["http://zotero.org/users/local/TwUz9M9z/items/SQRJPH5J"],"itemData":{"id":10,"type":"article-journal","title":"Transferring brain–computer interfaces beyond the laboratory</vt:lpwstr>
  </property>
  <property fmtid="{D5CDD505-2E9C-101B-9397-08002B2CF9AE}" pid="686" name="ZOTERO_BREF_k4sdEj8oQLTF_12">
    <vt:lpwstr>: Successful application control for motor-disabled users","container-title":"Artificial Intelligence in Medicine","page":"121-132","volume":"59","issue":"2","source":"CrossRef","DOI":"10.1016/j.artmed.2013.08.004","ISSN":"09333657","shortTitle":"Transfer</vt:lpwstr>
  </property>
  <property fmtid="{D5CDD505-2E9C-101B-9397-08002B2CF9AE}" pid="687" name="ZOTERO_BREF_k4sdEj8oQLTF_13">
    <vt:lpwstr>ring brain–computer interfaces beyond the laboratory","language":"en","author":[{"family":"Leeb","given":"Robert"},{"family":"Perdikis","given":"Serafeim"},{"family":"Tonin","given":"Luca"},{"family":"Biasiucci","given":"Andrea"},{"family":"Tavella","give</vt:lpwstr>
  </property>
  <property fmtid="{D5CDD505-2E9C-101B-9397-08002B2CF9AE}" pid="688" name="ZOTERO_BREF_k4sdEj8oQLTF_14">
    <vt:lpwstr>n":"Michele"},{"family":"Creatura","given":"Marco"},{"family":"Molina","given":"Alberto"},{"family":"Al-Khodairy","given":"Abdul"},{"family":"Carlson","given":"Tom"},{"family":"Millán","given":"José d R"}],"issued":{"date-parts":[["2013",10]]}},"label":"p</vt:lpwstr>
  </property>
  <property fmtid="{D5CDD505-2E9C-101B-9397-08002B2CF9AE}" pid="689" name="ZOTERO_BREF_k4sdEj8oQLTF_15">
    <vt:lpwstr>age"}],"schema":"https://github.com/citation-style-language/schema/raw/master/csl-citation.json"}</vt:lpwstr>
  </property>
  <property fmtid="{D5CDD505-2E9C-101B-9397-08002B2CF9AE}" pid="690" name="ZOTERO_BREF_k4sdEj8oQLTF_2">
    <vt:lpwstr>55V"],"uri":["http://zotero.org/users/local/TwUz9M9z/items/32X3R55V"],"itemData":{"id":37,"type":"article-journal","title":"Initial on-line evaluations of the LF-ASD brain-computer interface with able-bodied and spinal-cord subjects using imagined volunta</vt:lpwstr>
  </property>
  <property fmtid="{D5CDD505-2E9C-101B-9397-08002B2CF9AE}" pid="691" name="ZOTERO_BREF_k4sdEj8oQLTF_3">
    <vt:lpwstr>ry motor potentials","container-title":"IEEE Transactions on Neural Systems and Rehabilitation Engineering","page":"219-224","volume":"10","issue":"4","source":"CrossRef","DOI":"10.1109/TNSRE.2002.806839","ISSN":"1534-4320","language":"en","author":[{"fam</vt:lpwstr>
  </property>
  <property fmtid="{D5CDD505-2E9C-101B-9397-08002B2CF9AE}" pid="692" name="ZOTERO_BREF_k4sdEj8oQLTF_4">
    <vt:lpwstr>ily":"Birch","given":"G.E."},{"family":"Bozorgzadeh","given":"Z."},{"family":"Mason","given":"S.G."}],"issued":{"date-parts":[["2002",12]]}},"label":"page"},{"id":63,"uris":["http://zotero.org/users/local/TwUz9M9z/items/AXKZWKIQ"],"uri":["http://zotero.or</vt:lpwstr>
  </property>
  <property fmtid="{D5CDD505-2E9C-101B-9397-08002B2CF9AE}" pid="693" name="ZOTERO_BREF_k4sdEj8oQLTF_5">
    <vt:lpwstr>g/users/local/TwUz9M9z/items/AXKZWKIQ"],"itemData":{"id":63,"type":"article-journal","title":"Self-paced (asynchronous) BCI control of a wheelchair in virtual environments: a case study with a tetraplegic","container-title":"Computational Intelligence and</vt:lpwstr>
  </property>
  <property fmtid="{D5CDD505-2E9C-101B-9397-08002B2CF9AE}" pid="694" name="ZOTERO_BREF_k4sdEj8oQLTF_6">
    <vt:lpwstr> Neuroscience","page":"1-8","volume":"2007","source":"CrossRef","DOI":"10.1155/2007/79642","ISSN":"1687-5265, 1687-5273","shortTitle":"Self-Paced (Asynchronous) BCI Control of a Wheelchair in Virtual Environments","language":"en","author":[{"family":"Leeb</vt:lpwstr>
  </property>
  <property fmtid="{D5CDD505-2E9C-101B-9397-08002B2CF9AE}" pid="695" name="ZOTERO_BREF_k4sdEj8oQLTF_7">
    <vt:lpwstr>","given":"Robert"},{"family":"Friedman","given":"Doron"},{"family":"Müller-Putz","given":"Gernot R."},{"family":"Scherer","given":"Reinhold"},{"family":"Slater","given":"Mel"},{"family":"Pfurtscheller","given":"Gert"}],"issued":{"date-parts":[["2007"]]}}</vt:lpwstr>
  </property>
  <property fmtid="{D5CDD505-2E9C-101B-9397-08002B2CF9AE}" pid="696" name="ZOTERO_BREF_k4sdEj8oQLTF_8">
    <vt:lpwstr>,"label":"page"},{"id":71,"uris":["http://zotero.org/users/local/TwUz9M9z/items/FIMSN4MD"],"uri":["http://zotero.org/users/local/TwUz9M9z/items/FIMSN4MD"],"itemData":{"id":71,"type":"article-journal","title":"Functional rehabilitation of the paralyzed upp</vt:lpwstr>
  </property>
  <property fmtid="{D5CDD505-2E9C-101B-9397-08002B2CF9AE}" pid="697" name="ZOTERO_BREF_k4sdEj8oQLTF_9">
    <vt:lpwstr>er extremity after spinal cord injury by noninvasive hybrid neuroprostheses","container-title":"Proceedings of the IEEE","page":"954-968","volume":"103","issue":"6","source":"CrossRef","DOI":"10.1109/JPROC.2015.2395253","ISSN":"0018-9219, 1558-2256","auth</vt:lpwstr>
  </property>
  <property fmtid="{D5CDD505-2E9C-101B-9397-08002B2CF9AE}" pid="698" name="ZOTERO_BREF_mngat8PGcAyP_1">
    <vt:lpwstr>ZOTERO_ITEM CSL_CITATION {"citationID":"MiGpqJmR","properties":{"formattedCitation":"[1]","plainCitation":"[1]"},"citationItems":[{"id":9,"uris":["http://zotero.org/users/local/TwUz9M9z/items/62MQ944P"],"uri":["http://zotero.org/users/local/TwUz9M9z/items</vt:lpwstr>
  </property>
  <property fmtid="{D5CDD505-2E9C-101B-9397-08002B2CF9AE}" pid="699" name="ZOTERO_BREF_mngat8PGcAyP_2">
    <vt:lpwstr>/62MQ944P"],"itemData":{"id":9,"type":"article-journal","title":"Brain–computer interfaces for communication and rehabilitation","container-title":"Nature Reviews Neurology","page":"513-525","volume":"12","issue":"9","source":"CrossRef","DOI":"10.1038/nrn</vt:lpwstr>
  </property>
  <property fmtid="{D5CDD505-2E9C-101B-9397-08002B2CF9AE}" pid="700" name="ZOTERO_BREF_mngat8PGcAyP_3">
    <vt:lpwstr>eurol.2016.113","ISSN":"1759-4758, 1759-4766","author":[{"family":"Chaudhary","given":"Ujwal"},{"family":"Birbaumer","given":"Niels"},{"family":"Ramos-Murguialday","given":"Ander"}],"issued":{"date-parts":[["2016",8,19]]}}}],"schema":"https://github.com/c</vt:lpwstr>
  </property>
  <property fmtid="{D5CDD505-2E9C-101B-9397-08002B2CF9AE}" pid="701" name="ZOTERO_BREF_mngat8PGcAyP_4">
    <vt:lpwstr>itation-style-language/schema/raw/master/csl-citation.json"}</vt:lpwstr>
  </property>
  <property fmtid="{D5CDD505-2E9C-101B-9397-08002B2CF9AE}" pid="702" name="ZOTERO_BREF_ndm27x5VXQFq_1">
    <vt:lpwstr>ZOTERO_ITEM CSL_CITATION {"citationID":"11s96jmhon","properties":{"formattedCitation":"{\\rtf {\\i{}(1)}}","plainCitation":"(1)"},"citationItems":[{"id":9,"uris":["http://zotero.org/users/local/TwUz9M9z/items/62MQ944P"],"uri":["http://zotero.org/users/loc</vt:lpwstr>
  </property>
  <property fmtid="{D5CDD505-2E9C-101B-9397-08002B2CF9AE}" pid="703" name="ZOTERO_BREF_ndm27x5VXQFq_2">
    <vt:lpwstr>al/TwUz9M9z/items/62MQ944P"],"itemData":{"id":9,"type":"article-journal","title":"Brain–computer interfaces for communication and rehabilitation","container-title":"Nature Reviews Neurology","page":"513-525","volume":"12","issue":"9","source":"CrossRef","</vt:lpwstr>
  </property>
  <property fmtid="{D5CDD505-2E9C-101B-9397-08002B2CF9AE}" pid="704" name="ZOTERO_BREF_ndm27x5VXQFq_3">
    <vt:lpwstr>DOI":"10.1038/nrneurol.2016.113","ISSN":"1759-4758, 1759-4766","author":[{"family":"Chaudhary","given":"Ujwal"},{"family":"Birbaumer","given":"Niels"},{"family":"Ramos-Murguialday","given":"Ander"}],"issued":{"date-parts":[["2016",8,19]]}}}],"schema":"htt</vt:lpwstr>
  </property>
  <property fmtid="{D5CDD505-2E9C-101B-9397-08002B2CF9AE}" pid="705" name="ZOTERO_BREF_ndm27x5VXQFq_4">
    <vt:lpwstr>ps://github.com/citation-style-language/schema/raw/master/csl-citation.json"}</vt:lpwstr>
  </property>
  <property fmtid="{D5CDD505-2E9C-101B-9397-08002B2CF9AE}" pid="706" name="ZOTERO_BREF_qUdbHmn3ohEV_1">
    <vt:lpwstr>ZOTERO_ITEM CSL_CITATION {"citationID":"3b7kwfs7","properties":{"formattedCitation":"{\\rtf {\\i{}(51)}}","plainCitation":"(51)"},"citationItems":[{"id":175,"uris":["http://zotero.org/users/local/TwUz9M9z/items/ZQSVNGS6"],"uri":["http://zotero.org/users/l</vt:lpwstr>
  </property>
  <property fmtid="{D5CDD505-2E9C-101B-9397-08002B2CF9AE}" pid="707" name="ZOTERO_BREF_qUdbHmn3ohEV_2">
    <vt:lpwstr>ocal/TwUz9M9z/items/ZQSVNGS6"],"itemData":{"id":175,"type":"article-journal","title":"Machine-Learning-Based Coadaptive Calibration for Brain-Computer Interfaces","container-title":"Neural Computation","page":"791-816","volume":"23","issue":"3","source":"</vt:lpwstr>
  </property>
  <property fmtid="{D5CDD505-2E9C-101B-9397-08002B2CF9AE}" pid="708" name="ZOTERO_BREF_qUdbHmn3ohEV_3">
    <vt:lpwstr>CrossRef","DOI":"10.1162/NECO_a_00089","ISSN":"0899-7667, 1530-888X","language":"en","author":[{"family":"Vidaurre","given":"Carmen"},{"family":"Sannelli","given":"Claudia"},{"family":"Müller","given":"Klaus-Robert"},{"family":"Blankertz","given":"Benjami</vt:lpwstr>
  </property>
  <property fmtid="{D5CDD505-2E9C-101B-9397-08002B2CF9AE}" pid="709" name="ZOTERO_BREF_qUdbHmn3ohEV_4">
    <vt:lpwstr>n"}],"issued":{"date-parts":[["2011",3]]}}}],"schema":"https://github.com/citation-style-language/schema/raw/master/csl-citation.json"}</vt:lpwstr>
  </property>
  <property fmtid="{D5CDD505-2E9C-101B-9397-08002B2CF9AE}" pid="710" name="ZOTERO_BREF_qhlgZTNNia37_1">
    <vt:lpwstr>ZOTERO_ITEM CSL_CITATION {"citationID":"13nf4oeivf","properties":{"formattedCitation":"[9,28,31]","plainCitation":"[9,28,31]"},"citationItems":[{"id":10,"uris":["http://zotero.org/users/local/TwUz9M9z/items/SQRJPH5J"],"uri":["http://zotero.org/users/local</vt:lpwstr>
  </property>
  <property fmtid="{D5CDD505-2E9C-101B-9397-08002B2CF9AE}" pid="711" name="ZOTERO_BREF_qhlgZTNNia37_10">
    <vt:lpwstr>abilities","container-title":"Proceedings of the IEEE","page":"969-982","volume":"103","issue":"6","source":"CrossRef","DOI":"10.1109/JPROC.2015.2419736","ISSN":"0018-9219, 1558-2256","shortTitle":"Towards Independence","author":[{"family":"Leeb","given":</vt:lpwstr>
  </property>
  <property fmtid="{D5CDD505-2E9C-101B-9397-08002B2CF9AE}" pid="712" name="ZOTERO_BREF_qhlgZTNNia37_11">
    <vt:lpwstr>"Robert"},{"family":"Tonin","given":"Luca"},{"family":"Rohm","given":"Martin"},{"family":"Desideri","given":"Lorenzo"},{"family":"Carlson","given":"Tom"},{"family":"Millán","given":"Jose d R"}],"issued":{"date-parts":[["2015",6]]}},"label":"page"}],"schem</vt:lpwstr>
  </property>
  <property fmtid="{D5CDD505-2E9C-101B-9397-08002B2CF9AE}" pid="713" name="ZOTERO_BREF_qhlgZTNNia37_12">
    <vt:lpwstr>a":"https://github.com/citation-style-language/schema/raw/master/csl-citation.json"}</vt:lpwstr>
  </property>
  <property fmtid="{D5CDD505-2E9C-101B-9397-08002B2CF9AE}" pid="714" name="ZOTERO_BREF_qhlgZTNNia37_2">
    <vt:lpwstr>/TwUz9M9z/items/SQRJPH5J"],"itemData":{"id":10,"type":"article-journal","title":"Transferring brain–computer interfaces beyond the laboratory: Successful application control for motor-disabled users","container-title":"Artificial Intelligence in Medicine"</vt:lpwstr>
  </property>
  <property fmtid="{D5CDD505-2E9C-101B-9397-08002B2CF9AE}" pid="715" name="ZOTERO_BREF_qhlgZTNNia37_3">
    <vt:lpwstr>,"page":"121-132","volume":"59","issue":"2","source":"CrossRef","DOI":"10.1016/j.artmed.2013.08.004","ISSN":"09333657","shortTitle":"Transferring brain–computer interfaces beyond the laboratory","language":"en","author":[{"family":"Leeb","given":"Robert"}</vt:lpwstr>
  </property>
  <property fmtid="{D5CDD505-2E9C-101B-9397-08002B2CF9AE}" pid="716" name="ZOTERO_BREF_qhlgZTNNia37_4">
    <vt:lpwstr>,{"family":"Perdikis","given":"Serafeim"},{"family":"Tonin","given":"Luca"},{"family":"Biasiucci","given":"Andrea"},{"family":"Tavella","given":"Michele"},{"family":"Creatura","given":"Marco"},{"family":"Molina","given":"Alberto"},{"family":"Al-Khodairy",</vt:lpwstr>
  </property>
  <property fmtid="{D5CDD505-2E9C-101B-9397-08002B2CF9AE}" pid="717" name="ZOTERO_BREF_qhlgZTNNia37_5">
    <vt:lpwstr>"given":"Abdul"},{"family":"Carlson","given":"Tom"},{"family":"Millán","given":"José d R"}],"issued":{"date-parts":[["2013",10]]}},"label":"page"},{"id":67,"uris":["http://zotero.org/users/local/TwUz9M9z/items/KAN8J9GF"],"uri":["http://zotero.org/users/lo</vt:lpwstr>
  </property>
  <property fmtid="{D5CDD505-2E9C-101B-9397-08002B2CF9AE}" pid="718" name="ZOTERO_BREF_qhlgZTNNia37_6">
    <vt:lpwstr>cal/TwUz9M9z/items/KAN8J9GF"],"itemData":{"id":67,"type":"article-journal","title":"Clinical evaluation of BrainTree, a motor imagery hybrid BCI speller","container-title":"Journal of Neural Engineering","page":"036003","volume":"11","issue":"3","source":</vt:lpwstr>
  </property>
  <property fmtid="{D5CDD505-2E9C-101B-9397-08002B2CF9AE}" pid="719" name="ZOTERO_BREF_qhlgZTNNia37_7">
    <vt:lpwstr>"CrossRef","DOI":"10.1088/1741-2560/11/3/036003","ISSN":"1741-2560, 1741-2552","author":[{"family":"Perdikis","given":"S"},{"family":"Leeb","given":"R"},{"family":"Williamson","given":"J"},{"family":"Ramsay","given":"A"},{"family":"Tavella","given":"M"},{</vt:lpwstr>
  </property>
  <property fmtid="{D5CDD505-2E9C-101B-9397-08002B2CF9AE}" pid="720" name="ZOTERO_BREF_qhlgZTNNia37_8">
    <vt:lpwstr>"family":"Desideri","given":"L"},{"family":"Hoogerwerf","given":"E-J"},{"family":"Al-Khodairy","given":"A"},{"family":"Murray-Smith","given":"R"},{"family":"Millán","given":"J d R"}],"issued":{"date-parts":[["2014",6,1]]}},"label":"page"},{"id":70,"uris":</vt:lpwstr>
  </property>
  <property fmtid="{D5CDD505-2E9C-101B-9397-08002B2CF9AE}" pid="721" name="ZOTERO_BREF_qhlgZTNNia37_9">
    <vt:lpwstr>["http://zotero.org/users/local/TwUz9M9z/items/AQ8FF7W6"],"uri":["http://zotero.org/users/local/TwUz9M9z/items/AQ8FF7W6"],"itemData":{"id":70,"type":"article-journal","title":"Towards independence: A BCI telepresence robot for people with severe motor dis</vt:lpwstr>
  </property>
  <property fmtid="{D5CDD505-2E9C-101B-9397-08002B2CF9AE}" pid="722" name="ZOTERO_BREF_rXvkEnAplW2k_1">
    <vt:lpwstr>ZOTERO_ITEM CSL_CITATION {"citationID":"O9eL1lav","properties":{"formattedCitation":"{\\rtf {\\i{}(4, 29, 32)}}","plainCitation":"(4, 29, 32)"},"citationItems":[{"id":10,"uris":["http://zotero.org/users/local/TwUz9M9z/items/SQRJPH5J"],"uri":["http://zoter</vt:lpwstr>
  </property>
  <property fmtid="{D5CDD505-2E9C-101B-9397-08002B2CF9AE}" pid="723" name="ZOTERO_BREF_rXvkEnAplW2k_10">
    <vt:lpwstr>th Severe Motor Disabilities","container-title":"Proceedings of the IEEE","page":"969-982","volume":"103","issue":"6","source":"CrossRef","DOI":"10.1109/JPROC.2015.2419736","ISSN":"0018-9219, 1558-2256","shortTitle":"Towards Independence","author":[{"fami</vt:lpwstr>
  </property>
  <property fmtid="{D5CDD505-2E9C-101B-9397-08002B2CF9AE}" pid="724" name="ZOTERO_BREF_rXvkEnAplW2k_11">
    <vt:lpwstr>ly":"Leeb","given":"Robert"},{"family":"Tonin","given":"Luca"},{"family":"Rohm","given":"Martin"},{"family":"Desideri","given":"Lorenzo"},{"family":"Carlson","given":"Tom"},{"family":"Millán","given":"Jose d. R"}],"issued":{"date-parts":[["2015",6]]}},"la</vt:lpwstr>
  </property>
  <property fmtid="{D5CDD505-2E9C-101B-9397-08002B2CF9AE}" pid="725" name="ZOTERO_BREF_rXvkEnAplW2k_12">
    <vt:lpwstr>bel":"page"}],"schema":"https://github.com/citation-style-language/schema/raw/master/csl-citation.json"}</vt:lpwstr>
  </property>
  <property fmtid="{D5CDD505-2E9C-101B-9397-08002B2CF9AE}" pid="726" name="ZOTERO_BREF_rXvkEnAplW2k_2">
    <vt:lpwstr>o.org/users/local/TwUz9M9z/items/SQRJPH5J"],"itemData":{"id":10,"type":"article-journal","title":"Transferring brain–computer interfaces beyond the laboratory: Successful application control for motor-disabled users","container-title":"Artificial Intellig</vt:lpwstr>
  </property>
  <property fmtid="{D5CDD505-2E9C-101B-9397-08002B2CF9AE}" pid="727" name="ZOTERO_BREF_rXvkEnAplW2k_3">
    <vt:lpwstr>ence in Medicine","page":"121-132","volume":"59","issue":"2","source":"CrossRef","DOI":"10.1016/j.artmed.2013.08.004","ISSN":"09333657","shortTitle":"Transferring brain–computer interfaces beyond the laboratory","language":"en","author":[{"family":"Leeb",</vt:lpwstr>
  </property>
  <property fmtid="{D5CDD505-2E9C-101B-9397-08002B2CF9AE}" pid="728" name="ZOTERO_BREF_rXvkEnAplW2k_4">
    <vt:lpwstr>"given":"Robert"},{"family":"Perdikis","given":"Serafeim"},{"family":"Tonin","given":"Luca"},{"family":"Biasiucci","given":"Andrea"},{"family":"Tavella","given":"Michele"},{"family":"Creatura","given":"Marco"},{"family":"Molina","given":"Alberto"},{"famil</vt:lpwstr>
  </property>
  <property fmtid="{D5CDD505-2E9C-101B-9397-08002B2CF9AE}" pid="729" name="ZOTERO_BREF_rXvkEnAplW2k_5">
    <vt:lpwstr>y":"Al-Khodairy","given":"Abdul"},{"family":"Carlson","given":"Tom"},{"family":"Millán","given":"José d. R"}],"issued":{"date-parts":[["2013",10]]}},"label":"page"},{"id":67,"uris":["http://zotero.org/users/local/TwUz9M9z/items/KAN8J9GF"],"uri":["http://z</vt:lpwstr>
  </property>
  <property fmtid="{D5CDD505-2E9C-101B-9397-08002B2CF9AE}" pid="730" name="ZOTERO_BREF_rXvkEnAplW2k_6">
    <vt:lpwstr>otero.org/users/local/TwUz9M9z/items/KAN8J9GF"],"itemData":{"id":67,"type":"article-journal","title":"Clinical evaluation of BrainTree, a motor imagery hybrid BCI speller","container-title":"Journal of Neural Engineering","page":"036003","volume":"11","is</vt:lpwstr>
  </property>
  <property fmtid="{D5CDD505-2E9C-101B-9397-08002B2CF9AE}" pid="731" name="ZOTERO_BREF_rXvkEnAplW2k_7">
    <vt:lpwstr>sue":"3","source":"CrossRef","DOI":"10.1088/1741-2560/11/3/036003","ISSN":"1741-2560, 1741-2552","author":[{"family":"Perdikis","given":"S"},{"family":"Leeb","given":"R"},{"family":"Williamson","given":"J"},{"family":"Ramsay","given":"A"},{"family":"Tavel</vt:lpwstr>
  </property>
  <property fmtid="{D5CDD505-2E9C-101B-9397-08002B2CF9AE}" pid="732" name="ZOTERO_BREF_rXvkEnAplW2k_8">
    <vt:lpwstr>la","given":"M"},{"family":"Desideri","given":"L"},{"family":"Hoogerwerf","given":"E-J"},{"family":"Al-Khodairy","given":"A"},{"family":"Murray-Smith","given":"R"},{"family":"Millán","given":"J d. R"}],"issued":{"date-parts":[["2014",6,1]]}},"label":"page</vt:lpwstr>
  </property>
  <property fmtid="{D5CDD505-2E9C-101B-9397-08002B2CF9AE}" pid="733" name="ZOTERO_BREF_rXvkEnAplW2k_9">
    <vt:lpwstr>"},{"id":70,"uris":["http://zotero.org/users/local/TwUz9M9z/items/AQ8FF7W6"],"uri":["http://zotero.org/users/local/TwUz9M9z/items/AQ8FF7W6"],"itemData":{"id":70,"type":"article-journal","title":"Towards Independence: A BCI Telepresence Robot for People Wi</vt:lpwstr>
  </property>
  <property fmtid="{D5CDD505-2E9C-101B-9397-08002B2CF9AE}" pid="734" name="ZOTERO_BREF_sQTxNP78I1TX_1">
    <vt:lpwstr>ZOTERO_ITEM CSL_CITATION {"citationID":"HWCmDjN6","properties":{"formattedCitation":"{\\rtf {\\i{}(47)}}","plainCitation":"(47)"},"citationItems":[{"id":169,"uris":["http://zotero.org/users/local/TwUz9M9z/items/GK5IFFRM"],"uri":["http://zotero.org/users/l</vt:lpwstr>
  </property>
  <property fmtid="{D5CDD505-2E9C-101B-9397-08002B2CF9AE}" pid="735" name="ZOTERO_BREF_sQTxNP78I1TX_2">
    <vt:lpwstr>ocal/TwUz9M9z/items/GK5IFFRM"],"itemData":{"id":169,"type":"article-journal","title":"Flaws in current human training protocols for spontaneous Brain-Computer Interfaces: lessons learned from instructional design","container-title":"Frontiers in Human Neu</vt:lpwstr>
  </property>
  <property fmtid="{D5CDD505-2E9C-101B-9397-08002B2CF9AE}" pid="736" name="ZOTERO_BREF_sQTxNP78I1TX_3">
    <vt:lpwstr>roscience","volume":"7","source":"CrossRef","URL":"http://journal.frontiersin.org/article/10.3389/fnhum.2013.00568/abstract","DOI":"10.3389/fnhum.2013.00568","ISSN":"1662-5161","shortTitle":"Flaws in current human training protocols for spontaneous Brain-</vt:lpwstr>
  </property>
  <property fmtid="{D5CDD505-2E9C-101B-9397-08002B2CF9AE}" pid="737" name="ZOTERO_BREF_sQTxNP78I1TX_4">
    <vt:lpwstr>Computer Interfaces","author":[{"family":"Lotte","given":"Fabien"},{"family":"Larrue","given":"Florian"},{"family":"Mühl","given":"Christian"}],"issued":{"date-parts":[["2013"]]},"accessed":{"date-parts":[["2017",4,5]]}}}],"schema":"https://github.com/cit</vt:lpwstr>
  </property>
  <property fmtid="{D5CDD505-2E9C-101B-9397-08002B2CF9AE}" pid="738" name="ZOTERO_BREF_sQTxNP78I1TX_5">
    <vt:lpwstr>ation-style-language/schema/raw/master/csl-citation.json"}</vt:lpwstr>
  </property>
  <property fmtid="{D5CDD505-2E9C-101B-9397-08002B2CF9AE}" pid="739" name="ZOTERO_BREF_seFyJetn1gM51_1">
    <vt:lpwstr>ZOTERO_ITEM CSL_CITATION {"citationID":"jB2vN7qW","properties":{"formattedCitation":"{\\rtf {\\i{}(56)}}","plainCitation":"(56)\r(54)"},"citationItems":[{"id":174,"uris":["http://zotero.org/users/local/TwUz9M9z/items/24CFU3IZ"],"uri":["http://zotero.org/u</vt:lpwstr>
  </property>
  <property fmtid="{D5CDD505-2E9C-101B-9397-08002B2CF9AE}" pid="740" name="ZOTERO_BREF_seFyJetn1gM51_2">
    <vt:lpwstr>sers/local/TwUz9M9z/items/24CFU3IZ"],"itemData":{"id":174,"type":"article-journal","title":"Noninvasive Electroencephalogram Based Control of a Robotic Arm for Reach and Grasp Tasks","container-title":"Scientific Reports","volume":"6","issue":"1","source"</vt:lpwstr>
  </property>
  <property fmtid="{D5CDD505-2E9C-101B-9397-08002B2CF9AE}" pid="741" name="ZOTERO_BREF_seFyJetn1gM51_3">
    <vt:lpwstr>:"CrossRef","ISSN":"2045-2322","language":"en","author":[{"family":"Meng","given":"Jianjun"},{"family":"Zhang","given":"Shuying"},{"family":"Bekyo","given":"Angeliki"},{"family":"Olsoe","given":"Jaron"},{"family":"Baxter","given":"Bryan"},{"family":"He","</vt:lpwstr>
  </property>
  <property fmtid="{D5CDD505-2E9C-101B-9397-08002B2CF9AE}" pid="742" name="ZOTERO_BREF_seFyJetn1gM51_4">
    <vt:lpwstr>given":"Bin"}],"issued":{"date-parts":[["2016",12]]},"accessed":{"date-parts":[["2017",4,5]]}}}],"schema":"https://github.com/citation-style-language/schema/raw/master/csl-citation.json"}</vt:lpwstr>
  </property>
  <property fmtid="{D5CDD505-2E9C-101B-9397-08002B2CF9AE}" pid="743" name="ZOTERO_BREF_seFyJetn1gM5_1">
    <vt:lpwstr>ZOTERO_ITEM CSL_CITATION {"citationID":"QzcG4bdV","properties":{"formattedCitation":"{\\rtf {\\i{}(56)}}","plainCitation":"(56)","dontUpdate":true},"citationItems":[{"id":174,"uris":["http://zotero.org/users/local/TwUz9M9z/items/24CFU3IZ"],"uri":["http://</vt:lpwstr>
  </property>
  <property fmtid="{D5CDD505-2E9C-101B-9397-08002B2CF9AE}" pid="744" name="ZOTERO_BREF_seFyJetn1gM5_2">
    <vt:lpwstr>zotero.org/users/local/TwUz9M9z/items/24CFU3IZ"],"itemData":{"id":174,"type":"article-journal","title":"Noninvasive electroencephalogram based control of a robotic arm for reach and grasp tasks","container-title":"Scientific Reports","volume":"6","issue":</vt:lpwstr>
  </property>
  <property fmtid="{D5CDD505-2E9C-101B-9397-08002B2CF9AE}" pid="745" name="ZOTERO_BREF_seFyJetn1gM5_3">
    <vt:lpwstr>"1","source":"CrossRef","ISSN":"2045-2322","language":"en","author":[{"family":"Meng","given":"Jianjun"},{"family":"Zhang","given":"Shuying"},{"family":"Bekyo","given":"Angeliki"},{"family":"Olsoe","given":"Jaron"},{"family":"Baxter","given":"Bryan"},{"fa</vt:lpwstr>
  </property>
  <property fmtid="{D5CDD505-2E9C-101B-9397-08002B2CF9AE}" pid="746" name="ZOTERO_BREF_seFyJetn1gM5_4">
    <vt:lpwstr>mily":"He","given":"Bin"}],"issued":{"date-parts":[["2016",12]]},"accessed":{"date-parts":[["2017",4,5]]}}}],"schema":"https://github.com/citation-style-language/schema/raw/master/csl-citation.json"}</vt:lpwstr>
  </property>
  <property fmtid="{D5CDD505-2E9C-101B-9397-08002B2CF9AE}" pid="747" name="ZOTERO_BREF_uBIDY0qTLLyW_1">
    <vt:lpwstr>ZOTERO_ITEM CSL_CITATION {"citationID":"WJhHkuW3","properties":{"formattedCitation":"{\\rtf {\\i{}(3)}}","plainCitation":"(3)"},"citationItems":[{"id":30,"uris":["http://zotero.org/users/local/TwUz9M9z/items/ECTN7GDI"],"uri":["http://zotero.org/users/loca</vt:lpwstr>
  </property>
  <property fmtid="{D5CDD505-2E9C-101B-9397-08002B2CF9AE}" pid="748" name="ZOTERO_BREF_uBIDY0qTLLyW_2">
    <vt:lpwstr>l/TwUz9M9z/items/ECTN7GDI"],"itemData":{"id":30,"type":"article-journal","title":"The thought translation device (TTD) for completely paralyzed patients","container-title":"IEEE Transactions on Rehabilitation Engineering","page":"190-193","volume":"8","is</vt:lpwstr>
  </property>
  <property fmtid="{D5CDD505-2E9C-101B-9397-08002B2CF9AE}" pid="749" name="ZOTERO_BREF_uBIDY0qTLLyW_3">
    <vt:lpwstr>sue":"2","source":"CrossRef","DOI":"10.1109/86.847812","ISSN":"10636528","author":[{"family":"Birbaumer","given":"N."},{"family":"Kubler","given":"A."},{"family":"Ghanayim","given":"N."},{"family":"Hinterberger","given":"T."},{"family":"Perelmouter","give</vt:lpwstr>
  </property>
  <property fmtid="{D5CDD505-2E9C-101B-9397-08002B2CF9AE}" pid="750" name="ZOTERO_BREF_uBIDY0qTLLyW_4">
    <vt:lpwstr>n":"J."},{"family":"Kaiser","given":"J."},{"family":"Iversen","given":"I."},{"family":"Kotchoubey","given":"B."},{"family":"Neumann","given":"N."},{"family":"Flor","given":"H."}],"issued":{"date-parts":[["2000",6]]}}}],"schema":"https://github.com/citatio</vt:lpwstr>
  </property>
  <property fmtid="{D5CDD505-2E9C-101B-9397-08002B2CF9AE}" pid="751" name="ZOTERO_BREF_uBIDY0qTLLyW_5">
    <vt:lpwstr>n-style-language/schema/raw/master/csl-citation.json"}</vt:lpwstr>
  </property>
  <property fmtid="{D5CDD505-2E9C-101B-9397-08002B2CF9AE}" pid="752" name="ZOTERO_BREF_uKIYLzDslOrj1_1">
    <vt:lpwstr>ZOTERO_ITEM CSL_CITATION {"citationID":"ds7KrhZ1","properties":{"formattedCitation":"[51]","plainCitation":"[51]"},"citationItems":[{"id":177,"uris":["http://zotero.org/users/local/TwUz9M9z/items/HFAUPGNQ"],"uri":["http://zotero.org/users/local/TwUz9M9z/i</vt:lpwstr>
  </property>
  <property fmtid="{D5CDD505-2E9C-101B-9397-08002B2CF9AE}" pid="753" name="ZOTERO_BREF_uKIYLzDslOrj1_2">
    <vt:lpwstr>tems/HFAUPGNQ"],"itemData":{"id":177,"type":"article-journal","title":"Context-aware adaptive spelling in motor imagery BCI","container-title":"Journal of Neural Engineering","page":"036018","volume":"13","issue":"3","source":"CrossRef","DOI":"10.1088/174</vt:lpwstr>
  </property>
  <property fmtid="{D5CDD505-2E9C-101B-9397-08002B2CF9AE}" pid="754" name="ZOTERO_BREF_uKIYLzDslOrj1_3">
    <vt:lpwstr>1-2560/13/3/036018","ISSN":"1741-2560, 1741-2552","author":[{"family":"Perdikis","given":"S"},{"family":"Leeb","given":"R"},{"family":"Millán","given":"J d. R"}],"issued":{"date-parts":[["2016",6,1]]}}}],"schema":"https://github.com/citation-style-languag</vt:lpwstr>
  </property>
  <property fmtid="{D5CDD505-2E9C-101B-9397-08002B2CF9AE}" pid="755" name="ZOTERO_BREF_uKIYLzDslOrj1_4">
    <vt:lpwstr>e/schema/raw/master/csl-citation.json"}</vt:lpwstr>
  </property>
  <property fmtid="{D5CDD505-2E9C-101B-9397-08002B2CF9AE}" pid="756" name="ZOTERO_BREF_uKIYLzDslOrj_1">
    <vt:lpwstr>ZOTERO_ITEM CSL_CITATION {"citationID":"plphkhX3","properties":{"formattedCitation":"{\\rtf {\\i{}(51)}}","plainCitation":"(51)","dontUpdate":true},"citationItems":[{"id":177,"uris":["http://zotero.org/users/local/TwUz9M9z/items/HFAUPGNQ"],"uri":["http://</vt:lpwstr>
  </property>
  <property fmtid="{D5CDD505-2E9C-101B-9397-08002B2CF9AE}" pid="757" name="ZOTERO_BREF_uKIYLzDslOrj_2">
    <vt:lpwstr>zotero.org/users/local/TwUz9M9z/items/HFAUPGNQ"],"itemData":{"id":177,"type":"article-journal","title":"Context-aware adaptive spelling in motor imagery BCI","container-title":"Journal of Neural Engineering","page":"036018","volume":"13","issue":"3","sour</vt:lpwstr>
  </property>
  <property fmtid="{D5CDD505-2E9C-101B-9397-08002B2CF9AE}" pid="758" name="ZOTERO_BREF_uKIYLzDslOrj_3">
    <vt:lpwstr>ce":"CrossRef","DOI":"10.1088/1741-2560/13/3/036018","ISSN":"1741-2560, 1741-2552","author":[{"family":"Perdikis","given":"S"},{"family":"Leeb","given":"R"},{"family":"Millán","given":"J d R"}],"issued":{"date-parts":[["2016",6,1]]}}}],"schema":"https://g</vt:lpwstr>
  </property>
  <property fmtid="{D5CDD505-2E9C-101B-9397-08002B2CF9AE}" pid="759" name="ZOTERO_BREF_uKIYLzDslOrj_4">
    <vt:lpwstr>ithub.com/citation-style-language/schema/raw/master/csl-citation.json"}</vt:lpwstr>
  </property>
  <property fmtid="{D5CDD505-2E9C-101B-9397-08002B2CF9AE}" pid="760" name="ZOTERO_BREF_wJ48NScpiYln1_1">
    <vt:lpwstr>ZOTERO_ITEM CSL_CITATION {"citationID":"CFJpQcOf","properties":{"unsorted":true,"formattedCitation":"{\\rtf {\\i{}(9, 12, 36\\uc0\\u8211{}40)}}","plainCitation":"(9, 12, 36–40)","dontUpdate":true},"citationItems":[{"id":74,"uris":["http://zotero.org/users</vt:lpwstr>
  </property>
  <property fmtid="{D5CDD505-2E9C-101B-9397-08002B2CF9AE}" pid="761" name="ZOTERO_BREF_wJ48NScpiYln1_10">
    <vt:lpwstr>","page":"372-375","volume":"485","issue":"7398","source":"CrossRef","DOI":"10.1038/nature11076","ISSN":"0028-0836, 1476-4687","author":[{"family":"Hochberg","given":"Leigh R."},{"family":"Bacher","given":"Daniel"},{"family":"Jarosiewicz","given":"Beata"}</vt:lpwstr>
  </property>
  <property fmtid="{D5CDD505-2E9C-101B-9397-08002B2CF9AE}" pid="762" name="ZOTERO_BREF_wJ48NScpiYln1_11">
    <vt:lpwstr>,{"family":"Masse","given":"Nicolas Y."},{"family":"Simeral","given":"John D."},{"family":"Vogel","given":"Joern"},{"family":"Haddadin","given":"Sami"},{"family":"Liu","given":"Jie"},{"family":"Cash","given":"Sydney S."},{"family":"Smagt","given":"Patrick</vt:lpwstr>
  </property>
  <property fmtid="{D5CDD505-2E9C-101B-9397-08002B2CF9AE}" pid="763" name="ZOTERO_BREF_wJ48NScpiYln1_12">
    <vt:lpwstr>","non-dropping-particle":"van der"},{"family":"Donoghue","given":"John P."}],"issued":{"date-parts":[["2012",5,16]]}},"label":"page"},{"id":88,"uris":["http://zotero.org/users/local/TwUz9M9z/items/7IW5K2IB"],"uri":["http://zotero.org/users/local/TwUz9M9z</vt:lpwstr>
  </property>
  <property fmtid="{D5CDD505-2E9C-101B-9397-08002B2CF9AE}" pid="764" name="ZOTERO_BREF_wJ48NScpiYln1_13">
    <vt:lpwstr>/items/7IW5K2IB"],"itemData":{"id":88,"type":"article-journal","title":"Demonstration of a Semi-Autonomous Hybrid Brain–Machine Interface Using Human Intracranial EEG, Eye Tracking, and Computer Vision to Control a Robotic Upper Limb Prosthetic","containe</vt:lpwstr>
  </property>
  <property fmtid="{D5CDD505-2E9C-101B-9397-08002B2CF9AE}" pid="765" name="ZOTERO_BREF_wJ48NScpiYln1_14">
    <vt:lpwstr>r-title":"IEEE Transactions on Neural Systems and Rehabilitation Engineering","page":"784-796","volume":"22","issue":"4","source":"CrossRef","DOI":"10.1109/TNSRE.2013.2294685","ISSN":"1534-4320, 1558-0210","author":[{"family":"McMullen","given":"David P."</vt:lpwstr>
  </property>
  <property fmtid="{D5CDD505-2E9C-101B-9397-08002B2CF9AE}" pid="766" name="ZOTERO_BREF_wJ48NScpiYln1_15">
    <vt:lpwstr>},{"family":"Hotson","given":"Guy"},{"family":"Katyal","given":"Kapil D."},{"family":"Wester","given":"Brock A."},{"family":"Fifer","given":"Matthew S."},{"family":"McGee","given":"Timothy G."},{"family":"Harris","given":"Andrew"},{"family":"Johannes","gi</vt:lpwstr>
  </property>
  <property fmtid="{D5CDD505-2E9C-101B-9397-08002B2CF9AE}" pid="767" name="ZOTERO_BREF_wJ48NScpiYln1_16">
    <vt:lpwstr>ven":"Matthew S."},{"family":"Vogelstein","given":"R. Jacob"},{"family":"Ravitz","given":"Alan D."},{"family":"Anderson","given":"William S."},{"family":"Thakor","given":"Nitish V."},{"family":"Crone","given":"Nathan E."}],"issued":{"date-parts":[["2014",</vt:lpwstr>
  </property>
  <property fmtid="{D5CDD505-2E9C-101B-9397-08002B2CF9AE}" pid="768" name="ZOTERO_BREF_wJ48NScpiYln1_17">
    <vt:lpwstr>7]]}},"label":"page"},{"id":89,"uris":["http://zotero.org/users/local/TwUz9M9z/items/Z2R8SAMU"],"uri":["http://zotero.org/users/local/TwUz9M9z/items/Z2R8SAMU"],"itemData":{"id":89,"type":"article-journal","title":"Simultaneous Neural Control of Simple Rea</vt:lpwstr>
  </property>
  <property fmtid="{D5CDD505-2E9C-101B-9397-08002B2CF9AE}" pid="769" name="ZOTERO_BREF_wJ48NScpiYln1_18">
    <vt:lpwstr>ching and Grasping With the Modular Prosthetic Limb Using Intracranial EEG","container-title":"IEEE Transactions on Neural Systems and Rehabilitation Engineering","page":"695-705","volume":"22","issue":"3","source":"CrossRef","DOI":"10.1109/TNSRE.2013.228</vt:lpwstr>
  </property>
  <property fmtid="{D5CDD505-2E9C-101B-9397-08002B2CF9AE}" pid="770" name="ZOTERO_BREF_wJ48NScpiYln1_19">
    <vt:lpwstr>6955","ISSN":"1534-4320, 1558-0210","author":[{"family":"Fifer","given":"Matthew S."},{"family":"Hotson","given":"Guy"},{"family":"Wester","given":"Brock A."},{"family":"McMullen","given":"David P."},{"family":"Wang","given":"Yujing"},{"family":"Johannes"</vt:lpwstr>
  </property>
  <property fmtid="{D5CDD505-2E9C-101B-9397-08002B2CF9AE}" pid="771" name="ZOTERO_BREF_wJ48NScpiYln1_2">
    <vt:lpwstr>/local/TwUz9M9z/items/H43ZZF43"],"uri":["http://zotero.org/users/local/TwUz9M9z/items/H43ZZF43"],"itemData":{"id":74,"type":"article-journal","title":"Neuronal ensemble control of prosthetic devices by a human with tetraplegia","container-title":"Nature",</vt:lpwstr>
  </property>
  <property fmtid="{D5CDD505-2E9C-101B-9397-08002B2CF9AE}" pid="772" name="ZOTERO_BREF_wJ48NScpiYln1_20">
    <vt:lpwstr>,"given":"Matthew S."},{"family":"Katyal","given":"Kapil D."},{"family":"Helder","given":"John B."},{"family":"Para","given":"Matthew P."},{"family":"Vogelstein","given":"R. Jacob"},{"family":"Anderson","given":"William S."},{"family":"Thakor","given":"Ni</vt:lpwstr>
  </property>
  <property fmtid="{D5CDD505-2E9C-101B-9397-08002B2CF9AE}" pid="773" name="ZOTERO_BREF_wJ48NScpiYln1_21">
    <vt:lpwstr>tish V."},{"family":"Crone","given":"Nathan E."}],"issued":{"date-parts":[["2014",5]]}},"label":"page"},{"id":90,"uris":["http://zotero.org/users/local/TwUz9M9z/items/DEHHIT3Q"],"uri":["http://zotero.org/users/local/TwUz9M9z/items/DEHHIT3Q"],"itemData":{"</vt:lpwstr>
  </property>
  <property fmtid="{D5CDD505-2E9C-101B-9397-08002B2CF9AE}" pid="774" name="ZOTERO_BREF_wJ48NScpiYln1_22">
    <vt:lpwstr>id":90,"type":"article-journal","title":"Clinical translation of a high-performance neural prosthesis","container-title":"Nature Medicine","page":"1142-1145","volume":"21","issue":"10","source":"CrossRef","DOI":"10.1038/nm.3953","ISSN":"1078-8956, 1546-17</vt:lpwstr>
  </property>
  <property fmtid="{D5CDD505-2E9C-101B-9397-08002B2CF9AE}" pid="775" name="ZOTERO_BREF_wJ48NScpiYln1_23">
    <vt:lpwstr>0X","author":[{"family":"Gilja","given":"Vikash"},{"family":"Pandarinath","given":"Chethan"},{"family":"Blabe","given":"Christine H"},{"family":"Nuyujukian","given":"Paul"},{"family":"Simeral","given":"John D"},{"family":"Sarma","given":"Anish A"},{"famil</vt:lpwstr>
  </property>
  <property fmtid="{D5CDD505-2E9C-101B-9397-08002B2CF9AE}" pid="776" name="ZOTERO_BREF_wJ48NScpiYln1_24">
    <vt:lpwstr>y":"Sorice","given":"Brittany L"},{"family":"Perge","given":"János A"},{"family":"Jarosiewicz","given":"Beata"},{"family":"Hochberg","given":"Leigh R"},{"family":"Shenoy","given":"Krishna V"},{"family":"Henderson","given":"Jaimie M"}],"issued":{"date-part</vt:lpwstr>
  </property>
  <property fmtid="{D5CDD505-2E9C-101B-9397-08002B2CF9AE}" pid="777" name="ZOTERO_BREF_wJ48NScpiYln1_25">
    <vt:lpwstr>s":[["2015",9,28]]}},"label":"page"},{"id":91,"uris":["http://zotero.org/users/local/TwUz9M9z/items/NMZUA3G3"],"uri":["http://zotero.org/users/local/TwUz9M9z/items/NMZUA3G3"],"itemData":{"id":91,"type":"article-journal","title":"Virtual typing by people w</vt:lpwstr>
  </property>
  <property fmtid="{D5CDD505-2E9C-101B-9397-08002B2CF9AE}" pid="778" name="ZOTERO_BREF_wJ48NScpiYln1_26">
    <vt:lpwstr>ith tetraplegia using a self-calibrating intracortical brain-computer interface","container-title":"Science Translational Medicine","page":"313ra179-313ra179","volume":"7","issue":"313","source":"CrossRef","DOI":"10.1126/scitranslmed.aac7328","ISSN":"1946</vt:lpwstr>
  </property>
  <property fmtid="{D5CDD505-2E9C-101B-9397-08002B2CF9AE}" pid="779" name="ZOTERO_BREF_wJ48NScpiYln1_27">
    <vt:lpwstr>-6234, 1946-6242","language":"en","author":[{"family":"Jarosiewicz","given":"B."},{"family":"Sarma","given":"A. A."},{"family":"Bacher","given":"D."},{"family":"Masse","given":"N. Y."},{"family":"Simeral","given":"J. D."},{"family":"Sorice","given":"B."},</vt:lpwstr>
  </property>
  <property fmtid="{D5CDD505-2E9C-101B-9397-08002B2CF9AE}" pid="780" name="ZOTERO_BREF_wJ48NScpiYln1_28">
    <vt:lpwstr>{"family":"Oakley","given":"E. M."},{"family":"Blabe","given":"C."},{"family":"Pandarinath","given":"C."},{"family":"Gilja","given":"V."},{"family":"Cash","given":"S. S."},{"family":"Eskandar","given":"E. N."},{"family":"Friehs","given":"G."},{"family":"H</vt:lpwstr>
  </property>
  <property fmtid="{D5CDD505-2E9C-101B-9397-08002B2CF9AE}" pid="781" name="ZOTERO_BREF_wJ48NScpiYln1_29">
    <vt:lpwstr>enderson","given":"J. M."},{"family":"Shenoy","given":"K. V."},{"family":"Donoghue","given":"J. P."},{"family":"Hochberg","given":"L. R."}],"issued":{"date-parts":[["2015",11,11]]}},"label":"page"}],"schema":"https://github.com/citation-style-language/sch</vt:lpwstr>
  </property>
  <property fmtid="{D5CDD505-2E9C-101B-9397-08002B2CF9AE}" pid="782" name="ZOTERO_BREF_wJ48NScpiYln1_3">
    <vt:lpwstr>"page":"164-171","volume":"442","issue":"7099","source":"CrossRef","DOI":"10.1038/nature04970","ISSN":"0028-0836, 1476-4687","author":[{"family":"Hochberg","given":"Leigh R."},{"family":"Serruya","given":"Mijail D."},{"family":"Friehs","given":"Gerhard M.</vt:lpwstr>
  </property>
  <property fmtid="{D5CDD505-2E9C-101B-9397-08002B2CF9AE}" pid="783" name="ZOTERO_BREF_wJ48NScpiYln1_30">
    <vt:lpwstr>ema/raw/master/csl-citation.json"}</vt:lpwstr>
  </property>
  <property fmtid="{D5CDD505-2E9C-101B-9397-08002B2CF9AE}" pid="784" name="ZOTERO_BREF_wJ48NScpiYln1_4">
    <vt:lpwstr>"},{"family":"Mukand","given":"Jon A."},{"family":"Saleh","given":"Maryam"},{"family":"Caplan","given":"Abraham H."},{"family":"Branner","given":"Almut"},{"family":"Chen","given":"David"},{"family":"Penn","given":"Richard D."},{"family":"Donoghue","given"</vt:lpwstr>
  </property>
  <property fmtid="{D5CDD505-2E9C-101B-9397-08002B2CF9AE}" pid="785" name="ZOTERO_BREF_wJ48NScpiYln1_5">
    <vt:lpwstr>:"John P."}],"issued":{"date-parts":[["2006",7,13]]}},"label":"page"},{"id":77,"uris":["http://zotero.org/users/local/TwUz9M9z/items/NXERZC8P"],"uri":["http://zotero.org/users/local/TwUz9M9z/items/NXERZC8P"],"itemData":{"id":77,"type":"article-journal","t</vt:lpwstr>
  </property>
  <property fmtid="{D5CDD505-2E9C-101B-9397-08002B2CF9AE}" pid="786" name="ZOTERO_BREF_wJ48NScpiYln1_6">
    <vt:lpwstr>itle":"High-performance neuroprosthetic control by an individual with tetraplegia","container-title":"The Lancet","page":"557-564","volume":"381","issue":"9866","source":"CrossRef","DOI":"10.1016/S0140-6736(12)61816-9","ISSN":"01406736","language":"en","a</vt:lpwstr>
  </property>
  <property fmtid="{D5CDD505-2E9C-101B-9397-08002B2CF9AE}" pid="787" name="ZOTERO_BREF_wJ48NScpiYln1_7">
    <vt:lpwstr>uthor":[{"family":"Collinger","given":"Jennifer L"},{"family":"Wodlinger","given":"Brian"},{"family":"Downey","given":"John E"},{"family":"Wang","given":"Wei"},{"family":"Tyler-Kabara","given":"Elizabeth C"},{"family":"Weber","given":"Douglas J"},{"family</vt:lpwstr>
  </property>
  <property fmtid="{D5CDD505-2E9C-101B-9397-08002B2CF9AE}" pid="788" name="ZOTERO_BREF_wJ48NScpiYln1_8">
    <vt:lpwstr>":"McMorland","given":"Angus JC"},{"family":"Velliste","given":"Meel"},{"family":"Boninger","given":"Michael L"},{"family":"Schwartz","given":"Andrew B"}],"issued":{"date-parts":[["2013",2]]}},"label":"page"},{"id":75,"uris":["http://zotero.org/users/loca</vt:lpwstr>
  </property>
  <property fmtid="{D5CDD505-2E9C-101B-9397-08002B2CF9AE}" pid="789" name="ZOTERO_BREF_wJ48NScpiYln1_9">
    <vt:lpwstr>l/TwUz9M9z/items/9IKHGTU7"],"uri":["http://zotero.org/users/local/TwUz9M9z/items/9IKHGTU7"],"itemData":{"id":75,"type":"article-journal","title":"Reach and grasp by people with tetraplegia using a neurally controlled robotic arm","container-title":"Nature</vt:lpwstr>
  </property>
  <property fmtid="{D5CDD505-2E9C-101B-9397-08002B2CF9AE}" pid="790" name="ZOTERO_BREF_wJ48NScpiYln_1">
    <vt:lpwstr>ZOTERO_ITEM CSL_CITATION {"citationID":"7ZjrCMHt","properties":{"unsorted":true,"formattedCitation":"{\\rtf {\\i{}(9, 12, 36\\uc0\\u8211{}40)}}","plainCitation":"(9, 12, 36–40)","dontUpdate":true},"citationItems":[{"id":74,"uris":["http://zotero.org/users</vt:lpwstr>
  </property>
  <property fmtid="{D5CDD505-2E9C-101B-9397-08002B2CF9AE}" pid="791" name="ZOTERO_BREF_wJ48NScpiYln_10">
    <vt:lpwstr>","page":"372-375","volume":"485","issue":"7398","source":"CrossRef","DOI":"10.1038/nature11076","ISSN":"0028-0836, 1476-4687","author":[{"family":"Hochberg","given":"Leigh R."},{"family":"Bacher","given":"Daniel"},{"family":"Jarosiewicz","given":"Beata"}</vt:lpwstr>
  </property>
  <property fmtid="{D5CDD505-2E9C-101B-9397-08002B2CF9AE}" pid="792" name="ZOTERO_BREF_wJ48NScpiYln_11">
    <vt:lpwstr>,{"family":"Masse","given":"Nicolas Y."},{"family":"Simeral","given":"John D."},{"family":"Vogel","given":"Joern"},{"family":"Haddadin","given":"Sami"},{"family":"Liu","given":"Jie"},{"family":"Cash","given":"Sydney S."},{"family":"Smagt","given":"Patrick</vt:lpwstr>
  </property>
  <property fmtid="{D5CDD505-2E9C-101B-9397-08002B2CF9AE}" pid="793" name="ZOTERO_BREF_wJ48NScpiYln_12">
    <vt:lpwstr>","non-dropping-particle":"van der"},{"family":"Donoghue","given":"John P."}],"issued":{"date-parts":[["2012",5,16]]}},"label":"page"},{"id":88,"uris":["http://zotero.org/users/local/TwUz9M9z/items/7IW5K2IB"],"uri":["http://zotero.org/users/local/TwUz9M9z</vt:lpwstr>
  </property>
  <property fmtid="{D5CDD505-2E9C-101B-9397-08002B2CF9AE}" pid="794" name="ZOTERO_BREF_wJ48NScpiYln_13">
    <vt:lpwstr>/items/7IW5K2IB"],"itemData":{"id":88,"type":"article-journal","title":"Demonstration of a Semi-Autonomous Hybrid Brain–Machine Interface Using Human Intracranial EEG, Eye Tracking, and Computer Vision to Control a Robotic Upper Limb Prosthetic","containe</vt:lpwstr>
  </property>
  <property fmtid="{D5CDD505-2E9C-101B-9397-08002B2CF9AE}" pid="795" name="ZOTERO_BREF_wJ48NScpiYln_14">
    <vt:lpwstr>r-title":"IEEE Transactions on Neural Systems and Rehabilitation Engineering","page":"784-796","volume":"22","issue":"4","source":"CrossRef","DOI":"10.1109/TNSRE.2013.2294685","ISSN":"1534-4320, 1558-0210","author":[{"family":"McMullen","given":"David P."</vt:lpwstr>
  </property>
  <property fmtid="{D5CDD505-2E9C-101B-9397-08002B2CF9AE}" pid="796" name="ZOTERO_BREF_wJ48NScpiYln_15">
    <vt:lpwstr>},{"family":"Hotson","given":"Guy"},{"family":"Katyal","given":"Kapil D."},{"family":"Wester","given":"Brock A."},{"family":"Fifer","given":"Matthew S."},{"family":"McGee","given":"Timothy G."},{"family":"Harris","given":"Andrew"},{"family":"Johannes","gi</vt:lpwstr>
  </property>
  <property fmtid="{D5CDD505-2E9C-101B-9397-08002B2CF9AE}" pid="797" name="ZOTERO_BREF_wJ48NScpiYln_16">
    <vt:lpwstr>ven":"Matthew S."},{"family":"Vogelstein","given":"R. Jacob"},{"family":"Ravitz","given":"Alan D."},{"family":"Anderson","given":"William S."},{"family":"Thakor","given":"Nitish V."},{"family":"Crone","given":"Nathan E."}],"issued":{"date-parts":[["2014",</vt:lpwstr>
  </property>
  <property fmtid="{D5CDD505-2E9C-101B-9397-08002B2CF9AE}" pid="798" name="ZOTERO_BREF_wJ48NScpiYln_17">
    <vt:lpwstr>7]]}},"label":"page"},{"id":89,"uris":["http://zotero.org/users/local/TwUz9M9z/items/Z2R8SAMU"],"uri":["http://zotero.org/users/local/TwUz9M9z/items/Z2R8SAMU"],"itemData":{"id":89,"type":"article-journal","title":"Simultaneous Neural Control of Simple Rea</vt:lpwstr>
  </property>
  <property fmtid="{D5CDD505-2E9C-101B-9397-08002B2CF9AE}" pid="799" name="ZOTERO_BREF_wJ48NScpiYln_18">
    <vt:lpwstr>ching and Grasping With the Modular Prosthetic Limb Using Intracranial EEG","container-title":"IEEE Transactions on Neural Systems and Rehabilitation Engineering","page":"695-705","volume":"22","issue":"3","source":"CrossRef","DOI":"10.1109/TNSRE.2013.228</vt:lpwstr>
  </property>
  <property fmtid="{D5CDD505-2E9C-101B-9397-08002B2CF9AE}" pid="800" name="ZOTERO_BREF_wJ48NScpiYln_19">
    <vt:lpwstr>6955","ISSN":"1534-4320, 1558-0210","author":[{"family":"Fifer","given":"Matthew S."},{"family":"Hotson","given":"Guy"},{"family":"Wester","given":"Brock A."},{"family":"McMullen","given":"David P."},{"family":"Wang","given":"Yujing"},{"family":"Johannes"</vt:lpwstr>
  </property>
  <property fmtid="{D5CDD505-2E9C-101B-9397-08002B2CF9AE}" pid="801" name="ZOTERO_BREF_wJ48NScpiYln_2">
    <vt:lpwstr>/local/TwUz9M9z/items/H43ZZF43"],"uri":["http://zotero.org/users/local/TwUz9M9z/items/H43ZZF43"],"itemData":{"id":74,"type":"article-journal","title":"Neuronal ensemble control of prosthetic devices by a human with tetraplegia","container-title":"Nature",</vt:lpwstr>
  </property>
  <property fmtid="{D5CDD505-2E9C-101B-9397-08002B2CF9AE}" pid="802" name="ZOTERO_BREF_wJ48NScpiYln_20">
    <vt:lpwstr>,"given":"Matthew S."},{"family":"Katyal","given":"Kapil D."},{"family":"Helder","given":"John B."},{"family":"Para","given":"Matthew P."},{"family":"Vogelstein","given":"R. Jacob"},{"family":"Anderson","given":"William S."},{"family":"Thakor","given":"Ni</vt:lpwstr>
  </property>
  <property fmtid="{D5CDD505-2E9C-101B-9397-08002B2CF9AE}" pid="803" name="ZOTERO_BREF_wJ48NScpiYln_21">
    <vt:lpwstr>tish V."},{"family":"Crone","given":"Nathan E."}],"issued":{"date-parts":[["2014",5]]}},"label":"page"},{"id":90,"uris":["http://zotero.org/users/local/TwUz9M9z/items/DEHHIT3Q"],"uri":["http://zotero.org/users/local/TwUz9M9z/items/DEHHIT3Q"],"itemData":{"</vt:lpwstr>
  </property>
  <property fmtid="{D5CDD505-2E9C-101B-9397-08002B2CF9AE}" pid="804" name="ZOTERO_BREF_wJ48NScpiYln_22">
    <vt:lpwstr>id":90,"type":"article-journal","title":"Clinical translation of a high-performance neural prosthesis","container-title":"Nature Medicine","page":"1142-1145","volume":"21","issue":"10","source":"CrossRef","DOI":"10.1038/nm.3953","ISSN":"1078-8956, 1546-17</vt:lpwstr>
  </property>
  <property fmtid="{D5CDD505-2E9C-101B-9397-08002B2CF9AE}" pid="805" name="ZOTERO_BREF_wJ48NScpiYln_23">
    <vt:lpwstr>0X","author":[{"family":"Gilja","given":"Vikash"},{"family":"Pandarinath","given":"Chethan"},{"family":"Blabe","given":"Christine H"},{"family":"Nuyujukian","given":"Paul"},{"family":"Simeral","given":"John D"},{"family":"Sarma","given":"Anish A"},{"famil</vt:lpwstr>
  </property>
  <property fmtid="{D5CDD505-2E9C-101B-9397-08002B2CF9AE}" pid="806" name="ZOTERO_BREF_wJ48NScpiYln_24">
    <vt:lpwstr>y":"Sorice","given":"Brittany L"},{"family":"Perge","given":"János A"},{"family":"Jarosiewicz","given":"Beata"},{"family":"Hochberg","given":"Leigh R"},{"family":"Shenoy","given":"Krishna V"},{"family":"Henderson","given":"Jaimie M"}],"issued":{"date-part</vt:lpwstr>
  </property>
  <property fmtid="{D5CDD505-2E9C-101B-9397-08002B2CF9AE}" pid="807" name="ZOTERO_BREF_wJ48NScpiYln_25">
    <vt:lpwstr>s":[["2015",9,28]]}},"label":"page"},{"id":91,"uris":["http://zotero.org/users/local/TwUz9M9z/items/NMZUA3G3"],"uri":["http://zotero.org/users/local/TwUz9M9z/items/NMZUA3G3"],"itemData":{"id":91,"type":"article-journal","title":"Virtual typing by people w</vt:lpwstr>
  </property>
  <property fmtid="{D5CDD505-2E9C-101B-9397-08002B2CF9AE}" pid="808" name="ZOTERO_BREF_wJ48NScpiYln_26">
    <vt:lpwstr>ith tetraplegia using a self-calibrating intracortical brain-computer interface","container-title":"Science Translational Medicine","page":"313ra179-313ra179","volume":"7","issue":"313","source":"CrossRef","DOI":"10.1126/scitranslmed.aac7328","ISSN":"1946</vt:lpwstr>
  </property>
  <property fmtid="{D5CDD505-2E9C-101B-9397-08002B2CF9AE}" pid="809" name="ZOTERO_BREF_wJ48NScpiYln_27">
    <vt:lpwstr>-6234, 1946-6242","language":"en","author":[{"family":"Jarosiewicz","given":"B."},{"family":"Sarma","given":"A. A."},{"family":"Bacher","given":"D."},{"family":"Masse","given":"N. Y."},{"family":"Simeral","given":"J. D."},{"family":"Sorice","given":"B."},</vt:lpwstr>
  </property>
  <property fmtid="{D5CDD505-2E9C-101B-9397-08002B2CF9AE}" pid="810" name="ZOTERO_BREF_wJ48NScpiYln_28">
    <vt:lpwstr>{"family":"Oakley","given":"E. M."},{"family":"Blabe","given":"C."},{"family":"Pandarinath","given":"C."},{"family":"Gilja","given":"V."},{"family":"Cash","given":"S. S."},{"family":"Eskandar","given":"E. N."},{"family":"Friehs","given":"G."},{"family":"H</vt:lpwstr>
  </property>
  <property fmtid="{D5CDD505-2E9C-101B-9397-08002B2CF9AE}" pid="811" name="ZOTERO_BREF_wJ48NScpiYln_29">
    <vt:lpwstr>enderson","given":"J. M."},{"family":"Shenoy","given":"K. V."},{"family":"Donoghue","given":"J. P."},{"family":"Hochberg","given":"L. R."}],"issued":{"date-parts":[["2015",11,11]]}},"label":"page"}],"schema":"https://github.com/citation-style-language/sch</vt:lpwstr>
  </property>
  <property fmtid="{D5CDD505-2E9C-101B-9397-08002B2CF9AE}" pid="812" name="ZOTERO_BREF_wJ48NScpiYln_3">
    <vt:lpwstr>"page":"164-171","volume":"442","issue":"7099","source":"CrossRef","DOI":"10.1038/nature04970","ISSN":"0028-0836, 1476-4687","author":[{"family":"Hochberg","given":"Leigh R."},{"family":"Serruya","given":"Mijail D."},{"family":"Friehs","given":"Gerhard M.</vt:lpwstr>
  </property>
  <property fmtid="{D5CDD505-2E9C-101B-9397-08002B2CF9AE}" pid="813" name="ZOTERO_BREF_wJ48NScpiYln_30">
    <vt:lpwstr>ema/raw/master/csl-citation.json"}</vt:lpwstr>
  </property>
  <property fmtid="{D5CDD505-2E9C-101B-9397-08002B2CF9AE}" pid="814" name="ZOTERO_BREF_wJ48NScpiYln_4">
    <vt:lpwstr>"},{"family":"Mukand","given":"Jon A."},{"family":"Saleh","given":"Maryam"},{"family":"Caplan","given":"Abraham H."},{"family":"Branner","given":"Almut"},{"family":"Chen","given":"David"},{"family":"Penn","given":"Richard D."},{"family":"Donoghue","given"</vt:lpwstr>
  </property>
  <property fmtid="{D5CDD505-2E9C-101B-9397-08002B2CF9AE}" pid="815" name="ZOTERO_BREF_wJ48NScpiYln_5">
    <vt:lpwstr>:"John P."}],"issued":{"date-parts":[["2006",7,13]]}},"label":"page"},{"id":77,"uris":["http://zotero.org/users/local/TwUz9M9z/items/NXERZC8P"],"uri":["http://zotero.org/users/local/TwUz9M9z/items/NXERZC8P"],"itemData":{"id":77,"type":"article-journal","t</vt:lpwstr>
  </property>
  <property fmtid="{D5CDD505-2E9C-101B-9397-08002B2CF9AE}" pid="816" name="ZOTERO_BREF_wJ48NScpiYln_6">
    <vt:lpwstr>itle":"High-performance neuroprosthetic control by an individual with tetraplegia","container-title":"The Lancet","page":"557-564","volume":"381","issue":"9866","source":"CrossRef","DOI":"10.1016/S0140-6736(12)61816-9","ISSN":"01406736","language":"en","a</vt:lpwstr>
  </property>
  <property fmtid="{D5CDD505-2E9C-101B-9397-08002B2CF9AE}" pid="817" name="ZOTERO_BREF_wJ48NScpiYln_7">
    <vt:lpwstr>uthor":[{"family":"Collinger","given":"Jennifer L"},{"family":"Wodlinger","given":"Brian"},{"family":"Downey","given":"John E"},{"family":"Wang","given":"Wei"},{"family":"Tyler-Kabara","given":"Elizabeth C"},{"family":"Weber","given":"Douglas J"},{"family</vt:lpwstr>
  </property>
  <property fmtid="{D5CDD505-2E9C-101B-9397-08002B2CF9AE}" pid="818" name="ZOTERO_BREF_wJ48NScpiYln_8">
    <vt:lpwstr>":"McMorland","given":"Angus JC"},{"family":"Velliste","given":"Meel"},{"family":"Boninger","given":"Michael L"},{"family":"Schwartz","given":"Andrew B"}],"issued":{"date-parts":[["2013",2]]}},"label":"page"},{"id":75,"uris":["http://zotero.org/users/loca</vt:lpwstr>
  </property>
  <property fmtid="{D5CDD505-2E9C-101B-9397-08002B2CF9AE}" pid="819" name="ZOTERO_BREF_wJ48NScpiYln_9">
    <vt:lpwstr>l/TwUz9M9z/items/9IKHGTU7"],"uri":["http://zotero.org/users/local/TwUz9M9z/items/9IKHGTU7"],"itemData":{"id":75,"type":"article-journal","title":"Reach and grasp by people with tetraplegia using a neurally controlled robotic arm","container-title":"Nature</vt:lpwstr>
  </property>
  <property fmtid="{D5CDD505-2E9C-101B-9397-08002B2CF9AE}" pid="820" name="ZOTERO_BREF_xaTnpDxJqcar1_1">
    <vt:lpwstr>ZOTERO_ITEM CSL_CITATION {"citationID":"SgjWp3V4","properties":{"formattedCitation":"[65]","plainCitation":"[65]"},"citationItems":[{"id":148,"uris":["http://zotero.org/users/local/TwUz9M9z/items/3STTQUPV"],"uri":["http://zotero.org/users/local/TwUz9M9z/i</vt:lpwstr>
  </property>
  <property fmtid="{D5CDD505-2E9C-101B-9397-08002B2CF9AE}" pid="821" name="ZOTERO_BREF_xaTnpDxJqcar1_2">
    <vt:lpwstr>tems/3STTQUPV"],"itemData":{"id":148,"type":"article-journal","title":"The neurophysiological basis of motor imagery","container-title":"Behavioural Brain Research","page":"45-52","volume":"77","issue":"1-2","source":"CrossRef","DOI":"10.1016/0166-4328(95</vt:lpwstr>
  </property>
  <property fmtid="{D5CDD505-2E9C-101B-9397-08002B2CF9AE}" pid="822" name="ZOTERO_BREF_xaTnpDxJqcar1_3">
    <vt:lpwstr>)00225-1","ISSN":"01664328","language":"en","author":[{"family":"Decety","given":"Jean"}],"issued":{"date-parts":[["1996",5]]}}}],"schema":"https://github.com/citation-style-language/schema/raw/master/csl-citation.json"}</vt:lpwstr>
  </property>
  <property fmtid="{D5CDD505-2E9C-101B-9397-08002B2CF9AE}" pid="823" name="ZOTERO_BREF_xaTnpDxJqcar_1">
    <vt:lpwstr>ZOTERO_ITEM CSL_CITATION {"citationID":"CF3zPzJB","properties":{"formattedCitation":"{\\rtf {\\i{}(59)}}","plainCitation":"(59)","dontUpdate":true},"citationItems":[{"id":148,"uris":["http://zotero.org/users/local/TwUz9M9z/items/3STTQUPV"],"uri":["http://</vt:lpwstr>
  </property>
  <property fmtid="{D5CDD505-2E9C-101B-9397-08002B2CF9AE}" pid="824" name="ZOTERO_BREF_xaTnpDxJqcar_2">
    <vt:lpwstr>zotero.org/users/local/TwUz9M9z/items/3STTQUPV"],"itemData":{"id":148,"type":"article-journal","title":"The neurophysiological basis of motor imagery","container-title":"Behavioural Brain Research","page":"45-52","volume":"77","issue":"1-2","source":"Cros</vt:lpwstr>
  </property>
  <property fmtid="{D5CDD505-2E9C-101B-9397-08002B2CF9AE}" pid="825" name="ZOTERO_BREF_xaTnpDxJqcar_3">
    <vt:lpwstr>sRef","DOI":"10.1016/0166-4328(95)00225-1","ISSN":"01664328","language":"en","author":[{"family":"Decety","given":"Jean"}],"issued":{"date-parts":[["1996",5]]}}}],"schema":"https://github.com/citation-style-language/schema/raw/master/csl-citation.json"}</vt:lpwstr>
  </property>
  <property fmtid="{D5CDD505-2E9C-101B-9397-08002B2CF9AE}" pid="826" name="ZOTERO_BREF_xcXAEvdvHN65_1">
    <vt:lpwstr/>
  </property>
  <property fmtid="{D5CDD505-2E9C-101B-9397-08002B2CF9AE}" pid="827" name="ZOTERO_BREF_ysvL5p0rUEri1_1">
    <vt:lpwstr>ZOTERO_ITEM CSL_CITATION {"citationID":"Uc2FUJ80","properties":{"formattedCitation":"{\\rtf {\\i{}(41\\uc0\\u8211{}43)}}","plainCitation":"(41–43)","dontUpdate":true},"citationItems":[{"id":92,"uris":["http://zotero.org/users/local/TwUz9M9z/items/TZKGCNV2</vt:lpwstr>
  </property>
  <property fmtid="{D5CDD505-2E9C-101B-9397-08002B2CF9AE}" pid="828" name="ZOTERO_BREF_ysvL5p0rUEri1_10">
    <vt:lpwstr>ce":"CrossRef","DOI":"10.1056/NEJMoa1608085","ISSN":"0028-4793, 1533-4406","language":"en","author":[{"family":"Vansteensel","given":"Mariska J."},{"family":"Pels","given":"Elmar G.M."},{"family":"Bleichner","given":"Martin G."},{"family":"Branco","given"</vt:lpwstr>
  </property>
  <property fmtid="{D5CDD505-2E9C-101B-9397-08002B2CF9AE}" pid="829" name="ZOTERO_BREF_ysvL5p0rUEri1_11">
    <vt:lpwstr>:"Mariana P."},{"family":"Denison","given":"Timothy"},{"family":"Freudenburg","given":"Zachary V."},{"family":"Gosselaar","given":"Peter"},{"family":"Leinders","given":"Sacha"},{"family":"Ottens","given":"Thomas H."},{"family":"Van Den Boom","given":"Max </vt:lpwstr>
  </property>
  <property fmtid="{D5CDD505-2E9C-101B-9397-08002B2CF9AE}" pid="830" name="ZOTERO_BREF_ysvL5p0rUEri1_12">
    <vt:lpwstr>A."},{"family":"Van Rijen","given":"Peter C."},{"family":"Aarnoutse","given":"Erik J."},{"family":"Ramsey","given":"Nick F."}],"issued":{"date-parts":[["2016",11,24]]}}}],"schema":"https://github.com/citation-style-language/schema/raw/master/csl-citation.</vt:lpwstr>
  </property>
  <property fmtid="{D5CDD505-2E9C-101B-9397-08002B2CF9AE}" pid="831" name="ZOTERO_BREF_ysvL5p0rUEri1_2">
    <vt:lpwstr>"],"uri":["http://zotero.org/users/local/TwUz9M9z/items/TZKGCNV2"],"itemData":{"id":92,"type":"article-journal","title":"A brain–computer interface using electrocorticographic signals in humans","container-title":"Journal of Neural Engineering","page":"63</vt:lpwstr>
  </property>
  <property fmtid="{D5CDD505-2E9C-101B-9397-08002B2CF9AE}" pid="832" name="ZOTERO_BREF_ysvL5p0rUEri1_3">
    <vt:lpwstr>-71","volume":"1","issue":"2","source":"CrossRef","DOI":"10.1088/1741-2560/1/2/001","ISSN":"1741-2560, 1741-2552","author":[{"family":"Leuthardt","given":"Eric C"},{"family":"Schalk","given":"Gerwin"},{"family":"Wolpaw","given":"Jonathan R"},{"family":"Oj</vt:lpwstr>
  </property>
  <property fmtid="{D5CDD505-2E9C-101B-9397-08002B2CF9AE}" pid="833" name="ZOTERO_BREF_ysvL5p0rUEri1_4">
    <vt:lpwstr>emann","given":"Jeffrey G"},{"family":"Moran","given":"Daniel W"}],"issued":{"date-parts":[["2004",6,1]]}},"label":"page"},{"id":93,"uris":["http://zotero.org/users/local/TwUz9M9z/items/ZPM4Q9XZ"],"uri":["http://zotero.org/users/local/TwUz9M9z/items/ZPM4Q</vt:lpwstr>
  </property>
  <property fmtid="{D5CDD505-2E9C-101B-9397-08002B2CF9AE}" pid="834" name="ZOTERO_BREF_ysvL5p0rUEri1_5">
    <vt:lpwstr>9XZ"],"itemData":{"id":93,"type":"article-journal","title":"An Electrocorticographic Brain Interface in an Individual with Tetraplegia","container-title":"PLoS ONE","page":"e55344","volume":"8","issue":"2","source":"CrossRef","DOI":"10.1371/journal.pone.0</vt:lpwstr>
  </property>
  <property fmtid="{D5CDD505-2E9C-101B-9397-08002B2CF9AE}" pid="835" name="ZOTERO_BREF_ysvL5p0rUEri1_6">
    <vt:lpwstr>055344","ISSN":"1932-6203","language":"en","author":[{"family":"Wang","given":"Wei"},{"family":"Collinger","given":"Jennifer L."},{"family":"Degenhart","given":"Alan D."},{"family":"Tyler-Kabara","given":"Elizabeth C."},{"family":"Schwartz","given":"Andre</vt:lpwstr>
  </property>
  <property fmtid="{D5CDD505-2E9C-101B-9397-08002B2CF9AE}" pid="836" name="ZOTERO_BREF_ysvL5p0rUEri1_7">
    <vt:lpwstr>w B."},{"family":"Moran","given":"Daniel W."},{"family":"Weber","given":"Douglas J."},{"family":"Wodlinger","given":"Brian"},{"family":"Vinjamuri","given":"Ramana K."},{"family":"Ashmore","given":"Robin C."},{"family":"Kelly","given":"John W."},{"family":</vt:lpwstr>
  </property>
  <property fmtid="{D5CDD505-2E9C-101B-9397-08002B2CF9AE}" pid="837" name="ZOTERO_BREF_ysvL5p0rUEri1_8">
    <vt:lpwstr>"Boninger","given":"Michael L."}],"editor":[{"family":"Hochman","given":"Shawn"}],"issued":{"date-parts":[["2013",2,6]]}},"label":"page"},{"id":185,"uris":["http://zotero.org/users/local/TwUz9M9z/items/DR2W7VP6"],"uri":["http://zotero.org/users/local/TwUz</vt:lpwstr>
  </property>
  <property fmtid="{D5CDD505-2E9C-101B-9397-08002B2CF9AE}" pid="838" name="ZOTERO_BREF_ysvL5p0rUEri1_9">
    <vt:lpwstr>9M9z/items/DR2W7VP6"],"itemData":{"id":185,"type":"article-journal","title":"Fully Implanted Brain–Computer Interface in a Locked-In Patient with ALS","container-title":"New England Journal of Medicine","page":"2060-2066","volume":"375","issue":"21","sour</vt:lpwstr>
  </property>
  <property fmtid="{D5CDD505-2E9C-101B-9397-08002B2CF9AE}" pid="839" name="ZOTERO_BREF_ysvL5p0rUEri_1">
    <vt:lpwstr>ZOTERO_ITEM CSL_CITATION {"citationID":"03KOAdru","properties":{"formattedCitation":"{\\rtf {\\i{}(41\\uc0\\u8211{}43)}}","plainCitation":"(41–43)","dontUpdate":true},"citationItems":[{"id":92,"uris":["http://zotero.org/users/local/TwUz9M9z/items/TZKGCNV2</vt:lpwstr>
  </property>
  <property fmtid="{D5CDD505-2E9C-101B-9397-08002B2CF9AE}" pid="840" name="ZOTERO_BREF_ysvL5p0rUEri_10">
    <vt:lpwstr>ce":"CrossRef","DOI":"10.1056/NEJMoa1608085","ISSN":"0028-4793, 1533-4406","language":"en","author":[{"family":"Vansteensel","given":"Mariska J."},{"family":"Pels","given":"Elmar G.M."},{"family":"Bleichner","given":"Martin G."},{"family":"Branco","given"</vt:lpwstr>
  </property>
  <property fmtid="{D5CDD505-2E9C-101B-9397-08002B2CF9AE}" pid="841" name="ZOTERO_BREF_ysvL5p0rUEri_11">
    <vt:lpwstr>:"Mariana P."},{"family":"Denison","given":"Timothy"},{"family":"Freudenburg","given":"Zachary V."},{"family":"Gosselaar","given":"Peter"},{"family":"Leinders","given":"Sacha"},{"family":"Ottens","given":"Thomas H."},{"family":"Van Den Boom","given":"Max </vt:lpwstr>
  </property>
  <property fmtid="{D5CDD505-2E9C-101B-9397-08002B2CF9AE}" pid="842" name="ZOTERO_BREF_ysvL5p0rUEri_12">
    <vt:lpwstr>A."},{"family":"Van Rijen","given":"Peter C."},{"family":"Aarnoutse","given":"Erik J."},{"family":"Ramsey","given":"Nick F."}],"issued":{"date-parts":[["2016",11,24]]}}}],"schema":"https://github.com/citation-style-language/schema/raw/master/csl-citation.</vt:lpwstr>
  </property>
  <property fmtid="{D5CDD505-2E9C-101B-9397-08002B2CF9AE}" pid="843" name="ZOTERO_BREF_ysvL5p0rUEri_2">
    <vt:lpwstr>"],"uri":["http://zotero.org/users/local/TwUz9M9z/items/TZKGCNV2"],"itemData":{"id":92,"type":"article-journal","title":"A brain–computer interface using electrocorticographic signals in humans","container-title":"Journal of Neural Engineering","page":"63</vt:lpwstr>
  </property>
  <property fmtid="{D5CDD505-2E9C-101B-9397-08002B2CF9AE}" pid="844" name="ZOTERO_BREF_ysvL5p0rUEri_3">
    <vt:lpwstr>-71","volume":"1","issue":"2","source":"CrossRef","DOI":"10.1088/1741-2560/1/2/001","ISSN":"1741-2560, 1741-2552","author":[{"family":"Leuthardt","given":"Eric C"},{"family":"Schalk","given":"Gerwin"},{"family":"Wolpaw","given":"Jonathan R"},{"family":"Oj</vt:lpwstr>
  </property>
  <property fmtid="{D5CDD505-2E9C-101B-9397-08002B2CF9AE}" pid="845" name="ZOTERO_BREF_ysvL5p0rUEri_4">
    <vt:lpwstr>emann","given":"Jeffrey G"},{"family":"Moran","given":"Daniel W"}],"issued":{"date-parts":[["2004",6,1]]}},"label":"page"},{"id":93,"uris":["http://zotero.org/users/local/TwUz9M9z/items/ZPM4Q9XZ"],"uri":["http://zotero.org/users/local/TwUz9M9z/items/ZPM4Q</vt:lpwstr>
  </property>
  <property fmtid="{D5CDD505-2E9C-101B-9397-08002B2CF9AE}" pid="846" name="ZOTERO_BREF_ysvL5p0rUEri_5">
    <vt:lpwstr>9XZ"],"itemData":{"id":93,"type":"article-journal","title":"An Electrocorticographic Brain Interface in an Individual with Tetraplegia","container-title":"PLoS ONE","page":"e55344","volume":"8","issue":"2","source":"CrossRef","DOI":"10.1371/journal.pone.0</vt:lpwstr>
  </property>
  <property fmtid="{D5CDD505-2E9C-101B-9397-08002B2CF9AE}" pid="847" name="ZOTERO_BREF_ysvL5p0rUEri_6">
    <vt:lpwstr>055344","ISSN":"1932-6203","language":"en","author":[{"family":"Wang","given":"Wei"},{"family":"Collinger","given":"Jennifer L."},{"family":"Degenhart","given":"Alan D."},{"family":"Tyler-Kabara","given":"Elizabeth C."},{"family":"Schwartz","given":"Andre</vt:lpwstr>
  </property>
  <property fmtid="{D5CDD505-2E9C-101B-9397-08002B2CF9AE}" pid="848" name="ZOTERO_BREF_ysvL5p0rUEri_7">
    <vt:lpwstr>w B."},{"family":"Moran","given":"Daniel W."},{"family":"Weber","given":"Douglas J."},{"family":"Wodlinger","given":"Brian"},{"family":"Vinjamuri","given":"Ramana K."},{"family":"Ashmore","given":"Robin C."},{"family":"Kelly","given":"John W."},{"family":</vt:lpwstr>
  </property>
  <property fmtid="{D5CDD505-2E9C-101B-9397-08002B2CF9AE}" pid="849" name="ZOTERO_BREF_ysvL5p0rUEri_8">
    <vt:lpwstr>"Boninger","given":"Michael L."}],"editor":[{"family":"Hochman","given":"Shawn"}],"issued":{"date-parts":[["2013",2,6]]}},"label":"page"},{"id":185,"uris":["http://zotero.org/users/local/TwUz9M9z/items/DR2W7VP6"],"uri":["http://zotero.org/users/local/TwUz</vt:lpwstr>
  </property>
  <property fmtid="{D5CDD505-2E9C-101B-9397-08002B2CF9AE}" pid="850" name="ZOTERO_BREF_ysvL5p0rUEri_9">
    <vt:lpwstr>9M9z/items/DR2W7VP6"],"itemData":{"id":185,"type":"article-journal","title":"Fully Implanted Brain–Computer Interface in a Locked-In Patient with ALS","container-title":"New England Journal of Medicine","page":"2060-2066","volume":"375","issue":"21","sour</vt:lpwstr>
  </property>
  <property fmtid="{D5CDD505-2E9C-101B-9397-08002B2CF9AE}" pid="851" name="ZOTERO_PREF_1">
    <vt:lpwstr>&lt;data data-version="3" zotero-version="4.0.29.21"&gt;&lt;session id="7WDuECKY"/&gt;&lt;style id="http://www.zotero.org/styles/plos-biology" hasBibliography="1" bibliographyStyleHasBeenSet="1"/&gt;&lt;prefs&gt;&lt;pref name="fieldType" value="Bookmark"/&gt;&lt;pref name="storeReference</vt:lpwstr>
  </property>
  <property fmtid="{D5CDD505-2E9C-101B-9397-08002B2CF9AE}" pid="852" name="ZOTERO_PREF_2">
    <vt:lpwstr>s" value="true"/&gt;&lt;pref name="automaticJournalAbbreviations" value="true"/&gt;&lt;pref name="noteType" value=""/&gt;&lt;/prefs&gt;&lt;/data&gt;</vt:lpwstr>
  </property>
  <property fmtid="{D5CDD505-2E9C-101B-9397-08002B2CF9AE}" pid="853" name="ZOTERO_BREF_3Hccde6vWtgs_10">
    <vt:lpwstr>ion.json"}</vt:lpwstr>
  </property>
  <property fmtid="{D5CDD505-2E9C-101B-9397-08002B2CF9AE}" pid="854" name="ZOTERO_BREF_jBtkHlGmIb7s_1">
    <vt:lpwstr>ZOTERO_ITEM CSL_CITATION {"citationID":"244hcfc6gv","properties":{"formattedCitation":"{\\rtf {\\i{}(47, 50)}}","plainCitation":"(47, 50)\r(47, 48)"},"citationItems":[{"id":183,"uris":["http://zotero.org/users/local/TwUz9M9z/items/GTAFDZ74"],"uri":["http:</vt:lpwstr>
  </property>
  <property fmtid="{D5CDD505-2E9C-101B-9397-08002B2CF9AE}" pid="855" name="ZOTERO_BREF_jBtkHlGmIb7s_2">
    <vt:lpwstr>//zotero.org/users/local/TwUz9M9z/items/GTAFDZ74"],"itemData":{"id":183,"type":"article-journal","title":"Emergence of a Stable Cortical Map for Neuroprosthetic Control","container-title":"PLoS Biology","page":"e1000153","volume":"7","issue":"7","source":</vt:lpwstr>
  </property>
  <property fmtid="{D5CDD505-2E9C-101B-9397-08002B2CF9AE}" pid="856" name="ZOTERO_BREF_jBtkHlGmIb7s_3">
    <vt:lpwstr>"CrossRef","DOI":"10.1371/journal.pbio.1000153","ISSN":"1545-7885","language":"en","author":[{"family":"Ganguly","given":"Karunesh"},{"family":"Carmena","given":"Jose M."}],"issued":{"date-parts":[["2009",7,21]]}},"label":"page"},{"id":184,"uris":["http:/</vt:lpwstr>
  </property>
  <property fmtid="{D5CDD505-2E9C-101B-9397-08002B2CF9AE}" pid="857" name="ZOTERO_BREF_jBtkHlGmIb7s_4">
    <vt:lpwstr>/zotero.org/users/local/TwUz9M9z/items/GA9M6CJH"],"uri":["http://zotero.org/users/local/TwUz9M9z/items/GA9M6CJH"],"itemData":{"id":184,"type":"article-journal","title":"Closed-Loop Decoder Adaptation Shapes Neural Plasticity for Skillful Neuroprosthetic C</vt:lpwstr>
  </property>
  <property fmtid="{D5CDD505-2E9C-101B-9397-08002B2CF9AE}" pid="858" name="ZOTERO_BREF_jBtkHlGmIb7s_5">
    <vt:lpwstr>ontrol","container-title":"Neuron","page":"1380-1393","volume":"82","issue":"6","source":"CrossRef","DOI":"10.1016/j.neuron.2014.04.048","ISSN":"08966273","language":"en","author":[{"family":"Orsborn","given":"Amy L."},{"family":"Moorman","given":"Helene </vt:lpwstr>
  </property>
  <property fmtid="{D5CDD505-2E9C-101B-9397-08002B2CF9AE}" pid="859" name="ZOTERO_BREF_jBtkHlGmIb7s_6">
    <vt:lpwstr>G."},{"family":"Overduin","given":"Simon A."},{"family":"Shanechi","given":"Maryam M."},{"family":"Dimitrov","given":"Dragan F."},{"family":"Carmena","given":"Jose M."}],"issued":{"date-parts":[["2014",6]]}},"label":"page"}],"schema":"https://github.com/c</vt:lpwstr>
  </property>
  <property fmtid="{D5CDD505-2E9C-101B-9397-08002B2CF9AE}" pid="860" name="ZOTERO_BREF_jBtkHlGmIb7s_7">
    <vt:lpwstr>itation-style-language/schema/raw/master/csl-citation.json"}</vt:lpwstr>
  </property>
  <property fmtid="{D5CDD505-2E9C-101B-9397-08002B2CF9AE}" pid="861" name="ZOTERO_BREF_ysvL5p0rUEri_13">
    <vt:lpwstr>json"}</vt:lpwstr>
  </property>
  <property fmtid="{D5CDD505-2E9C-101B-9397-08002B2CF9AE}" pid="862" name="ZOTERO_BREF_ysvL5p0rUEri1_13">
    <vt:lpwstr>json"}</vt:lpwstr>
  </property>
  <property fmtid="{D5CDD505-2E9C-101B-9397-08002B2CF9AE}" pid="863" name="ZOTERO_BREF_Z8BxSZgMX7h5_1">
    <vt:lpwstr>ZOTERO_ITEM CSL_CITATION {"citationID":"wXNHDsSB","properties":{"formattedCitation":"{\\rtf [10\\uc0\\u8211{}17]}","plainCitation":"[10–17]"},"citationItems":[{"id":12,"uris":["http://zotero.org/users/local/TwUz9M9z/items/ZE2WH7JN"],"uri":["http://zotero.</vt:lpwstr>
  </property>
  <property fmtid="{D5CDD505-2E9C-101B-9397-08002B2CF9AE}" pid="864" name="ZOTERO_BREF_Z8BxSZgMX7h5_2">
    <vt:lpwstr>org/users/local/TwUz9M9z/items/ZE2WH7JN"],"itemData":{"id":12,"type":"article-journal","title":"A brain-computer interface for long-term independent home use","container-title":"Amyotrophic Lateral Sclerosis","page":"449-455","volume":"11","issue":"5","so</vt:lpwstr>
  </property>
  <property fmtid="{D5CDD505-2E9C-101B-9397-08002B2CF9AE}" pid="865" name="ZOTERO_BREF_Z8BxSZgMX7h5_3">
    <vt:lpwstr>urce":"CrossRef","DOI":"10.3109/17482961003777470","ISSN":"1748-2968, 1471-180X","language":"en","author":[{"family":"Sellers","given":"Eric W."},{"family":"Vaughan","given":"Theresa M."},{"family":"Wolpaw","given":"Jonathan R."}],"issued":{"date-parts":[</vt:lpwstr>
  </property>
  <property fmtid="{D5CDD505-2E9C-101B-9397-08002B2CF9AE}" pid="866" name="ZOTERO_BREF_Z8BxSZgMX7h5_4">
    <vt:lpwstr>["2010",10]]}},"label":"page"},{"id":29,"uris":["http://zotero.org/users/local/TwUz9M9z/items/GA4QUB9G"],"uri":["http://zotero.org/users/local/TwUz9M9z/items/GA4QUB9G"],"itemData":{"id":29,"type":"article-journal","title":"Long-term independent brain-comp</vt:lpwstr>
  </property>
  <property fmtid="{D5CDD505-2E9C-101B-9397-08002B2CF9AE}" pid="867" name="ZOTERO_BREF_Z8BxSZgMX7h5_5">
    <vt:lpwstr>uter interface home use improves quality of life of a patient in the locked-in state: A case study","container-title":"Archives of Physical Medicine and Rehabilitation","page":"S16-S26","volume":"96","issue":"3","source":"CrossRef","DOI":"10.1016/j.apmr.2</vt:lpwstr>
  </property>
  <property fmtid="{D5CDD505-2E9C-101B-9397-08002B2CF9AE}" pid="868" name="ZOTERO_BREF_Z8BxSZgMX7h5_6">
    <vt:lpwstr>014.03.035","ISSN":"00039993","shortTitle":"Long-Term Independent Brain-Computer Interface Home Use Improves Quality of Life of a Patient in the Locked-In State","language":"en","author":[{"family":"Holz","given":"Elisa Mira"},{"family":"Botrel","given":"</vt:lpwstr>
  </property>
  <property fmtid="{D5CDD505-2E9C-101B-9397-08002B2CF9AE}" pid="869" name="ZOTERO_BREF_Z8BxSZgMX7h5_7">
    <vt:lpwstr>Loic"},{"family":"Kaufmann","given":"Tobias"},{"family":"Kübler","given":"Andrea"}],"issued":{"date-parts":[["2015",3]]}},"label":"page"},{"id":28,"uris":["http://zotero.org/users/local/TwUz9M9z/items/PCNJ2HAS"],"uri":["http://zotero.org/users/local/TwUz9</vt:lpwstr>
  </property>
  <property fmtid="{D5CDD505-2E9C-101B-9397-08002B2CF9AE}" pid="870" name="ZOTERO_BREF_Z8BxSZgMX7h5_8">
    <vt:lpwstr>M9z/items/PCNJ2HAS"],"itemData":{"id":28,"type":"article-journal","title":"Noninvasive brain-computer interface enables communication after brainstem stroke","container-title":"Science Translational Medicine","page":"257re7-257re7","volume":"6","issue":"2</vt:lpwstr>
  </property>
  <property fmtid="{D5CDD505-2E9C-101B-9397-08002B2CF9AE}" pid="871" name="ZOTERO_BREF_Z8BxSZgMX7h5_9">
    <vt:lpwstr>57","source":"CrossRef","DOI":"10.1126/scitranslmed.3007801","ISSN":"1946-6234, 1946-6242","language":"en","author":[{"family":"Sellers","given":"E. W."},{"family":"Ryan","given":"D. B."},{"family":"Hauser","given":"C. K."}],"issued":{"date-parts":[["2014</vt:lpwstr>
  </property>
  <property fmtid="{D5CDD505-2E9C-101B-9397-08002B2CF9AE}" pid="872" name="ZOTERO_BREF_Z8BxSZgMX7h5_10">
    <vt:lpwstr>",10,8]]}},"label":"page"},{"id":31,"uris":["http://zotero.org/users/local/TwUz9M9z/items/M44ACU95"],"uri":["http://zotero.org/users/local/TwUz9M9z/items/M44ACU95"],"itemData":{"id":31,"type":"article-journal","title":"P300-based brain computer interface:</vt:lpwstr>
  </property>
  <property fmtid="{D5CDD505-2E9C-101B-9397-08002B2CF9AE}" pid="873" name="ZOTERO_BREF_Z8BxSZgMX7h5_11">
    <vt:lpwstr> Reliability and performance in healthy and paralysed participants","container-title":"Clinical Neurophysiology","page":"531-537","volume":"117","issue":"3","source":"CrossRef","DOI":"10.1016/j.clinph.2005.07.024","ISSN":"13882457","shortTitle":"P300-base</vt:lpwstr>
  </property>
  <property fmtid="{D5CDD505-2E9C-101B-9397-08002B2CF9AE}" pid="874" name="ZOTERO_BREF_Z8BxSZgMX7h5_12">
    <vt:lpwstr>d brain computer interface","language":"en","author":[{"family":"Piccione","given":"F."},{"family":"Giorgi","given":"F."},{"family":"Tonin","given":"P."},{"family":"Priftis","given":"K."},{"family":"Giove","given":"S."},{"family":"Silvoni","given":"S."},{</vt:lpwstr>
  </property>
  <property fmtid="{D5CDD505-2E9C-101B-9397-08002B2CF9AE}" pid="875" name="ZOTERO_BREF_Z8BxSZgMX7h5_13">
    <vt:lpwstr>"family":"Palmas","given":"G."},{"family":"Beverina","given":"F."}],"issued":{"date-parts":[["2006",3]]}},"label":"page"},{"id":32,"uris":["http://zotero.org/users/local/TwUz9M9z/items/99EKBVGV"],"uri":["http://zotero.org/users/local/TwUz9M9z/items/99EKBV</vt:lpwstr>
  </property>
  <property fmtid="{D5CDD505-2E9C-101B-9397-08002B2CF9AE}" pid="876" name="ZOTERO_BREF_Z8BxSZgMX7h5_14">
    <vt:lpwstr>GV"],"itemData":{"id":32,"type":"article-journal","title":"A P300-based brain–computer interface: Initial tests by ALS patients","container-title":"Clinical Neurophysiology","page":"538-548","volume":"117","issue":"3","source":"CrossRef","DOI":"10.1016/j.</vt:lpwstr>
  </property>
  <property fmtid="{D5CDD505-2E9C-101B-9397-08002B2CF9AE}" pid="877" name="ZOTERO_BREF_Z8BxSZgMX7h5_15">
    <vt:lpwstr>clinph.2005.06.027","ISSN":"13882457","shortTitle":"A P300-based brain–computer interface","language":"en","author":[{"family":"Sellers","given":"Eric W."},{"family":"Donchin","given":"Emanuel"}],"issued":{"date-parts":[["2006",3]]}},"label":"page"},{"id"</vt:lpwstr>
  </property>
  <property fmtid="{D5CDD505-2E9C-101B-9397-08002B2CF9AE}" pid="878" name="ZOTERO_BREF_Z8BxSZgMX7h5_16">
    <vt:lpwstr>:33,"uris":["http://zotero.org/users/local/TwUz9M9z/items/PIS48SNE"],"uri":["http://zotero.org/users/local/TwUz9M9z/items/PIS48SNE"],"itemData":{"id":33,"type":"article-journal","title":"A brain-computer interface controlled auditory event-related Potenti</vt:lpwstr>
  </property>
  <property fmtid="{D5CDD505-2E9C-101B-9397-08002B2CF9AE}" pid="879" name="ZOTERO_BREF_Z8BxSZgMX7h5_17">
    <vt:lpwstr>al (P300) spelling system for locked-in patients","container-title":"Annals of the New York Academy of Sciences","page":"90-100","volume":"1157","issue":"1","source":"CrossRef","DOI":"10.1111/j.1749-6632.2008.04122.x","ISSN":"00778923","language":"en","au</vt:lpwstr>
  </property>
  <property fmtid="{D5CDD505-2E9C-101B-9397-08002B2CF9AE}" pid="880" name="ZOTERO_BREF_Z8BxSZgMX7h5_18">
    <vt:lpwstr>thor":[{"family":"Kübler","given":"Andrea"},{"family":"Furdea","given":"Adrian"},{"family":"Halder","given":"Sebastian"},{"family":"Hammer","given":"Eva Maria"},{"family":"Nijboer","given":"Femke"},{"family":"Kotchoubey","given":"Boris"}],"issued":{"date-</vt:lpwstr>
  </property>
  <property fmtid="{D5CDD505-2E9C-101B-9397-08002B2CF9AE}" pid="881" name="ZOTERO_BREF_Z8BxSZgMX7h5_19">
    <vt:lpwstr>parts":[["2009",3]]}},"label":"page"},{"id":34,"uris":["http://zotero.org/users/local/TwUz9M9z/items/JFC7SHHX"],"uri":["http://zotero.org/users/local/TwUz9M9z/items/JFC7SHHX"],"itemData":{"id":34,"type":"article-journal","title":"A comparison of two spell</vt:lpwstr>
  </property>
  <property fmtid="{D5CDD505-2E9C-101B-9397-08002B2CF9AE}" pid="882" name="ZOTERO_BREF_Z8BxSZgMX7h5_20">
    <vt:lpwstr>ing brain-computer interfaces based on visual P3 and SSVEP in locked-in syndrome","container-title":"PLoS ONE","page":"e73691","volume":"8","issue":"9","source":"CrossRef","DOI":"10.1371/journal.pone.0073691","ISSN":"1932-6203","language":"en","author":[{</vt:lpwstr>
  </property>
  <property fmtid="{D5CDD505-2E9C-101B-9397-08002B2CF9AE}" pid="883" name="ZOTERO_BREF_Z8BxSZgMX7h5_21">
    <vt:lpwstr>"family":"Combaz","given":"Adrien"},{"family":"Chatelle","given":"Camille"},{"family":"Robben","given":"Arne"},{"family":"Vanhoof","given":"Gertie"},{"family":"Goeleven","given":"Ann"},{"family":"Thijs","given":"Vincent"},{"family":"Van Hulle","given":"Ma</vt:lpwstr>
  </property>
  <property fmtid="{D5CDD505-2E9C-101B-9397-08002B2CF9AE}" pid="884" name="ZOTERO_BREF_Z8BxSZgMX7h5_22">
    <vt:lpwstr>rc M."},{"family":"Laureys","given":"Steven"}],"issued":{"date-parts":[["2013",9,25]]}},"label":"page"},{"id":35,"uris":["http://zotero.org/users/local/TwUz9M9z/items/QB3XPW35"],"uri":["http://zotero.org/users/local/TwUz9M9z/items/QB3XPW35"],"itemData":{"</vt:lpwstr>
  </property>
  <property fmtid="{D5CDD505-2E9C-101B-9397-08002B2CF9AE}" pid="885" name="ZOTERO_BREF_Z8BxSZgMX7h5_23">
    <vt:lpwstr>id":35,"type":"article-journal","title":"An independent SSVEP-based brain–computer interface in locked-in syndrome","container-title":"Journal of Neural Engineering","page":"035002","volume":"11","issue":"3","source":"CrossRef","DOI":"10.1088/1741-2560/11</vt:lpwstr>
  </property>
  <property fmtid="{D5CDD505-2E9C-101B-9397-08002B2CF9AE}" pid="886" name="ZOTERO_BREF_Z8BxSZgMX7h5_24">
    <vt:lpwstr>/3/035002","ISSN":"1741-2560, 1741-2552","author":[{"family":"Lesenfants","given":"D"},{"family":"Habbal","given":"D"},{"family":"Lugo","given":"Z"},{"family":"Lebeau","given":"M"},{"family":"Horki","given":"P"},{"family":"Amico","given":"E"},{"family":"P</vt:lpwstr>
  </property>
  <property fmtid="{D5CDD505-2E9C-101B-9397-08002B2CF9AE}" pid="887" name="ZOTERO_BREF_Z8BxSZgMX7h5_25">
    <vt:lpwstr>okorny","given":"C"},{"family":"Gómez","given":"F"},{"family":"Soddu","given":"A"},{"family":"Müller-Putz","given":"G"},{"family":"Laureys","given":"S"},{"family":"Noirhomme","given":"Q"}],"issued":{"date-parts":[["2014",6,1]]}},"label":"page"}],"schema":</vt:lpwstr>
  </property>
  <property fmtid="{D5CDD505-2E9C-101B-9397-08002B2CF9AE}" pid="888" name="ZOTERO_BREF_Z8BxSZgMX7h5_26">
    <vt:lpwstr>"https://github.com/citation-style-language/schema/raw/master/csl-citation.json"}</vt:lpwstr>
  </property>
  <property fmtid="{D5CDD505-2E9C-101B-9397-08002B2CF9AE}" pid="889" name="ZOTERO_BREF_O8fmu4A5TjUe_1">
    <vt:lpwstr>ZOTERO_TEMP</vt:lpwstr>
  </property>
  <property fmtid="{D5CDD505-2E9C-101B-9397-08002B2CF9AE}" pid="890" name="ZOTERO_BREF_ZUzi9H5D3jVA_1">
    <vt:lpwstr>ZOTERO_ITEM CSL_CITATION {"citationID":"kA12ouoq","properties":{"formattedCitation":"{\\rtf [9,18\\uc0\\u8211{}32]}","plainCitation":"[9,18–32]"},"citationItems":[{"id":10,"uris":["http://zotero.org/users/local/TwUz9M9z/items/SQRJPH5J"],"uri":["http://zot</vt:lpwstr>
  </property>
  <property fmtid="{D5CDD505-2E9C-101B-9397-08002B2CF9AE}" pid="891" name="ZOTERO_BREF_ZUzi9H5D3jVA_2">
    <vt:lpwstr>ero.org/users/local/TwUz9M9z/items/SQRJPH5J"],"itemData":{"id":10,"type":"article-journal","title":"Transferring brain–computer interfaces beyond the laboratory: Successful application control for motor-disabled users","container-title":"Artificial Intell</vt:lpwstr>
  </property>
  <property fmtid="{D5CDD505-2E9C-101B-9397-08002B2CF9AE}" pid="892" name="ZOTERO_BREF_ZUzi9H5D3jVA_3">
    <vt:lpwstr>igence in Medicine","page":"121-132","volume":"59","issue":"2","source":"CrossRef","DOI":"10.1016/j.artmed.2013.08.004","ISSN":"09333657","shortTitle":"Transferring brain–computer interfaces beyond the laboratory","language":"en","author":[{"family":"Leeb</vt:lpwstr>
  </property>
  <property fmtid="{D5CDD505-2E9C-101B-9397-08002B2CF9AE}" pid="893" name="ZOTERO_BREF_ZUzi9H5D3jVA_4">
    <vt:lpwstr>","given":"Robert"},{"family":"Perdikis","given":"Serafeim"},{"family":"Tonin","given":"Luca"},{"family":"Biasiucci","given":"Andrea"},{"family":"Tavella","given":"Michele"},{"family":"Creatura","given":"Marco"},{"family":"Molina","given":"Alberto"},{"fam</vt:lpwstr>
  </property>
  <property fmtid="{D5CDD505-2E9C-101B-9397-08002B2CF9AE}" pid="894" name="ZOTERO_BREF_ZUzi9H5D3jVA_5">
    <vt:lpwstr>ily":"Al-Khodairy","given":"Abdul"},{"family":"Carlson","given":"Tom"},{"family":"Millán","given":"José d R"}],"issued":{"date-parts":[["2013",10]]}},"label":"page"},{"id":38,"uris":["http://zotero.org/users/local/TwUz9M9z/items/C563K943"],"uri":["http://</vt:lpwstr>
  </property>
  <property fmtid="{D5CDD505-2E9C-101B-9397-08002B2CF9AE}" pid="895" name="ZOTERO_BREF_ZUzi9H5D3jVA_6">
    <vt:lpwstr>zotero.org/users/local/TwUz9M9z/items/C563K943"],"itemData":{"id":38,"type":"article-journal","title":"‘Thought’ – control of functional electrical stimulation to restore hand grasp in a patient with tetraplegia","container-title":"Neuroscience Letters","</vt:lpwstr>
  </property>
  <property fmtid="{D5CDD505-2E9C-101B-9397-08002B2CF9AE}" pid="896" name="ZOTERO_BREF_ZUzi9H5D3jVA_7">
    <vt:lpwstr>page":"33-36","volume":"351","issue":"1","source":"CrossRef","DOI":"10.1016/S0304-3940(03)00947-9","ISSN":"03043940","language":"en","author":[{"family":"Pfurtscheller","given":"Gert"},{"family":"Müller","given":"Gernot R"},{"family":"Pfurtscheller","give</vt:lpwstr>
  </property>
  <property fmtid="{D5CDD505-2E9C-101B-9397-08002B2CF9AE}" pid="897" name="ZOTERO_BREF_ZUzi9H5D3jVA_8">
    <vt:lpwstr>n":"Jörg"},{"family":"Gerner","given":"Hans Jürgen"},{"family":"Rupp","given":"Rüdiger"}],"issued":{"date-parts":[["2003",11]]}},"label":"page"},{"id":11,"uris":["http://zotero.org/users/local/TwUz9M9z/items/DKQD3PCP"],"uri":["http://zotero.org/users/loca</vt:lpwstr>
  </property>
  <property fmtid="{D5CDD505-2E9C-101B-9397-08002B2CF9AE}" pid="898" name="ZOTERO_BREF_ZUzi9H5D3jVA_9">
    <vt:lpwstr>l/TwUz9M9z/items/DKQD3PCP"],"itemData":{"id":11,"type":"article-journal","title":"Patients with ALS can use sensorimotor rhythms to operate a brain-computer interface","container-title":"Neurology","page":"1775-1777","volume":"64","issue":"10","source":"C</vt:lpwstr>
  </property>
  <property fmtid="{D5CDD505-2E9C-101B-9397-08002B2CF9AE}" pid="899" name="ZOTERO_BREF_ZUzi9H5D3jVA_10">
    <vt:lpwstr>rossRef","DOI":"10.1212/01.WNL.0000158616.43002.6D","ISSN":"0028-3878, 1526-632X","language":"en","author":[{"family":"Kubler","given":"A."},{"family":"Nijboer","given":"F."},{"family":"Mellinger","given":"J."},{"family":"Vaughan","given":"T. M."},{"famil</vt:lpwstr>
  </property>
  <property fmtid="{D5CDD505-2E9C-101B-9397-08002B2CF9AE}" pid="900" name="ZOTERO_BREF_ZUzi9H5D3jVA_11">
    <vt:lpwstr>y":"Pawelzik","given":"H."},{"family":"Schalk","given":"G."},{"family":"McFarland","given":"D. J."},{"family":"Birbaumer","given":"N."},{"family":"Wolpaw","given":"J. R."}],"issued":{"date-parts":[["2005",5,24]]}},"label":"page"},{"id":13,"uris":["http://</vt:lpwstr>
  </property>
  <property fmtid="{D5CDD505-2E9C-101B-9397-08002B2CF9AE}" pid="901" name="ZOTERO_BREF_ZUzi9H5D3jVA_12">
    <vt:lpwstr>zotero.org/users/local/TwUz9M9z/items/SKRPE76V"],"uri":["http://zotero.org/users/local/TwUz9M9z/items/SKRPE76V"],"itemData":{"id":13,"type":"article-journal","title":"On the feasibility of using motor imagery EEG-based brain–computer interface in chronic </vt:lpwstr>
  </property>
  <property fmtid="{D5CDD505-2E9C-101B-9397-08002B2CF9AE}" pid="902" name="ZOTERO_BREF_ZUzi9H5D3jVA_13">
    <vt:lpwstr>tetraplegics for assistive robotic arm control: A clinical test and long-term post-trial follow-up","container-title":"Spinal Cord","page":"599-608","volume":"50","issue":"8","source":"CrossRef","DOI":"10.1038/sc.2012.14","ISSN":"1362-4393, 1476-5624","sh</vt:lpwstr>
  </property>
  <property fmtid="{D5CDD505-2E9C-101B-9397-08002B2CF9AE}" pid="903" name="ZOTERO_BREF_ZUzi9H5D3jVA_14">
    <vt:lpwstr>ortTitle":"On the feasibility of using motor imagery EEG-based brain–computer interface in chronic tetraplegics for assistive robotic arm control","author":[{"family":"Onose","given":"G"},{"family":"Grozea","given":"C"},{"family":"Anghelescu","given":"A"}</vt:lpwstr>
  </property>
  <property fmtid="{D5CDD505-2E9C-101B-9397-08002B2CF9AE}" pid="904" name="ZOTERO_BREF_ZUzi9H5D3jVA_15">
    <vt:lpwstr>,{"family":"Daia","given":"C"},{"family":"Sinescu","given":"C J"},{"family":"Ciurea","given":"A V"},{"family":"Spircu","given":"T"},{"family":"Mirea","given":"A"},{"family":"Andone","given":"I"},{"family":"Spânu","given":"A"},{"family":"Popescu","given":"</vt:lpwstr>
  </property>
  <property fmtid="{D5CDD505-2E9C-101B-9397-08002B2CF9AE}" pid="905" name="ZOTERO_BREF_ZUzi9H5D3jVA_16">
    <vt:lpwstr>C"},{"family":"Mihăescu","given":"A S"},{"family":"Fazli","given":"S"},{"family":"Danóczy","given":"M"},{"family":"Popescu","given":"F"}],"issued":{"date-parts":[["2012",8]]}},"label":"page"},{"id":37,"uris":["http://zotero.org/users/local/TwUz9M9z/items/</vt:lpwstr>
  </property>
  <property fmtid="{D5CDD505-2E9C-101B-9397-08002B2CF9AE}" pid="906" name="ZOTERO_BREF_ZUzi9H5D3jVA_17">
    <vt:lpwstr>32X3R55V"],"uri":["http://zotero.org/users/local/TwUz9M9z/items/32X3R55V"],"itemData":{"id":37,"type":"article-journal","title":"Initial on-line evaluations of the LF-ASD brain-computer interface with able-bodied and spinal-cord subjects using imagined vo</vt:lpwstr>
  </property>
  <property fmtid="{D5CDD505-2E9C-101B-9397-08002B2CF9AE}" pid="907" name="ZOTERO_BREF_ZUzi9H5D3jVA_18">
    <vt:lpwstr>luntary motor potentials","container-title":"IEEE Transactions on Neural Systems and Rehabilitation Engineering","page":"219-224","volume":"10","issue":"4","source":"CrossRef","DOI":"10.1109/TNSRE.2002.806839","ISSN":"1534-4320","language":"en","author":[</vt:lpwstr>
  </property>
  <property fmtid="{D5CDD505-2E9C-101B-9397-08002B2CF9AE}" pid="908" name="ZOTERO_BREF_ZUzi9H5D3jVA_19">
    <vt:lpwstr>{"family":"Birch","given":"G.E."},{"family":"Bozorgzadeh","given":"Z."},{"family":"Mason","given":"S.G."}],"issued":{"date-parts":[["2002",12]]}},"label":"page"},{"id":47,"uris":["http://zotero.org/users/local/TwUz9M9z/items/N8SMEKE5"],"uri":["http://zote</vt:lpwstr>
  </property>
  <property fmtid="{D5CDD505-2E9C-101B-9397-08002B2CF9AE}" pid="909" name="ZOTERO_BREF_ZUzi9H5D3jVA_20">
    <vt:lpwstr>ro.org/users/local/TwUz9M9z/items/N8SMEKE5"],"itemData":{"id":47,"type":"article-journal","title":"Control of a two-dimensional movement signal by a noninvasive brain-computer interface in humans","container-title":"Proceedings of the National Academy of </vt:lpwstr>
  </property>
  <property fmtid="{D5CDD505-2E9C-101B-9397-08002B2CF9AE}" pid="910" name="ZOTERO_BREF_ZUzi9H5D3jVA_21">
    <vt:lpwstr>Sciences","page":"17849-17854","volume":"101","issue":"51","source":"CrossRef","DOI":"10.1073/pnas.0403504101","ISSN":"0027-8424, 1091-6490","language":"en","author":[{"family":"Wolpaw","given":"J. R."},{"family":"McFarland","given":"D. J."}],"issued":{"d</vt:lpwstr>
  </property>
  <property fmtid="{D5CDD505-2E9C-101B-9397-08002B2CF9AE}" pid="911" name="ZOTERO_BREF_ZUzi9H5D3jVA_22">
    <vt:lpwstr>ate-parts":[["2004",12,21]]}},"label":"page"},{"id":48,"uris":["http://zotero.org/users/local/TwUz9M9z/items/NPBF43ST"],"uri":["http://zotero.org/users/local/TwUz9M9z/items/NPBF43ST"],"itemData":{"id":48,"type":"article-journal","title":"Brain-actuated in</vt:lpwstr>
  </property>
  <property fmtid="{D5CDD505-2E9C-101B-9397-08002B2CF9AE}" pid="912" name="ZOTERO_BREF_ZUzi9H5D3jVA_23">
    <vt:lpwstr>teraction","container-title":"Artificial Intelligence","page":"241-259","volume":"159","issue":"1-2","source":"CrossRef","DOI":"10.1016/j.artint.2004.05.008","ISSN":"00043702","language":"en","author":[{"family":"Millán","given":"José d R"},{"family":"Ren</vt:lpwstr>
  </property>
  <property fmtid="{D5CDD505-2E9C-101B-9397-08002B2CF9AE}" pid="913" name="ZOTERO_BREF_ZUzi9H5D3jVA_24">
    <vt:lpwstr>kens","given":"Frédéric"},{"family":"Mouriño","given":"Josep"},{"family":"Gerstner","given":"Wulfram"}],"issued":{"date-parts":[["2004",11]]}},"label":"page"},{"id":49,"uris":["http://zotero.org/users/local/TwUz9M9z/items/G3VKRMFJ"],"uri":["http://zotero.</vt:lpwstr>
  </property>
  <property fmtid="{D5CDD505-2E9C-101B-9397-08002B2CF9AE}" pid="914" name="ZOTERO_BREF_ZUzi9H5D3jVA_25">
    <vt:lpwstr>org/users/local/TwUz9M9z/items/G3VKRMFJ"],"itemData":{"id":49,"type":"article-journal","title":"EEG-based neuroprosthesis control: A step towards clinical practice","container-title":"Neuroscience Letters","page":"169-174","volume":"382","issue":"1-2","so</vt:lpwstr>
  </property>
  <property fmtid="{D5CDD505-2E9C-101B-9397-08002B2CF9AE}" pid="915" name="ZOTERO_BREF_ZUzi9H5D3jVA_26">
    <vt:lpwstr>urce":"CrossRef","DOI":"10.1016/j.neulet.2005.03.021","ISSN":"03043940","shortTitle":"EEG-based neuroprosthesis control","language":"en","author":[{"family":"Müller-Putz","given":"Gernot R."},{"family":"Scherer","given":"Reinhold"},{"family":"Pfurtschelle</vt:lpwstr>
  </property>
  <property fmtid="{D5CDD505-2E9C-101B-9397-08002B2CF9AE}" pid="916" name="ZOTERO_BREF_ZUzi9H5D3jVA_27">
    <vt:lpwstr>r","given":"Gert"},{"family":"Rupp","given":"Rüdiger"}],"issued":{"date-parts":[["2005",7]]}},"label":"page"},{"id":50,"uris":["http://zotero.org/users/local/TwUz9M9z/items/PM5MTNUK"],"uri":["http://zotero.org/users/local/TwUz9M9z/items/PM5MTNUK"],"itemDa</vt:lpwstr>
  </property>
  <property fmtid="{D5CDD505-2E9C-101B-9397-08002B2CF9AE}" pid="917" name="ZOTERO_BREF_ZUzi9H5D3jVA_28">
    <vt:lpwstr>ta":{"id":50,"type":"article-journal","title":"Towards a user-friendly brain–computer interface: Initial tests in ALS and PLS patients","container-title":"Clinical Neurophysiology","page":"1293-1303","volume":"121","issue":"8","source":"CrossRef","DOI":"1</vt:lpwstr>
  </property>
  <property fmtid="{D5CDD505-2E9C-101B-9397-08002B2CF9AE}" pid="918" name="ZOTERO_BREF_ZUzi9H5D3jVA_29">
    <vt:lpwstr>0.1016/j.clinph.2010.02.157","ISSN":"13882457","shortTitle":"Towards a user-friendly brain–computer interface","language":"en","author":[{"family":"Bai","given":"Ou"},{"family":"Lin","given":"Peter"},{"family":"Huang","given":"Dandan"},{"family":"Fei","gi</vt:lpwstr>
  </property>
  <property fmtid="{D5CDD505-2E9C-101B-9397-08002B2CF9AE}" pid="919" name="ZOTERO_BREF_ZUzi9H5D3jVA_30">
    <vt:lpwstr>ven":"Ding Yu"},{"family":"Floeter","given":"Mary Kay"}],"issued":{"date-parts":[["2010",8]]}},"label":"page"},{"id":63,"uris":["http://zotero.org/users/local/TwUz9M9z/items/AXKZWKIQ"],"uri":["http://zotero.org/users/local/TwUz9M9z/items/AXKZWKIQ"],"itemD</vt:lpwstr>
  </property>
  <property fmtid="{D5CDD505-2E9C-101B-9397-08002B2CF9AE}" pid="920" name="ZOTERO_BREF_ZUzi9H5D3jVA_31">
    <vt:lpwstr>ata":{"id":63,"type":"article-journal","title":"Self-paced (asynchronous) BCI control of a wheelchair in virtual environments: a case study with a tetraplegic","container-title":"Computational Intelligence and Neuroscience","page":"1-8","volume":"2007","s</vt:lpwstr>
  </property>
  <property fmtid="{D5CDD505-2E9C-101B-9397-08002B2CF9AE}" pid="921" name="ZOTERO_BREF_ZUzi9H5D3jVA_32">
    <vt:lpwstr>ource":"CrossRef","DOI":"10.1155/2007/79642","ISSN":"1687-5265, 1687-5273","shortTitle":"Self-Paced (Asynchronous) BCI Control of a Wheelchair in Virtual Environments","language":"en","author":[{"family":"Leeb","given":"Robert"},{"family":"Friedman","give</vt:lpwstr>
  </property>
  <property fmtid="{D5CDD505-2E9C-101B-9397-08002B2CF9AE}" pid="922" name="ZOTERO_BREF_ZUzi9H5D3jVA_33">
    <vt:lpwstr>n":"Doron"},{"family":"Müller-Putz","given":"Gernot R."},{"family":"Scherer","given":"Reinhold"},{"family":"Slater","given":"Mel"},{"family":"Pfurtscheller","given":"Gert"}],"issued":{"date-parts":[["2007"]]}},"label":"page"},{"id":66,"uris":["http://zote</vt:lpwstr>
  </property>
  <property fmtid="{D5CDD505-2E9C-101B-9397-08002B2CF9AE}" pid="923" name="ZOTERO_BREF_ZUzi9H5D3jVA_34">
    <vt:lpwstr>ro.org/users/local/TwUz9M9z/items/5Z68665Q"],"uri":["http://zotero.org/users/local/TwUz9M9z/items/5Z68665Q"],"itemData":{"id":66,"type":"article-journal","title":"Brain–computer interface controlled gaming: Evaluation of usability by severely motor restri</vt:lpwstr>
  </property>
  <property fmtid="{D5CDD505-2E9C-101B-9397-08002B2CF9AE}" pid="924" name="ZOTERO_BREF_ZUzi9H5D3jVA_35">
    <vt:lpwstr>cted end-users","container-title":"Artificial Intelligence in Medicine","page":"111-120","volume":"59","issue":"2","source":"CrossRef","DOI":"10.1016/j.artmed.2013.08.001","ISSN":"09333657","shortTitle":"Brain–computer interface controlled gaming","langua</vt:lpwstr>
  </property>
  <property fmtid="{D5CDD505-2E9C-101B-9397-08002B2CF9AE}" pid="925" name="ZOTERO_BREF_ZUzi9H5D3jVA_36">
    <vt:lpwstr>ge":"en","author":[{"family":"Holz","given":"Elisa Mira"},{"family":"Höhne","given":"Johannes"},{"family":"Staiger-Sälzer","given":"Pit"},{"family":"Tangermann","given":"Michael"},{"family":"Kübler","given":"Andrea"}],"issued":{"date-parts":[["2013",10]]}</vt:lpwstr>
  </property>
  <property fmtid="{D5CDD505-2E9C-101B-9397-08002B2CF9AE}" pid="926" name="ZOTERO_BREF_ZUzi9H5D3jVA_37">
    <vt:lpwstr>},"label":"page"},{"id":67,"uris":["http://zotero.org/users/local/TwUz9M9z/items/KAN8J9GF"],"uri":["http://zotero.org/users/local/TwUz9M9z/items/KAN8J9GF"],"itemData":{"id":67,"type":"article-journal","title":"Clinical evaluation of BrainTree, a motor ima</vt:lpwstr>
  </property>
  <property fmtid="{D5CDD505-2E9C-101B-9397-08002B2CF9AE}" pid="927" name="ZOTERO_BREF_ZUzi9H5D3jVA_38">
    <vt:lpwstr>gery hybrid BCI speller","container-title":"Journal of Neural Engineering","page":"036003","volume":"11","issue":"3","source":"CrossRef","DOI":"10.1088/1741-2560/11/3/036003","ISSN":"1741-2560, 1741-2552","author":[{"family":"Perdikis","given":"S"},{"fami</vt:lpwstr>
  </property>
  <property fmtid="{D5CDD505-2E9C-101B-9397-08002B2CF9AE}" pid="928" name="ZOTERO_BREF_ZUzi9H5D3jVA_39">
    <vt:lpwstr>ly":"Leeb","given":"R"},{"family":"Williamson","given":"J"},{"family":"Ramsay","given":"A"},{"family":"Tavella","given":"M"},{"family":"Desideri","given":"L"},{"family":"Hoogerwerf","given":"E-J"},{"family":"Al-Khodairy","given":"A"},{"family":"Murray-Smi</vt:lpwstr>
  </property>
  <property fmtid="{D5CDD505-2E9C-101B-9397-08002B2CF9AE}" pid="929" name="ZOTERO_BREF_ZUzi9H5D3jVA_40">
    <vt:lpwstr>th","given":"R"},{"family":"Millán","given":"J d R"}],"issued":{"date-parts":[["2014",6,1]]}},"label":"page"},{"id":68,"uris":["http://zotero.org/users/local/TwUz9M9z/items/ZDQPT265"],"uri":["http://zotero.org/users/local/TwUz9M9z/items/ZDQPT265"],"itemDa</vt:lpwstr>
  </property>
  <property fmtid="{D5CDD505-2E9C-101B-9397-08002B2CF9AE}" pid="930" name="ZOTERO_BREF_ZUzi9H5D3jVA_41">
    <vt:lpwstr>ta":{"id":68,"type":"article-journal","title":"Motor imagery for severely motor-impaired patients: Evidence for brain-computer interfacing as superior control solution","container-title":"PLoS ONE","page":"e104854","volume":"9","issue":"8","source":"Cross</vt:lpwstr>
  </property>
  <property fmtid="{D5CDD505-2E9C-101B-9397-08002B2CF9AE}" pid="931" name="ZOTERO_BREF_ZUzi9H5D3jVA_42">
    <vt:lpwstr>Ref","DOI":"10.1371/journal.pone.0104854","ISSN":"1932-6203","shortTitle":"Motor Imagery for Severely Motor-Impaired Patients","language":"en","author":[{"family":"Höhne","given":"Johannes"},{"family":"Holz","given":"Elisa"},{"family":"Staiger-Sälzer","gi</vt:lpwstr>
  </property>
  <property fmtid="{D5CDD505-2E9C-101B-9397-08002B2CF9AE}" pid="932" name="ZOTERO_BREF_ZUzi9H5D3jVA_43">
    <vt:lpwstr>ven":"Pit"},{"family":"Müller","given":"Klaus-Robert"},{"family":"Kübler","given":"Andrea"},{"family":"Tangermann","given":"Michael"}],"issued":{"date-parts":[["2014",8,27]]}},"label":"page"},{"id":69,"uris":["http://zotero.org/users/local/TwUz9M9z/items/</vt:lpwstr>
  </property>
  <property fmtid="{D5CDD505-2E9C-101B-9397-08002B2CF9AE}" pid="933" name="ZOTERO_BREF_ZUzi9H5D3jVA_44">
    <vt:lpwstr>FC3GQB3R"],"uri":["http://zotero.org/users/local/TwUz9M9z/items/FC3GQB3R"],"itemData":{"id":69,"type":"article-journal","title":"A co-adaptive brain-computer interface for end users with severe motor impairment","container-title":"PLoS ONE","page":"e10116</vt:lpwstr>
  </property>
  <property fmtid="{D5CDD505-2E9C-101B-9397-08002B2CF9AE}" pid="934" name="ZOTERO_BREF_ZUzi9H5D3jVA_45">
    <vt:lpwstr>8","volume":"9","issue":"7","source":"CrossRef","DOI":"10.1371/journal.pone.0101168","ISSN":"1932-6203","language":"en","author":[{"family":"Faller","given":"Josef"},{"family":"Scherer","given":"Reinhold"},{"family":"Costa","given":"Ursula"},{"family":"Op</vt:lpwstr>
  </property>
  <property fmtid="{D5CDD505-2E9C-101B-9397-08002B2CF9AE}" pid="935" name="ZOTERO_BREF_ZUzi9H5D3jVA_46">
    <vt:lpwstr>isso","given":"Eloy"},{"family":"Medina","given":"Josep"},{"family":"Müller-Putz","given":"Gernot R."}],"issued":{"date-parts":[["2014",7,11]]}},"label":"page"},{"id":70,"uris":["http://zotero.org/users/local/TwUz9M9z/items/AQ8FF7W6"],"uri":["http://zoter</vt:lpwstr>
  </property>
  <property fmtid="{D5CDD505-2E9C-101B-9397-08002B2CF9AE}" pid="936" name="ZOTERO_BREF_ZUzi9H5D3jVA_47">
    <vt:lpwstr>o.org/users/local/TwUz9M9z/items/AQ8FF7W6"],"itemData":{"id":70,"type":"article-journal","title":"Towards independence: A BCI telepresence robot for people with severe motor disabilities","container-title":"Proceedings of the IEEE","page":"969-982","volum</vt:lpwstr>
  </property>
  <property fmtid="{D5CDD505-2E9C-101B-9397-08002B2CF9AE}" pid="937" name="ZOTERO_BREF_ZUzi9H5D3jVA_48">
    <vt:lpwstr>e":"103","issue":"6","source":"CrossRef","DOI":"10.1109/JPROC.2015.2419736","ISSN":"0018-9219, 1558-2256","shortTitle":"Towards Independence","author":[{"family":"Leeb","given":"Robert"},{"family":"Tonin","given":"Luca"},{"family":"Rohm","given":"Martin"}</vt:lpwstr>
  </property>
  <property fmtid="{D5CDD505-2E9C-101B-9397-08002B2CF9AE}" pid="938" name="ZOTERO_BREF_ZUzi9H5D3jVA_49">
    <vt:lpwstr>,{"family":"Desideri","given":"Lorenzo"},{"family":"Carlson","given":"Tom"},{"family":"Millán","given":"Jose d R"}],"issued":{"date-parts":[["2015",6]]}},"label":"page"},{"id":71,"uris":["http://zotero.org/users/local/TwUz9M9z/items/FIMSN4MD"],"uri":["htt</vt:lpwstr>
  </property>
  <property fmtid="{D5CDD505-2E9C-101B-9397-08002B2CF9AE}" pid="939" name="ZOTERO_BREF_ZUzi9H5D3jVA_50">
    <vt:lpwstr>p://zotero.org/users/local/TwUz9M9z/items/FIMSN4MD"],"itemData":{"id":71,"type":"article-journal","title":"Functional rehabilitation of the paralyzed upper extremity after spinal cord injury by noninvasive hybrid neuroprostheses","container-title":"Procee</vt:lpwstr>
  </property>
  <property fmtid="{D5CDD505-2E9C-101B-9397-08002B2CF9AE}" pid="940" name="ZOTERO_BREF_ZUzi9H5D3jVA_51">
    <vt:lpwstr>dings of the IEEE","page":"954-968","volume":"103","issue":"6","source":"CrossRef","DOI":"10.1109/JPROC.2015.2395253","ISSN":"0018-9219, 1558-2256","author":[{"family":"Rupp","given":"Rudiger"},{"family":"Rohm","given":"Martin"},{"family":"Schneiders","gi</vt:lpwstr>
  </property>
  <property fmtid="{D5CDD505-2E9C-101B-9397-08002B2CF9AE}" pid="941" name="ZOTERO_BREF_ZUzi9H5D3jVA_52">
    <vt:lpwstr>ven":"Matthias"},{"family":"Kreilinger","given":"Alex"},{"family":"Muller-Putz","given":"Gernot R."}],"issued":{"date-parts":[["2015",6]]}},"label":"page"}],"schema":"https://github.com/citation-style-language/schema/raw/master/csl-citation.json"}</vt:lpwstr>
  </property>
  <property fmtid="{D5CDD505-2E9C-101B-9397-08002B2CF9AE}" pid="942" name="ZOTERO_BREF_F09YzY4EY0NM_1">
    <vt:lpwstr>ZOTERO_ITEM CSL_CITATION {"citationID":"KfQCwkI7","properties":{"formattedCitation":"{\\rtf {\\i{}(9)}}","plainCitation":"(9)"},"citationItems":[{"id":72,"uris":["http://zotero.org/users/local/TwUz9M9z/items/RP7HW3X5"],"uri":["http://zotero.org/users/loca</vt:lpwstr>
  </property>
  <property fmtid="{D5CDD505-2E9C-101B-9397-08002B2CF9AE}" pid="943" name="ZOTERO_BREF_F09YzY4EY0NM_2">
    <vt:lpwstr>l/TwUz9M9z/items/RP7HW3X5"],"itemData":{"id":72,"type":"article-journal","title":"Direct control of a computer from the human central nervous system","container-title":"IEEE Transactions on Rehabilitation Engineering","page":"198-202","volume":"8","issue"</vt:lpwstr>
  </property>
  <property fmtid="{D5CDD505-2E9C-101B-9397-08002B2CF9AE}" pid="944" name="ZOTERO_BREF_F09YzY4EY0NM_3">
    <vt:lpwstr>:"2","source":"CrossRef","DOI":"10.1109/86.847815","ISSN":"10636528","author":[{"family":"Kennedy","given":"P.R."},{"family":"Bakay","given":"R.A.E."},{"family":"Moore","given":"M.M."},{"family":"Adams","given":"K."},{"family":"Goldwaithe","given":"J."}],</vt:lpwstr>
  </property>
  <property fmtid="{D5CDD505-2E9C-101B-9397-08002B2CF9AE}" pid="945" name="ZOTERO_BREF_F09YzY4EY0NM_4">
    <vt:lpwstr>"issued":{"date-parts":[["2000",6]]}}}],"schema":"https://github.com/citation-style-language/schema/raw/master/csl-citation.json"}</vt:lpwstr>
  </property>
  <property fmtid="{D5CDD505-2E9C-101B-9397-08002B2CF9AE}" pid="946" name="ZOTERO_BREF_sGoUBLWHRkpp_1">
    <vt:lpwstr>ZOTERO_ITEM CSL_CITATION {"citationID":"MDGJGAiW","properties":{"unsorted":true,"formattedCitation":"{\\rtf [33\\uc0\\u8211{}43]}","plainCitation":"[33–43]"},"citationItems":[{"id":72,"uris":["http://zotero.org/users/local/TwUz9M9z/items/RP7HW3X5"],"uri":</vt:lpwstr>
  </property>
  <property fmtid="{D5CDD505-2E9C-101B-9397-08002B2CF9AE}" pid="947" name="ZOTERO_BREF_sGoUBLWHRkpp_2">
    <vt:lpwstr>["http://zotero.org/users/local/TwUz9M9z/items/RP7HW3X5"],"itemData":{"id":72,"type":"article-journal","title":"Direct control of a computer from the human central nervous system","container-title":"IEEE Transactions on Rehabilitation Engineering","page":</vt:lpwstr>
  </property>
  <property fmtid="{D5CDD505-2E9C-101B-9397-08002B2CF9AE}" pid="948" name="ZOTERO_BREF_sGoUBLWHRkpp_3">
    <vt:lpwstr>"198-202","volume":"8","issue":"2","source":"CrossRef","DOI":"10.1109/86.847815","ISSN":"10636528","author":[{"family":"Kennedy","given":"P.R."},{"family":"Bakay","given":"R.A.E."},{"family":"Moore","given":"M.M."},{"family":"Adams","given":"K."},{"family</vt:lpwstr>
  </property>
  <property fmtid="{D5CDD505-2E9C-101B-9397-08002B2CF9AE}" pid="949" name="ZOTERO_BREF_sGoUBLWHRkpp_4">
    <vt:lpwstr>":"Goldwaithe","given":"J."}],"issued":{"date-parts":[["2000",6]]}},"label":"page"},{"id":74,"uris":["http://zotero.org/users/local/TwUz9M9z/items/H43ZZF43"],"uri":["http://zotero.org/users/local/TwUz9M9z/items/H43ZZF43"],"itemData":{"id":74,"type":"artic</vt:lpwstr>
  </property>
  <property fmtid="{D5CDD505-2E9C-101B-9397-08002B2CF9AE}" pid="950" name="ZOTERO_BREF_sGoUBLWHRkpp_5">
    <vt:lpwstr>le-journal","title":"Neuronal ensemble control of prosthetic devices by a human with tetraplegia","container-title":"Nature","page":"164-171","volume":"442","issue":"7099","source":"CrossRef","DOI":"10.1038/nature04970","ISSN":"0028-0836, 1476-4687","auth</vt:lpwstr>
  </property>
  <property fmtid="{D5CDD505-2E9C-101B-9397-08002B2CF9AE}" pid="951" name="ZOTERO_BREF_sGoUBLWHRkpp_6">
    <vt:lpwstr>or":[{"family":"Hochberg","given":"Leigh R."},{"family":"Serruya","given":"Mijail D."},{"family":"Friehs","given":"Gerhard M."},{"family":"Mukand","given":"Jon A."},{"family":"Saleh","given":"Maryam"},{"family":"Caplan","given":"Abraham H."},{"family":"Br</vt:lpwstr>
  </property>
  <property fmtid="{D5CDD505-2E9C-101B-9397-08002B2CF9AE}" pid="952" name="ZOTERO_BREF_sGoUBLWHRkpp_7">
    <vt:lpwstr>anner","given":"Almut"},{"family":"Chen","given":"David"},{"family":"Penn","given":"Richard D."},{"family":"Donoghue","given":"John P."}],"issued":{"date-parts":[["2006",7,13]]}},"label":"page"},{"id":77,"uris":["http://zotero.org/users/local/TwUz9M9z/ite</vt:lpwstr>
  </property>
  <property fmtid="{D5CDD505-2E9C-101B-9397-08002B2CF9AE}" pid="953" name="ZOTERO_BREF_sGoUBLWHRkpp_8">
    <vt:lpwstr>ms/NXERZC8P"],"uri":["http://zotero.org/users/local/TwUz9M9z/items/NXERZC8P"],"itemData":{"id":77,"type":"article-journal","title":"High-performance neuroprosthetic control by an individual with tetraplegia","container-title":"The Lancet","page":"557-564"</vt:lpwstr>
  </property>
  <property fmtid="{D5CDD505-2E9C-101B-9397-08002B2CF9AE}" pid="954" name="ZOTERO_BREF_sGoUBLWHRkpp_9">
    <vt:lpwstr>,"volume":"381","issue":"9866","source":"CrossRef","DOI":"10.1016/S0140-6736(12)61816-9","ISSN":"01406736","language":"en","author":[{"family":"Collinger","given":"Jennifer L"},{"family":"Wodlinger","given":"Brian"},{"family":"Downey","given":"John E"},{"</vt:lpwstr>
  </property>
  <property fmtid="{D5CDD505-2E9C-101B-9397-08002B2CF9AE}" pid="955" name="ZOTERO_BREF_sGoUBLWHRkpp_10">
    <vt:lpwstr>family":"Wang","given":"Wei"},{"family":"Tyler-Kabara","given":"Elizabeth C"},{"family":"Weber","given":"Douglas J"},{"family":"McMorland","given":"Angus JC"},{"family":"Velliste","given":"Meel"},{"family":"Boninger","given":"Michael L"},{"family":"Schwar</vt:lpwstr>
  </property>
  <property fmtid="{D5CDD505-2E9C-101B-9397-08002B2CF9AE}" pid="956" name="ZOTERO_BREF_sGoUBLWHRkpp_11">
    <vt:lpwstr>tz","given":"Andrew B"}],"issued":{"date-parts":[["2013",2]]}},"label":"page"},{"id":75,"uris":["http://zotero.org/users/local/TwUz9M9z/items/9IKHGTU7"],"uri":["http://zotero.org/users/local/TwUz9M9z/items/9IKHGTU7"],"itemData":{"id":75,"type":"article-jo</vt:lpwstr>
  </property>
  <property fmtid="{D5CDD505-2E9C-101B-9397-08002B2CF9AE}" pid="957" name="ZOTERO_BREF_sGoUBLWHRkpp_12">
    <vt:lpwstr>urnal","title":"Reach and grasp by people with tetraplegia using a neurally controlled robotic arm","container-title":"Nature","page":"372-375","volume":"485","issue":"7398","source":"CrossRef","DOI":"10.1038/nature11076","ISSN":"0028-0836, 1476-4687","au</vt:lpwstr>
  </property>
  <property fmtid="{D5CDD505-2E9C-101B-9397-08002B2CF9AE}" pid="958" name="ZOTERO_BREF_sGoUBLWHRkpp_13">
    <vt:lpwstr>thor":[{"family":"Hochberg","given":"Leigh R."},{"family":"Bacher","given":"Daniel"},{"family":"Jarosiewicz","given":"Beata"},{"family":"Masse","given":"Nicolas Y."},{"family":"Simeral","given":"John D."},{"family":"Vogel","given":"Joern"},{"family":"Hadd</vt:lpwstr>
  </property>
  <property fmtid="{D5CDD505-2E9C-101B-9397-08002B2CF9AE}" pid="959" name="ZOTERO_BREF_sGoUBLWHRkpp_14">
    <vt:lpwstr>adin","given":"Sami"},{"family":"Liu","given":"Jie"},{"family":"Cash","given":"Sydney S."},{"family":"Smagt","given":"Patrick","non-dropping-particle":"van der"},{"family":"Donoghue","given":"John P."}],"issued":{"date-parts":[["2012",5,16]]}},"label":"pa</vt:lpwstr>
  </property>
  <property fmtid="{D5CDD505-2E9C-101B-9397-08002B2CF9AE}" pid="960" name="ZOTERO_BREF_sGoUBLWHRkpp_15">
    <vt:lpwstr>ge"},{"id":88,"uris":["http://zotero.org/users/local/TwUz9M9z/items/7IW5K2IB"],"uri":["http://zotero.org/users/local/TwUz9M9z/items/7IW5K2IB"],"itemData":{"id":88,"type":"article-journal","title":"Demonstration of a semi-autonomous hybrid brain–machine in</vt:lpwstr>
  </property>
  <property fmtid="{D5CDD505-2E9C-101B-9397-08002B2CF9AE}" pid="961" name="ZOTERO_BREF_sGoUBLWHRkpp_16">
    <vt:lpwstr>terface using human intracranial EEG, eye tracking, and computer vision to control a robotic upper limb prosthetic","container-title":"IEEE Transactions on Neural Systems and Rehabilitation Engineering","page":"784-796","volume":"22","issue":"4","source":</vt:lpwstr>
  </property>
  <property fmtid="{D5CDD505-2E9C-101B-9397-08002B2CF9AE}" pid="962" name="ZOTERO_BREF_sGoUBLWHRkpp_17">
    <vt:lpwstr>"CrossRef","DOI":"10.1109/TNSRE.2013.2294685","ISSN":"1534-4320, 1558-0210","author":[{"family":"McMullen","given":"David P."},{"family":"Hotson","given":"Guy"},{"family":"Katyal","given":"Kapil D."},{"family":"Wester","given":"Brock A."},{"family":"Fifer</vt:lpwstr>
  </property>
  <property fmtid="{D5CDD505-2E9C-101B-9397-08002B2CF9AE}" pid="963" name="ZOTERO_BREF_sGoUBLWHRkpp_18">
    <vt:lpwstr>","given":"Matthew S."},{"family":"McGee","given":"Timothy G."},{"family":"Harris","given":"Andrew"},{"family":"Johannes","given":"Matthew S."},{"family":"Vogelstein","given":"R. Jacob"},{"family":"Ravitz","given":"Alan D."},{"family":"Anderson","given":"</vt:lpwstr>
  </property>
  <property fmtid="{D5CDD505-2E9C-101B-9397-08002B2CF9AE}" pid="964" name="ZOTERO_BREF_sGoUBLWHRkpp_19">
    <vt:lpwstr>William S."},{"family":"Thakor","given":"Nitish V."},{"family":"Crone","given":"Nathan E."}],"issued":{"date-parts":[["2014",7]]}},"label":"page"},{"id":89,"uris":["http://zotero.org/users/local/TwUz9M9z/items/Z2R8SAMU"],"uri":["http://zotero.org/users/lo</vt:lpwstr>
  </property>
  <property fmtid="{D5CDD505-2E9C-101B-9397-08002B2CF9AE}" pid="965" name="ZOTERO_BREF_sGoUBLWHRkpp_20">
    <vt:lpwstr>cal/TwUz9M9z/items/Z2R8SAMU"],"itemData":{"id":89,"type":"article-journal","title":"Simultaneous neural control of simple reaching and grasping with the modular prosthetic limb using intracranial EEG","container-title":"IEEE Transactions on Neural Systems</vt:lpwstr>
  </property>
  <property fmtid="{D5CDD505-2E9C-101B-9397-08002B2CF9AE}" pid="966" name="ZOTERO_BREF_sGoUBLWHRkpp_21">
    <vt:lpwstr> and Rehabilitation Engineering","page":"695-705","volume":"22","issue":"3","source":"CrossRef","DOI":"10.1109/TNSRE.2013.2286955","ISSN":"1534-4320, 1558-0210","author":[{"family":"Fifer","given":"Matthew S."},{"family":"Hotson","given":"Guy"},{"family":</vt:lpwstr>
  </property>
  <property fmtid="{D5CDD505-2E9C-101B-9397-08002B2CF9AE}" pid="967" name="ZOTERO_BREF_sGoUBLWHRkpp_22">
    <vt:lpwstr>"Wester","given":"Brock A."},{"family":"McMullen","given":"David P."},{"family":"Wang","given":"Yujing"},{"family":"Johannes","given":"Matthew S."},{"family":"Katyal","given":"Kapil D."},{"family":"Helder","given":"John B."},{"family":"Para","given":"Matt</vt:lpwstr>
  </property>
  <property fmtid="{D5CDD505-2E9C-101B-9397-08002B2CF9AE}" pid="968" name="ZOTERO_BREF_sGoUBLWHRkpp_23">
    <vt:lpwstr>hew P."},{"family":"Vogelstein","given":"R. Jacob"},{"family":"Anderson","given":"William S."},{"family":"Thakor","given":"Nitish V."},{"family":"Crone","given":"Nathan E."}],"issued":{"date-parts":[["2014",5]]}},"label":"page"},{"id":90,"uris":["http://z</vt:lpwstr>
  </property>
  <property fmtid="{D5CDD505-2E9C-101B-9397-08002B2CF9AE}" pid="969" name="ZOTERO_BREF_sGoUBLWHRkpp_24">
    <vt:lpwstr>otero.org/users/local/TwUz9M9z/items/DEHHIT3Q"],"uri":["http://zotero.org/users/local/TwUz9M9z/items/DEHHIT3Q"],"itemData":{"id":90,"type":"article-journal","title":"Clinical translation of a high-performance neural prosthesis","container-title":"Nature M</vt:lpwstr>
  </property>
  <property fmtid="{D5CDD505-2E9C-101B-9397-08002B2CF9AE}" pid="970" name="ZOTERO_BREF_sGoUBLWHRkpp_25">
    <vt:lpwstr>edicine","page":"1142-1145","volume":"21","issue":"10","source":"CrossRef","DOI":"10.1038/nm.3953","ISSN":"1078-8956, 1546-170X","author":[{"family":"Gilja","given":"Vikash"},{"family":"Pandarinath","given":"Chethan"},{"family":"Blabe","given":"Christine </vt:lpwstr>
  </property>
  <property fmtid="{D5CDD505-2E9C-101B-9397-08002B2CF9AE}" pid="971" name="ZOTERO_BREF_sGoUBLWHRkpp_26">
    <vt:lpwstr>H"},{"family":"Nuyujukian","given":"Paul"},{"family":"Simeral","given":"John D"},{"family":"Sarma","given":"Anish A"},{"family":"Sorice","given":"Brittany L"},{"family":"Perge","given":"János A"},{"family":"Jarosiewicz","given":"Beata"},{"family":"Hochber</vt:lpwstr>
  </property>
  <property fmtid="{D5CDD505-2E9C-101B-9397-08002B2CF9AE}" pid="972" name="ZOTERO_BREF_sGoUBLWHRkpp_27">
    <vt:lpwstr>g","given":"Leigh R"},{"family":"Shenoy","given":"Krishna V"},{"family":"Henderson","given":"Jaimie M"}],"issued":{"date-parts":[["2015",9,28]]}},"label":"page"},{"id":91,"uris":["http://zotero.org/users/local/TwUz9M9z/items/NMZUA3G3"],"uri":["http://zote</vt:lpwstr>
  </property>
  <property fmtid="{D5CDD505-2E9C-101B-9397-08002B2CF9AE}" pid="973" name="ZOTERO_BREF_sGoUBLWHRkpp_28">
    <vt:lpwstr>ro.org/users/local/TwUz9M9z/items/NMZUA3G3"],"itemData":{"id":91,"type":"article-journal","title":"Virtual typing by people with tetraplegia using a self-calibrating intracortical brain-computer interface","container-title":"Science Translational Medicine</vt:lpwstr>
  </property>
  <property fmtid="{D5CDD505-2E9C-101B-9397-08002B2CF9AE}" pid="974" name="ZOTERO_BREF_sGoUBLWHRkpp_29">
    <vt:lpwstr>","page":"313ra179-313ra179","volume":"7","issue":"313","source":"CrossRef","DOI":"10.1126/scitranslmed.aac7328","ISSN":"1946-6234, 1946-6242","language":"en","author":[{"family":"Jarosiewicz","given":"B."},{"family":"Sarma","given":"A. A."},{"family":"Ba</vt:lpwstr>
  </property>
  <property fmtid="{D5CDD505-2E9C-101B-9397-08002B2CF9AE}" pid="975" name="ZOTERO_BREF_xeSCd4BVsBeV_1">
    <vt:lpwstr>ZOTERO_ITEM CSL_CITATION {"citationID":"bl8frgj4m","properties":{"formattedCitation":"{\\rtf [44\\uc0\\u8211{}46]}","plainCitation":"[44–46]"},"citationItems":[{"id":92,"uris":["http://zotero.org/users/local/TwUz9M9z/items/TZKGCNV2"],"uri":["http://zotero</vt:lpwstr>
  </property>
  <property fmtid="{D5CDD505-2E9C-101B-9397-08002B2CF9AE}" pid="976" name="ZOTERO_BREF_xeSCd4BVsBeV_2">
    <vt:lpwstr>.org/users/local/TwUz9M9z/items/TZKGCNV2"],"itemData":{"id":92,"type":"article-journal","title":"A brain–computer interface using electrocorticographic signals in humans","container-title":"Journal of Neural Engineering","page":"63-71","volume":"1","issue</vt:lpwstr>
  </property>
  <property fmtid="{D5CDD505-2E9C-101B-9397-08002B2CF9AE}" pid="977" name="ZOTERO_BREF_xeSCd4BVsBeV_3">
    <vt:lpwstr>":"2","source":"CrossRef","DOI":"10.1088/1741-2560/1/2/001","ISSN":"1741-2560, 1741-2552","author":[{"family":"Leuthardt","given":"Eric C"},{"family":"Schalk","given":"Gerwin"},{"family":"Wolpaw","given":"Jonathan R"},{"family":"Ojemann","given":"Jeffrey </vt:lpwstr>
  </property>
  <property fmtid="{D5CDD505-2E9C-101B-9397-08002B2CF9AE}" pid="978" name="ZOTERO_BREF_xeSCd4BVsBeV_4">
    <vt:lpwstr>G"},{"family":"Moran","given":"Daniel W"}],"issued":{"date-parts":[["2004",6,1]]}},"label":"page"},{"id":93,"uris":["http://zotero.org/users/local/TwUz9M9z/items/ZPM4Q9XZ"],"uri":["http://zotero.org/users/local/TwUz9M9z/items/ZPM4Q9XZ"],"itemData":{"id":9</vt:lpwstr>
  </property>
  <property fmtid="{D5CDD505-2E9C-101B-9397-08002B2CF9AE}" pid="979" name="ZOTERO_BREF_xeSCd4BVsBeV_5">
    <vt:lpwstr>3,"type":"article-journal","title":"An electrocorticographic brain interface in an individual with tetraplegia","container-title":"PLoS ONE","page":"e55344","volume":"8","issue":"2","source":"CrossRef","DOI":"10.1371/journal.pone.0055344","ISSN":"1932-620</vt:lpwstr>
  </property>
  <property fmtid="{D5CDD505-2E9C-101B-9397-08002B2CF9AE}" pid="980" name="ZOTERO_BREF_xeSCd4BVsBeV_6">
    <vt:lpwstr>3","language":"en","author":[{"family":"Wang","given":"Wei"},{"family":"Collinger","given":"Jennifer L."},{"family":"Degenhart","given":"Alan D."},{"family":"Tyler-Kabara","given":"Elizabeth C."},{"family":"Schwartz","given":"Andrew B."},{"family":"Moran"</vt:lpwstr>
  </property>
  <property fmtid="{D5CDD505-2E9C-101B-9397-08002B2CF9AE}" pid="981" name="ZOTERO_BREF_xeSCd4BVsBeV_7">
    <vt:lpwstr>,"given":"Daniel W."},{"family":"Weber","given":"Douglas J."},{"family":"Wodlinger","given":"Brian"},{"family":"Vinjamuri","given":"Ramana K."},{"family":"Ashmore","given":"Robin C."},{"family":"Kelly","given":"John W."},{"family":"Boninger","given":"Mich</vt:lpwstr>
  </property>
  <property fmtid="{D5CDD505-2E9C-101B-9397-08002B2CF9AE}" pid="982" name="ZOTERO_BREF_xeSCd4BVsBeV_8">
    <vt:lpwstr>ael L."}],"issued":{"date-parts":[["2013",2,6]]}},"label":"page"},{"id":185,"uris":["http://zotero.org/users/local/TwUz9M9z/items/FJ8X2VT8"],"uri":["http://zotero.org/users/local/TwUz9M9z/items/FJ8X2VT8"],"itemData":{"id":185,"type":"article-journal","tit</vt:lpwstr>
  </property>
  <property fmtid="{D5CDD505-2E9C-101B-9397-08002B2CF9AE}" pid="983" name="ZOTERO_BREF_xeSCd4BVsBeV_9">
    <vt:lpwstr>le":"Fully implanted brain–computer interface in a locked-in patient with ALS","container-title":"New England Journal of Medicine","page":"2060-2066","volume":"375","issue":"21","source":"CrossRef","DOI":"10.1056/NEJMoa1608085","ISSN":"0028-4793, 1533-440</vt:lpwstr>
  </property>
  <property fmtid="{D5CDD505-2E9C-101B-9397-08002B2CF9AE}" pid="984" name="ZOTERO_BREF_xeSCd4BVsBeV_10">
    <vt:lpwstr>6","language":"en","author":[{"family":"Vansteensel","given":"Mariska J."},{"family":"Pels","given":"Elmar G.M."},{"family":"Bleichner","given":"Martin G."},{"family":"Branco","given":"Mariana P."},{"family":"Denison","given":"Timothy"},{"family":"Freuden</vt:lpwstr>
  </property>
  <property fmtid="{D5CDD505-2E9C-101B-9397-08002B2CF9AE}" pid="985" name="ZOTERO_BREF_xeSCd4BVsBeV_11">
    <vt:lpwstr>burg","given":"Zachary V."},{"family":"Gosselaar","given":"Peter"},{"family":"Leinders","given":"Sacha"},{"family":"Ottens","given":"Thomas H."},{"family":"Van Den Boom","given":"Max A."},{"family":"Van Rijen","given":"Peter C."},{"family":"Aarnoutse","gi</vt:lpwstr>
  </property>
  <property fmtid="{D5CDD505-2E9C-101B-9397-08002B2CF9AE}" pid="986" name="ZOTERO_BREF_xeSCd4BVsBeV_12">
    <vt:lpwstr>ven":"Erik J."},{"family":"Ramsey","given":"Nick F."}],"issued":{"date-parts":[["2016",11,24]]}},"label":"page"}],"schema":"https://github.com/citation-style-language/schema/raw/master/csl-citation.json"}</vt:lpwstr>
  </property>
  <property fmtid="{D5CDD505-2E9C-101B-9397-08002B2CF9AE}" pid="987" name="ZOTERO_BREF_joemkD514YOA_1">
    <vt:lpwstr>ZOTERO_ITEM CSL_CITATION {"citationID":"sADEa9J4","properties":{"formattedCitation":"{\\rtf {\\i{}(41)}}","plainCitation":"(41)"},"citationItems":[{"id":24,"uris":["http://zotero.org/users/local/TwUz9M9z/items/8HNWPRBC"],"uri":["http://zotero.org/users/lo</vt:lpwstr>
  </property>
  <property fmtid="{D5CDD505-2E9C-101B-9397-08002B2CF9AE}" pid="988" name="ZOTERO_BREF_joemkD514YOA_2">
    <vt:lpwstr>cal/TwUz9M9z/items/8HNWPRBC"],"itemData":{"id":24,"type":"article-journal","title":"Brain–computer interfaces and communication in paralysis: Extinction of goal directed thinking in completely paralysed patients?","container-title":"Clinical Neurophysiolo</vt:lpwstr>
  </property>
  <property fmtid="{D5CDD505-2E9C-101B-9397-08002B2CF9AE}" pid="989" name="ZOTERO_BREF_joemkD514YOA_3">
    <vt:lpwstr>gy","page":"2658-2666","volume":"119","issue":"11","source":"CrossRef","DOI":"10.1016/j.clinph.2008.06.019","ISSN":"13882457","shortTitle":"Brain–computer interfaces and communication in paralysis","language":"en","author":[{"family":"Kübler","given":"A."</vt:lpwstr>
  </property>
  <property fmtid="{D5CDD505-2E9C-101B-9397-08002B2CF9AE}" pid="990" name="ZOTERO_BREF_joemkD514YOA_4">
    <vt:lpwstr>},{"family":"Birbaumer","given":"N."}],"issued":{"date-parts":[["2008",11]]}}}],"schema":"https://github.com/citation-style-language/schema/raw/master/csl-citation.json"}</vt:lpwstr>
  </property>
  <property fmtid="{D5CDD505-2E9C-101B-9397-08002B2CF9AE}" pid="991" name="ZOTERO_BREF_brNgOoZUYC6h_1">
    <vt:lpwstr>ZOTERO_ITEM CSL_CITATION {"citationID":"WvRgJAiY","properties":{"formattedCitation":"[47]","plainCitation":"[47]"},"citationItems":[{"id":181,"uris":["http://zotero.org/users/local/TwUz9M9z/items/92SMRF5X"],"uri":["http://zotero.org/users/local/TwUz9M9z/i</vt:lpwstr>
  </property>
  <property fmtid="{D5CDD505-2E9C-101B-9397-08002B2CF9AE}" pid="992" name="ZOTERO_BREF_brNgOoZUYC6h_2">
    <vt:lpwstr>tems/92SMRF5X"],"itemData":{"id":181,"type":"article-journal","title":"Brain–computer interface–based communication in the completely locked-in state","container-title":"PLOS Biology","page":"e1002593","volume":"15","issue":"1","source":"CrossRef","DOI":"</vt:lpwstr>
  </property>
  <property fmtid="{D5CDD505-2E9C-101B-9397-08002B2CF9AE}" pid="993" name="ZOTERO_BREF_brNgOoZUYC6h_3">
    <vt:lpwstr>10.1371/journal.pbio.1002593","ISSN":"1545-7885","language":"en","author":[{"family":"Chaudhary","given":"Ujwal"},{"family":"Xia","given":"Bin"},{"family":"Silvoni","given":"Stefano"},{"family":"Cohen","given":"Leonardo G."},{"family":"Birbaumer","given":</vt:lpwstr>
  </property>
  <property fmtid="{D5CDD505-2E9C-101B-9397-08002B2CF9AE}" pid="994" name="ZOTERO_BREF_brNgOoZUYC6h_4">
    <vt:lpwstr>"Niels"}],"issued":{"date-parts":[["2017",1,31]]}},"label":"page"}],"schema":"https://github.com/citation-style-language/schema/raw/master/csl-citation.json"}</vt:lpwstr>
  </property>
  <property fmtid="{D5CDD505-2E9C-101B-9397-08002B2CF9AE}" pid="995" name="ZOTERO_BREF_74HxjD5PaBbG_1">
    <vt:lpwstr>ZOTERO_ITEM CSL_CITATION {"citationID":"x0DsFGrt","properties":{"formattedCitation":"{\\rtf {\\i{}(48)}}","plainCitation":"(48)\r(42)"},"citationItems":[{"id":147,"uris":["http://zotero.org/users/local/TwUz9M9z/items/RAAISJ29"],"uri":["http://zotero.org/u</vt:lpwstr>
  </property>
  <property fmtid="{D5CDD505-2E9C-101B-9397-08002B2CF9AE}" pid="996" name="ZOTERO_BREF_74HxjD5PaBbG_2">
    <vt:lpwstr>sers/local/TwUz9M9z/items/RAAISJ29"],"itemData":{"id":147,"type":"article-journal","title":"The Cybathlon promotes the development of assistive technology for people with physical disabilities","container-title":"Journal of NeuroEngineering and Rehabilita</vt:lpwstr>
  </property>
  <property fmtid="{D5CDD505-2E9C-101B-9397-08002B2CF9AE}" pid="997" name="ZOTERO_BREF_74HxjD5PaBbG_3">
    <vt:lpwstr>tion","volume":"13","issue":"1","source":"CrossRef","URL":"http://jneuroengrehab.biomedcentral.com/articles/10.1186/s12984-016-0157-2","ISSN":"1743-0003","language":"en","author":[{"family":"Riener","given":"Robert"}],"issued":{"date-parts":[["2016",12]]}</vt:lpwstr>
  </property>
  <property fmtid="{D5CDD505-2E9C-101B-9397-08002B2CF9AE}" pid="998" name="ZOTERO_BREF_74HxjD5PaBbG_4">
    <vt:lpwstr>,"accessed":{"date-parts":[["2017",4,5]]}}}],"schema":"https://github.com/citation-style-language/schema/raw/master/csl-citation.json"}</vt:lpwstr>
  </property>
  <property fmtid="{D5CDD505-2E9C-101B-9397-08002B2CF9AE}" pid="999" name="ZOTERO_BREF_2qXPJPI9D21Q_1">
    <vt:lpwstr>ZOTERO_ITEM CSL_CITATION {"citationID":"2eogkdg2ms","properties":{"formattedCitation":"[52,53]","plainCitation":"[52,53]"},"citationItems":[{"id":179,"uris":["http://zotero.org/users/local/TwUz9M9z/items/MQQSQR9R"],"uri":["http://zotero.org/users/local/Tw</vt:lpwstr>
  </property>
  <property fmtid="{D5CDD505-2E9C-101B-9397-08002B2CF9AE}" pid="1000" name="ZOTERO_BREF_2qXPJPI9D21Q_2">
    <vt:lpwstr>Uz9M9z/items/MQQSQR9R"],"itemData":{"id":179,"type":"article-journal","title":"Heading for new shores! Overcoming pitfalls in BCI design","container-title":"Brain-Computer Interfaces","page":"1-14","source":"CrossRef","DOI":"10.1080/2326263X.2016.1263916"</vt:lpwstr>
  </property>
  <property fmtid="{D5CDD505-2E9C-101B-9397-08002B2CF9AE}" pid="1001" name="ZOTERO_BREF_2qXPJPI9D21Q_3">
    <vt:lpwstr>,"ISSN":"2326-263X, 2326-2621","language":"en","author":[{"family":"Chavarriaga","given":"Ricardo"},{"family":"Fried-Oken","given":"Melanie"},{"family":"Kleih","given":"Sonja"},{"family":"Lotte","given":"Fabien"},{"family":"Scherer","given":"Reinhold"}],"</vt:lpwstr>
  </property>
  <property fmtid="{D5CDD505-2E9C-101B-9397-08002B2CF9AE}" pid="1002" name="ZOTERO_BREF_2qXPJPI9D21Q_4">
    <vt:lpwstr>issued":{"date-parts":[["2016",12,30]]}},"label":"page"},{"id":169,"uris":["http://zotero.org/users/local/TwUz9M9z/items/GK5IFFRM"],"uri":["http://zotero.org/users/local/TwUz9M9z/items/GK5IFFRM"],"itemData":{"id":169,"type":"article-journal","title":"Flaw</vt:lpwstr>
  </property>
  <property fmtid="{D5CDD505-2E9C-101B-9397-08002B2CF9AE}" pid="1003" name="ZOTERO_BREF_2qXPJPI9D21Q_5">
    <vt:lpwstr>s in current human training protocols for spontaneous brain-computer interfaces: Lessons learned from instructional design","container-title":"Frontiers in Human Neuroscience","volume":"7","source":"CrossRef","ISSN":"1662-5161","shortTitle":"Flaws in curr</vt:lpwstr>
  </property>
  <property fmtid="{D5CDD505-2E9C-101B-9397-08002B2CF9AE}" pid="1004" name="ZOTERO_BREF_2qXPJPI9D21Q_6">
    <vt:lpwstr>ent human training protocols for spontaneous Brain-Computer Interfaces","author":[{"family":"Lotte","given":"Fabien"},{"family":"Larrue","given":"Florian"},{"family":"Mühl","given":"Christian"}],"issued":{"date-parts":[["2013"]]},"accessed":{"date-parts":</vt:lpwstr>
  </property>
  <property fmtid="{D5CDD505-2E9C-101B-9397-08002B2CF9AE}" pid="1005" name="ZOTERO_BREF_2qXPJPI9D21Q_7">
    <vt:lpwstr>[["2017",4,5]]}},"label":"page"}],"schema":"https://github.com/citation-style-language/schema/raw/master/csl-citation.json"}</vt:lpwstr>
  </property>
  <property fmtid="{D5CDD505-2E9C-101B-9397-08002B2CF9AE}" pid="1006" name="ZOTERO_BREF_LNhyNWfeoYny_1">
    <vt:lpwstr>ZOTERO_ITEM CSL_CITATION {"citationID":"1t3p07fhk","properties":{"formattedCitation":"{\\rtf {\\i{}(44, 45)}}","plainCitation":"(44, 45)"},"citationItems":[{"id":172,"uris":["http://zotero.org/users/local/TwUz9M9z/items/2QJD9RDB"],"uri":["http://zotero.or</vt:lpwstr>
  </property>
  <property fmtid="{D5CDD505-2E9C-101B-9397-08002B2CF9AE}" pid="1007" name="ZOTERO_BREF_LNhyNWfeoYny_2">
    <vt:lpwstr>g/users/local/TwUz9M9z/items/2QJD9RDB"],"itemData":{"id":172,"type":"article-journal","title":"Discrimination of Motor Imagery-Induced EEG Patterns in Patients with Complete Spinal Cord Injury","container-title":"Computational Intelligence and Neuroscienc</vt:lpwstr>
  </property>
  <property fmtid="{D5CDD505-2E9C-101B-9397-08002B2CF9AE}" pid="1008" name="ZOTERO_BREF_LNhyNWfeoYny_3">
    <vt:lpwstr>e","page":"1-6","volume":"2009","source":"CrossRef","DOI":"10.1155/2009/104180","ISSN":"1687-5265, 1687-5273","language":"en","author":[{"family":"Pfurtscheller","given":"G."},{"family":"Linortner","given":"P."},{"family":"Winkler","given":"R."},{"family"</vt:lpwstr>
  </property>
  <property fmtid="{D5CDD505-2E9C-101B-9397-08002B2CF9AE}" pid="1009" name="ZOTERO_BREF_LNhyNWfeoYny_4">
    <vt:lpwstr>:"Korisek","given":"G."},{"family":"Müller-Putz","given":"G."}],"issued":{"date-parts":[["2009"]]}},"label":"page"},{"id":173,"uris":["http://zotero.org/users/local/TwUz9M9z/items/IEIN47BJ"],"uri":["http://zotero.org/users/local/TwUz9M9z/items/IEIN47BJ"],</vt:lpwstr>
  </property>
  <property fmtid="{D5CDD505-2E9C-101B-9397-08002B2CF9AE}" pid="1010" name="ZOTERO_BREF_LNhyNWfeoYny_5">
    <vt:lpwstr>"itemData":{"id":173,"type":"article-journal","title":"Changes in movement-related β-band EEG signals in human spinal cord injury","container-title":"Clinical Neurophysiology","page":"2017-2023","volume":"121","issue":"12","source":"CrossRef","DOI":"10.10</vt:lpwstr>
  </property>
  <property fmtid="{D5CDD505-2E9C-101B-9397-08002B2CF9AE}" pid="1011" name="ZOTERO_BREF_LNhyNWfeoYny_6">
    <vt:lpwstr>16/j.clinph.2010.05.012","ISSN":"13882457","language":"en","author":[{"family":"Gourab","given":"Krishnaj"},{"family":"Schmit","given":"Brian D"}],"issued":{"date-parts":[["2010",12]]}},"label":"page"}],"schema":"https://github.com/citation-style-language</vt:lpwstr>
  </property>
  <property fmtid="{D5CDD505-2E9C-101B-9397-08002B2CF9AE}" pid="1012" name="ZOTERO_BREF_LNhyNWfeoYny_7">
    <vt:lpwstr>/schema/raw/master/csl-citation.json"}</vt:lpwstr>
  </property>
  <property fmtid="{D5CDD505-2E9C-101B-9397-08002B2CF9AE}" pid="1013" name="ZOTERO_BREF_sGoUBLWHRkpp_30">
    <vt:lpwstr>cher","given":"D."},{"family":"Masse","given":"N. Y."},{"family":"Simeral","given":"J. D."},{"family":"Sorice","given":"B."},{"family":"Oakley","given":"E. M."},{"family":"Blabe","given":"C."},{"family":"Pandarinath","given":"C."},{"family":"Gilja","given</vt:lpwstr>
  </property>
  <property fmtid="{D5CDD505-2E9C-101B-9397-08002B2CF9AE}" pid="1014" name="ZOTERO_BREF_sGoUBLWHRkpp_31">
    <vt:lpwstr>":"V."},{"family":"Cash","given":"S. S."},{"family":"Eskandar","given":"E. N."},{"family":"Friehs","given":"G."},{"family":"Henderson","given":"J. M."},{"family":"Shenoy","given":"K. V."},{"family":"Donoghue","given":"J. P."},{"family":"Hochberg","given":</vt:lpwstr>
  </property>
  <property fmtid="{D5CDD505-2E9C-101B-9397-08002B2CF9AE}" pid="1015" name="ZOTERO_BREF_sGoUBLWHRkpp_32">
    <vt:lpwstr>"L. R."}],"issued":{"date-parts":[["2015",11,11]]}},"label":"page"},{"id":188,"uris":["http://zotero.org/users/local/TwUz9M9z/items/DX2EHGW6"],"uri":["http://zotero.org/users/local/TwUz9M9z/items/DX2EHGW6"],"itemData":{"id":188,"type":"article-journal","t</vt:lpwstr>
  </property>
  <property fmtid="{D5CDD505-2E9C-101B-9397-08002B2CF9AE}" pid="1016" name="ZOTERO_BREF_sGoUBLWHRkpp_33">
    <vt:lpwstr>itle":"Decoding motor imagery from the posterior parietal cortex of a tetraplegic human","container-title":"Science","page":"906-910","volume":"348","issue":"6237","source":"CrossRef","DOI":"10.1126/science.aaa5417","ISSN":"0036-8075, 1095-9203","language</vt:lpwstr>
  </property>
  <property fmtid="{D5CDD505-2E9C-101B-9397-08002B2CF9AE}" pid="1017" name="ZOTERO_BREF_AVkplCpUBVIn_40">
    <vt:lpwstr>":185,"type":"article-journal","title":"Fully implanted brain–computer interface in a locked-in patient with ALS","container-title":"New England Journal of Medicine","page":"2060-2066","volume":"375","issue":"21","source":"CrossRef","DOI":"10.1056/NEJMoa1</vt:lpwstr>
  </property>
  <property fmtid="{D5CDD505-2E9C-101B-9397-08002B2CF9AE}" pid="1018" name="ZOTERO_BREF_AVkplCpUBVIn_41">
    <vt:lpwstr>608085","ISSN":"0028-4793, 1533-4406","language":"en","author":[{"family":"Vansteensel","given":"Mariska J."},{"family":"Pels","given":"Elmar G.M."},{"family":"Bleichner","given":"Martin G."},{"family":"Branco","given":"Mariana P."},{"family":"Denison","g</vt:lpwstr>
  </property>
  <property fmtid="{D5CDD505-2E9C-101B-9397-08002B2CF9AE}" pid="1019" name="ZOTERO_BREF_AVkplCpUBVIn_42">
    <vt:lpwstr>iven":"Timothy"},{"family":"Freudenburg","given":"Zachary V."},{"family":"Gosselaar","given":"Peter"},{"family":"Leinders","given":"Sacha"},{"family":"Ottens","given":"Thomas H."},{"family":"Van Den Boom","given":"Max A."},{"family":"Van Rijen","given":"P</vt:lpwstr>
  </property>
  <property fmtid="{D5CDD505-2E9C-101B-9397-08002B2CF9AE}" pid="1020" name="ZOTERO_BREF_AVkplCpUBVIn_43">
    <vt:lpwstr>eter C."},{"family":"Aarnoutse","given":"Erik J."},{"family":"Ramsey","given":"Nick F."}],"issued":{"date-parts":[["2016",11,24]]}},"label":"page"}],"schema":"https://github.com/citation-style-language/schema/raw/master/csl-citation.json"}</vt:lpwstr>
  </property>
  <property fmtid="{D5CDD505-2E9C-101B-9397-08002B2CF9AE}" pid="1021" name="ZOTERO_BREF_aIbQl8KqpwvP_1">
    <vt:lpwstr>ZOTERO_ITEM CSL_CITATION {"citationID":"wvm7mpaC","properties":{"formattedCitation":"[9]","plainCitation":"[9]"},"citationItems":[{"id":10,"uris":["http://zotero.org/users/local/TwUz9M9z/items/SQRJPH5J"],"uri":["http://zotero.org/users/local/TwUz9M9z/item</vt:lpwstr>
  </property>
  <property fmtid="{D5CDD505-2E9C-101B-9397-08002B2CF9AE}" pid="1022" name="ZOTERO_BREF_aIbQl8KqpwvP_2">
    <vt:lpwstr>s/SQRJPH5J"],"itemData":{"id":10,"type":"article-journal","title":"Transferring brain–computer interfaces beyond the laboratory: Successful application control for motor-disabled users","container-title":"Artificial Intelligence in Medicine","page":"121-1</vt:lpwstr>
  </property>
  <property fmtid="{D5CDD505-2E9C-101B-9397-08002B2CF9AE}" pid="1023" name="ZOTERO_BREF_aIbQl8KqpwvP_3">
    <vt:lpwstr>32","volume":"59","issue":"2","source":"CrossRef","DOI":"10.1016/j.artmed.2013.08.004","ISSN":"09333657","shortTitle":"Transferring brain–computer interfaces beyond the laboratory","language":"en","author":[{"family":"Leeb","given":"Robert"},{"family":"Pe</vt:lpwstr>
  </property>
  <property fmtid="{D5CDD505-2E9C-101B-9397-08002B2CF9AE}" pid="1024" name="ZOTERO_BREF_aIbQl8KqpwvP_4">
    <vt:lpwstr>rdikis","given":"Serafeim"},{"family":"Tonin","given":"Luca"},{"family":"Biasiucci","given":"Andrea"},{"family":"Tavella","given":"Michele"},{"family":"Creatura","given":"Marco"},{"family":"Molina","given":"Alberto"},{"family":"Al-Khodairy","given":"Abdul</vt:lpwstr>
  </property>
  <property fmtid="{D5CDD505-2E9C-101B-9397-08002B2CF9AE}" pid="1025" name="ZOTERO_BREF_aIbQl8KqpwvP_5">
    <vt:lpwstr>"},{"family":"Carlson","given":"Tom"},{"family":"Millán","given":"José d R"}],"issued":{"date-parts":[["2013",10]]}}}],"schema":"https://github.com/citation-style-language/schema/raw/master/csl-citation.json"}</vt:lpwstr>
  </property>
  <property fmtid="{D5CDD505-2E9C-101B-9397-08002B2CF9AE}" pid="1026" name="ZOTERO_BREF_UPxAZ74ryReK_11">
    <vt:lpwstr>ma/raw/master/csl-citation.json"}</vt:lpwstr>
  </property>
  <property fmtid="{D5CDD505-2E9C-101B-9397-08002B2CF9AE}" pid="1027" name="ZOTERO_BREF_k4sdEj8oQLTF1_15">
    <vt:lpwstr>ge/schema/raw/master/csl-citation.json"}</vt:lpwstr>
  </property>
  <property fmtid="{D5CDD505-2E9C-101B-9397-08002B2CF9AE}" pid="1028" name="ZOTERO_BREF_CG4xl9FArinA_1">
    <vt:lpwstr>ZOTERO_TEMP</vt:lpwstr>
  </property>
  <property fmtid="{D5CDD505-2E9C-101B-9397-08002B2CF9AE}" pid="1029" name="ZOTERO_BREF_tWDPYq4FBssh_1">
    <vt:lpwstr>ZOTERO_ITEM CSL_CITATION {"citationID":"as8rro850j","properties":{"formattedCitation":"[3,18]","plainCitation":"[3,18]"},"citationItems":[{"id":27,"uris":["http://zotero.org/users/local/TwUz9M9z/items/CKP56TKK"],"uri":["http://zotero.org/users/local/TwUz9</vt:lpwstr>
  </property>
  <property fmtid="{D5CDD505-2E9C-101B-9397-08002B2CF9AE}" pid="1030" name="ZOTERO_BREF_tWDPYq4FBssh_2">
    <vt:lpwstr>M9z/items/CKP56TKK"],"itemData":{"id":27,"type":"article-journal","title":"A spelling device for the paralysed","container-title":"Nature","page":"297-298","volume":"398","issue":"6725","source":"CrossRef","DOI":"10.1038/18581","ISSN":"0028-0836","author"</vt:lpwstr>
  </property>
  <property fmtid="{D5CDD505-2E9C-101B-9397-08002B2CF9AE}" pid="1031" name="ZOTERO_BREF_tWDPYq4FBssh_3">
    <vt:lpwstr>:[{"family":"Birbaumer","given":"N."},{"family":"Ghanayim","given":"N."},{"family":"Hinterberger","given":"T."},{"family":"Iversen","given":"I."},{"family":"Kotchoubey","given":"B."},{"family":"Kübler","given":"A."},{"family":"Perelmouter","given":"J."},{</vt:lpwstr>
  </property>
  <property fmtid="{D5CDD505-2E9C-101B-9397-08002B2CF9AE}" pid="1032" name="ZOTERO_BREF_tWDPYq4FBssh_4">
    <vt:lpwstr>"family":"Taub","given":"E."},{"family":"Flor","given":"H."}],"issued":{"date-parts":[["1999",3,25]]}},"label":"page"},{"id":38,"uris":["http://zotero.org/users/local/TwUz9M9z/items/C563K943"],"uri":["http://zotero.org/users/local/TwUz9M9z/items/C563K943"</vt:lpwstr>
  </property>
  <property fmtid="{D5CDD505-2E9C-101B-9397-08002B2CF9AE}" pid="1033" name="ZOTERO_BREF_tWDPYq4FBssh_5">
    <vt:lpwstr>],"itemData":{"id":38,"type":"article-journal","title":"‘Thought’ – control of functional electrical stimulation to restore hand grasp in a patient with tetraplegia","container-title":"Neuroscience Letters","page":"33-36","volume":"351","issue":"1","sourc</vt:lpwstr>
  </property>
  <property fmtid="{D5CDD505-2E9C-101B-9397-08002B2CF9AE}" pid="1034" name="ZOTERO_BREF_tWDPYq4FBssh_6">
    <vt:lpwstr>e":"CrossRef","DOI":"10.1016/S0304-3940(03)00947-9","ISSN":"03043940","language":"en","author":[{"family":"Pfurtscheller","given":"Gert"},{"family":"Müller","given":"Gernot R"},{"family":"Pfurtscheller","given":"Jörg"},{"family":"Gerner","given":"Hans Jür</vt:lpwstr>
  </property>
  <property fmtid="{D5CDD505-2E9C-101B-9397-08002B2CF9AE}" pid="1035" name="ZOTERO_BREF_tWDPYq4FBssh_7">
    <vt:lpwstr>gen"},{"family":"Rupp","given":"Rüdiger"}],"issued":{"date-parts":[["2003",11]]}},"label":"page"}],"schema":"https://github.com/citation-style-language/schema/raw/master/csl-citation.json"}</vt:lpwstr>
  </property>
  <property fmtid="{D5CDD505-2E9C-101B-9397-08002B2CF9AE}" pid="1036" name="ZOTERO_BREF_M3CD26u53x0v_1">
    <vt:lpwstr>ZOTERO_ITEM CSL_CITATION {"citationID":"53kIEJXE","properties":{"formattedCitation":"[48]","plainCitation":"[48]"},"citationItems":[{"id":195,"uris":["http://zotero.org/users/local/TwUz9M9z/items/73FBGF7B"],"uri":["http://zotero.org/users/local/TwUz9M9z/i</vt:lpwstr>
  </property>
  <property fmtid="{D5CDD505-2E9C-101B-9397-08002B2CF9AE}" pid="1037" name="ZOTERO_BREF_M3CD26u53x0v_2">
    <vt:lpwstr>tems/73FBGF7B"],"itemData":{"id":195,"type":"article-journal","title":"Single-trial analysis and classification of ERP components — A tutorial","container-title":"NeuroImage","page":"814-825","volume":"56","issue":"2","source":"CrossRef","DOI":"10.1016/j.</vt:lpwstr>
  </property>
  <property fmtid="{D5CDD505-2E9C-101B-9397-08002B2CF9AE}" pid="1038" name="ZOTERO_BREF_M3CD26u53x0v_3">
    <vt:lpwstr>neuroimage.2010.06.048","ISSN":"10538119","language":"en","author":[{"family":"Blankertz","given":"Benjamin"},{"family":"Lemm","given":"Steven"},{"family":"Treder","given":"Matthias"},{"family":"Haufe","given":"Stefan"},{"family":"Müller","given":"Klaus-R</vt:lpwstr>
  </property>
  <property fmtid="{D5CDD505-2E9C-101B-9397-08002B2CF9AE}" pid="1039" name="ZOTERO_BREF_M3CD26u53x0v_4">
    <vt:lpwstr>obert"}],"issued":{"date-parts":[["2011",5]]}},"label":"page"}],"schema":"https://github.com/citation-style-language/schema/raw/master/csl-citation.json"}</vt:lpwstr>
  </property>
  <property fmtid="{D5CDD505-2E9C-101B-9397-08002B2CF9AE}" pid="1040" name="ZOTERO_BREF_3Hccde6vWtgs1_10">
    <vt:lpwstr>on"}</vt:lpwstr>
  </property>
  <property fmtid="{D5CDD505-2E9C-101B-9397-08002B2CF9AE}" pid="1041" name="ZOTERO_BREF_GV4vkHhZsyRV_1">
    <vt:lpwstr>ZOTERO_ITEM CSL_CITATION {"citationID":"di7Nqi0S","properties":{"unsorted":false,"formattedCitation":"[4,6,9,49]","plainCitation":"[4,6,9,49]"},"citationItems":[{"id":198,"uris":["http://zotero.org/users/local/TwUz9M9z/items/G929J8Q9"],"uri":["http://zote</vt:lpwstr>
  </property>
  <property fmtid="{D5CDD505-2E9C-101B-9397-08002B2CF9AE}" pid="1042" name="ZOTERO_BREF_GV4vkHhZsyRV_2">
    <vt:lpwstr>ro.org/users/local/TwUz9M9z/items/G929J8Q9"],"itemData":{"id":198,"type":"article-journal","title":"How many people are able to operate an EEG-based brain-computer interface (BCI)?","container-title":"IEEE Transactions on Neural Systems and Rehabilitation</vt:lpwstr>
  </property>
  <property fmtid="{D5CDD505-2E9C-101B-9397-08002B2CF9AE}" pid="1043" name="ZOTERO_BREF_GV4vkHhZsyRV_3">
    <vt:lpwstr> Engineering","page":"145-147","volume":"11","issue":"2","source":"CrossRef","DOI":"10.1109/TNSRE.2003.814481","ISSN":"1534-4320","language":"en","author":[{"family":"Guger","given":"C."},{"family":"Edlinger","given":"G."},{"family":"Harkam","given":"W."}</vt:lpwstr>
  </property>
  <property fmtid="{D5CDD505-2E9C-101B-9397-08002B2CF9AE}" pid="1044" name="ZOTERO_BREF_GV4vkHhZsyRV_4">
    <vt:lpwstr>,{"family":"Niedermayer","given":"I."},{"family":"Pfurtscheller","given":"G."}],"issued":{"date-parts":[["2003",6]]}},"label":"page"},{"id":197,"uris":["http://zotero.org/users/local/TwUz9M9z/items/VG48RJ9C"],"uri":["http://zotero.org/users/local/TwUz9M9z</vt:lpwstr>
  </property>
  <property fmtid="{D5CDD505-2E9C-101B-9397-08002B2CF9AE}" pid="1045" name="ZOTERO_BREF_hAn0ciaSvjGh_1">
    <vt:lpwstr>ZOTERO_ITEM CSL_CITATION {"citationID":"9xCzOMs5","properties":{"formattedCitation":"{\\rtf (49\\uc0\\u8211{}51)}","plainCitation":"(49–51)"},"citationItems":[{"id":175,"uris":["http://zotero.org/users/local/TwUz9M9z/items/ZQSVNGS6"],"uri":["http://zotero</vt:lpwstr>
  </property>
  <property fmtid="{D5CDD505-2E9C-101B-9397-08002B2CF9AE}" pid="1046" name="ZOTERO_BREF_hAn0ciaSvjGh_2">
    <vt:lpwstr>.org/users/local/TwUz9M9z/items/ZQSVNGS6"],"itemData":{"id":175,"type":"article-journal","title":"Machine-Learning-Based Coadaptive Calibration for Brain-Computer Interfaces","container-title":"Neural Computation","page":"791-816","volume":"23","issue":"3</vt:lpwstr>
  </property>
  <property fmtid="{D5CDD505-2E9C-101B-9397-08002B2CF9AE}" pid="1047" name="ZOTERO_BREF_hAn0ciaSvjGh_3">
    <vt:lpwstr>","source":"CrossRef","DOI":"10.1162/NECO_a_00089","ISSN":"0899-7667, 1530-888X","language":"en","author":[{"family":"Vidaurre","given":"Carmen"},{"family":"Sannelli","given":"Claudia"},{"family":"Müller","given":"Klaus-Robert"},{"family":"Blankertz","giv</vt:lpwstr>
  </property>
  <property fmtid="{D5CDD505-2E9C-101B-9397-08002B2CF9AE}" pid="1048" name="ZOTERO_BREF_hAn0ciaSvjGh_4">
    <vt:lpwstr>en":"Benjamin"}],"issued":{"date-parts":[["2011",3]]}},"label":"page"},{"id":176,"uris":["http://zotero.org/users/local/TwUz9M9z/items/WZ7S3HHW"],"uri":["http://zotero.org/users/local/TwUz9M9z/items/WZ7S3HHW"],"itemData":{"id":176,"type":"article-journal"</vt:lpwstr>
  </property>
  <property fmtid="{D5CDD505-2E9C-101B-9397-08002B2CF9AE}" pid="1049" name="ZOTERO_BREF_hAn0ciaSvjGh_5">
    <vt:lpwstr>,"title":"Autocalibration and Recurrent Adaptation: Towards a Plug and Play Online ERD-BCI","container-title":"IEEE Transactions on Neural Systems and Rehabilitation Engineering","page":"313-319","volume":"20","issue":"3","source":"CrossRef","DOI":"10.110</vt:lpwstr>
  </property>
  <property fmtid="{D5CDD505-2E9C-101B-9397-08002B2CF9AE}" pid="1050" name="ZOTERO_BREF_hAn0ciaSvjGh_6">
    <vt:lpwstr>9/TNSRE.2012.2189584","ISSN":"1534-4320, 1558-0210","shortTitle":"Autocalibration and Recurrent Adaptation","author":[{"family":"Faller","given":"J."},{"family":"Vidaurre","given":"C."},{"family":"Solis-Escalante","given":"T."},{"family":"Neuper","given":</vt:lpwstr>
  </property>
  <property fmtid="{D5CDD505-2E9C-101B-9397-08002B2CF9AE}" pid="1051" name="ZOTERO_BREF_hAn0ciaSvjGh_7">
    <vt:lpwstr>"C."},{"family":"Scherer","given":"R."}],"issued":{"date-parts":[["2012",5]]}},"label":"page"},{"id":177,"uris":["http://zotero.org/users/local/TwUz9M9z/items/HFAUPGNQ"],"uri":["http://zotero.org/users/local/TwUz9M9z/items/HFAUPGNQ"],"itemData":{"id":177,</vt:lpwstr>
  </property>
  <property fmtid="{D5CDD505-2E9C-101B-9397-08002B2CF9AE}" pid="1052" name="ZOTERO_BREF_hAn0ciaSvjGh_8">
    <vt:lpwstr>"type":"article-journal","title":"Context-aware adaptive spelling in motor imagery BCI","container-title":"Journal of Neural Engineering","page":"036018","volume":"13","issue":"3","source":"CrossRef","DOI":"10.1088/1741-2560/13/3/036018","ISSN":"1741-2560</vt:lpwstr>
  </property>
  <property fmtid="{D5CDD505-2E9C-101B-9397-08002B2CF9AE}" pid="1053" name="ZOTERO_BREF_hAn0ciaSvjGh_9">
    <vt:lpwstr>, 1741-2552","author":[{"family":"Perdikis","given":"S"},{"family":"Leeb","given":"R"},{"family":"Millán","given":"J d. R"}],"issued":{"date-parts":[["2016",6,1]]}},"label":"page"}],"schema":"https://github.com/citation-style-language/schema/raw/master/cs</vt:lpwstr>
  </property>
  <property fmtid="{D5CDD505-2E9C-101B-9397-08002B2CF9AE}" pid="1054" name="ZOTERO_BREF_hAn0ciaSvjGh_10">
    <vt:lpwstr>l-citation.json"}</vt:lpwstr>
  </property>
  <property fmtid="{D5CDD505-2E9C-101B-9397-08002B2CF9AE}" pid="1055" name="ZOTERO_BREF_MBiQ6S0C4f9O_1">
    <vt:lpwstr>ZOTERO_ITEM CSL_CITATION {"citationID":"qA5OixLY","properties":{"formattedCitation":"{\\rtf (52\\uc0\\u8211{}54)}","plainCitation":"(52–54)"},"citationItems":[{"id":169,"uris":["http://zotero.org/users/local/TwUz9M9z/items/GK5IFFRM"],"uri":["http://zotero</vt:lpwstr>
  </property>
  <property fmtid="{D5CDD505-2E9C-101B-9397-08002B2CF9AE}" pid="1056" name="ZOTERO_BREF_MBiQ6S0C4f9O_2">
    <vt:lpwstr>.org/users/local/TwUz9M9z/items/GK5IFFRM"],"itemData":{"id":169,"type":"article-journal","title":"Flaws in current human training protocols for spontaneous Brain-Computer Interfaces: Lessons learned from instructional design","container-title":"Frontiers </vt:lpwstr>
  </property>
  <property fmtid="{D5CDD505-2E9C-101B-9397-08002B2CF9AE}" pid="1057" name="ZOTERO_BREF_MBiQ6S0C4f9O_3">
    <vt:lpwstr>in Human Neuroscience","volume":"7","source":"CrossRef","ISSN":"1662-5161","shortTitle":"Flaws in current human training protocols for spontaneous Brain-Computer Interfaces","author":[{"family":"Lotte","given":"Fabien"},{"family":"Larrue","given":"Florian</vt:lpwstr>
  </property>
  <property fmtid="{D5CDD505-2E9C-101B-9397-08002B2CF9AE}" pid="1058" name="ZOTERO_BREF_MBiQ6S0C4f9O_4">
    <vt:lpwstr>"},{"family":"Mühl","given":"Christian"}],"issued":{"date-parts":[["2013"]]},"accessed":{"date-parts":[["2017",4,5]]}},"label":"page"},{"id":179,"uris":["http://zotero.org/users/local/TwUz9M9z/items/MQQSQR9R"],"uri":["http://zotero.org/users/local/TwUz9M9</vt:lpwstr>
  </property>
  <property fmtid="{D5CDD505-2E9C-101B-9397-08002B2CF9AE}" pid="1059" name="ZOTERO_BREF_MBiQ6S0C4f9O_5">
    <vt:lpwstr>z/items/MQQSQR9R"],"itemData":{"id":179,"type":"article-journal","title":"Heading for new shores! Overcoming pitfalls in BCI design","container-title":"Brain-Computer Interfaces","page":"1-14","source":"CrossRef","DOI":"10.1080/2326263X.2016.1263916","ISS</vt:lpwstr>
  </property>
  <property fmtid="{D5CDD505-2E9C-101B-9397-08002B2CF9AE}" pid="1060" name="ZOTERO_BREF_MBiQ6S0C4f9O_6">
    <vt:lpwstr>N":"2326-263X, 2326-2621","language":"en","author":[{"family":"Chavarriaga","given":"Ricardo"},{"family":"Fried-Oken","given":"Melanie"},{"family":"Kleih","given":"Sonja"},{"family":"Lotte","given":"Fabien"},{"family":"Scherer","given":"Reinhold"}],"issue</vt:lpwstr>
  </property>
  <property fmtid="{D5CDD505-2E9C-101B-9397-08002B2CF9AE}" pid="1061" name="ZOTERO_BREF_MBiQ6S0C4f9O_7">
    <vt:lpwstr>d":{"date-parts":[["2016",12,30]]}},"label":"page"},{"id":183,"uris":["http://zotero.org/users/local/TwUz9M9z/items/GTAFDZ74"],"uri":["http://zotero.org/users/local/TwUz9M9z/items/GTAFDZ74"],"itemData":{"id":183,"type":"article-journal","title":"Emergence</vt:lpwstr>
  </property>
  <property fmtid="{D5CDD505-2E9C-101B-9397-08002B2CF9AE}" pid="1062" name="ZOTERO_BREF_MBiQ6S0C4f9O_8">
    <vt:lpwstr> of a Stable Cortical Map for Neuroprosthetic Control","container-title":"PLoS Biology","page":"e1000153","volume":"7","issue":"7","source":"CrossRef","DOI":"10.1371/journal.pbio.1000153","ISSN":"1545-7885","language":"en","author":[{"family":"Ganguly","g</vt:lpwstr>
  </property>
  <property fmtid="{D5CDD505-2E9C-101B-9397-08002B2CF9AE}" pid="1063" name="ZOTERO_BREF_MBiQ6S0C4f9O_9">
    <vt:lpwstr>iven":"Karunesh"},{"family":"Carmena","given":"Jose M."}],"issued":{"date-parts":[["2009",7,21]]}},"label":"page"}],"schema":"https://github.com/citation-style-language/schema/raw/master/csl-citation.json"}</vt:lpwstr>
  </property>
  <property fmtid="{D5CDD505-2E9C-101B-9397-08002B2CF9AE}" pid="1064" name="ZOTERO_BREF_unwGnXzKJETL_1">
    <vt:lpwstr>ZOTERO_TEMP</vt:lpwstr>
  </property>
  <property fmtid="{D5CDD505-2E9C-101B-9397-08002B2CF9AE}" pid="1065" name="ZOTERO_BREF_nNLyTiqMkasb_1">
    <vt:lpwstr>ZOTERO_ITEM CSL_CITATION {"citationID":"cyDwWsAZ","properties":{"formattedCitation":"{\\rtf [4\\uc0\\u8211{}8]}","plainCitation":"[4–8]"},"citationItems":[{"id":198,"uris":["http://zotero.org/users/local/TwUz9M9z/items/G929J8Q9"],"uri":["http://zotero.org</vt:lpwstr>
  </property>
  <property fmtid="{D5CDD505-2E9C-101B-9397-08002B2CF9AE}" pid="1066" name="ZOTERO_BREF_nNLyTiqMkasb_2">
    <vt:lpwstr>/users/local/TwUz9M9z/items/G929J8Q9"],"itemData":{"id":198,"type":"article-journal","title":"How many people are able to operate an EEG-based brain-computer interface (BCI)?","container-title":"IEEE Transactions on Neural Systems and Rehabilitation Engin</vt:lpwstr>
  </property>
  <property fmtid="{D5CDD505-2E9C-101B-9397-08002B2CF9AE}" pid="1067" name="ZOTERO_BREF_nNLyTiqMkasb_3">
    <vt:lpwstr>eering","page":"145-147","volume":"11","issue":"2","source":"CrossRef","DOI":"10.1109/TNSRE.2003.814481","ISSN":"1534-4320","language":"en","author":[{"family":"Guger","given":"C."},{"family":"Edlinger","given":"G."},{"family":"Harkam","given":"W."},{"fam</vt:lpwstr>
  </property>
  <property fmtid="{D5CDD505-2E9C-101B-9397-08002B2CF9AE}" pid="1068" name="ZOTERO_BREF_nNLyTiqMkasb_4">
    <vt:lpwstr>ily":"Niedermayer","given":"I."},{"family":"Pfurtscheller","given":"G."}],"issued":{"date-parts":[["2003",6]]}},"label":"page"},{"id":199,"uris":["http://zotero.org/users/local/TwUz9M9z/items/P9E2UWFA"],"uri":["http://zotero.org/users/local/TwUz9M9z/items</vt:lpwstr>
  </property>
  <property fmtid="{D5CDD505-2E9C-101B-9397-08002B2CF9AE}" pid="1069" name="ZOTERO_BREF_nNLyTiqMkasb_5">
    <vt:lpwstr>/P9E2UWFA"],"itemData":{"id":199,"type":"article-journal","title":"How many people are able to control a P300-based brain–computer interface (BCI)?","container-title":"Neuroscience Letters","page":"94-98","volume":"462","issue":"1","source":"CrossRef","DO</vt:lpwstr>
  </property>
  <property fmtid="{D5CDD505-2E9C-101B-9397-08002B2CF9AE}" pid="1070" name="ZOTERO_BREF_nNLyTiqMkasb_6">
    <vt:lpwstr>I":"10.1016/j.neulet.2009.06.045","ISSN":"03043940","language":"en","author":[{"family":"Guger","given":"Christoph"},{"family":"Daban","given":"Shahab"},{"family":"Sellers","given":"Eric"},{"family":"Holzner","given":"Clemens"},{"family":"Krausz","given":</vt:lpwstr>
  </property>
  <property fmtid="{D5CDD505-2E9C-101B-9397-08002B2CF9AE}" pid="1071" name="ZOTERO_BREF_nNLyTiqMkasb_7">
    <vt:lpwstr>"Gunther"},{"family":"Carabalona","given":"Roberta"},{"family":"Gramatica","given":"Furio"},{"family":"Edlinger","given":"Guenter"}],"issued":{"date-parts":[["2009",9]]}},"label":"page"},{"id":197,"uris":["http://zotero.org/users/local/TwUz9M9z/items/VG48</vt:lpwstr>
  </property>
  <property fmtid="{D5CDD505-2E9C-101B-9397-08002B2CF9AE}" pid="1072" name="ZOTERO_BREF_nNLyTiqMkasb_8">
    <vt:lpwstr>RJ9C"],"uri":["http://zotero.org/users/local/TwUz9M9z/items/VG48RJ9C"],"itemData":{"id":197,"type":"article-journal","title":"Neurophysiological predictor of SMR-based BCI performance","container-title":"NeuroImage","page":"1303-1309","volume":"51","issue</vt:lpwstr>
  </property>
  <property fmtid="{D5CDD505-2E9C-101B-9397-08002B2CF9AE}" pid="1073" name="ZOTERO_BREF_nNLyTiqMkasb_9">
    <vt:lpwstr>":"4","source":"CrossRef","DOI":"10.1016/j.neuroimage.2010.03.022","ISSN":"10538119","language":"en","author":[{"family":"Blankertz","given":"Benjamin"},{"family":"Sannelli","given":"Claudia"},{"family":"Halder","given":"Sebastian"},{"family":"Hammer","gi</vt:lpwstr>
  </property>
  <property fmtid="{D5CDD505-2E9C-101B-9397-08002B2CF9AE}" pid="1074" name="ZOTERO_BREF_nNLyTiqMkasb_10">
    <vt:lpwstr>ven":"Eva M."},{"family":"Kübler","given":"Andrea"},{"family":"Müller","given":"Klaus-Robert"},{"family":"Curio","given":"Gabriel"},{"family":"Dickhaus","given":"Thorsten"}],"issued":{"date-parts":[["2010",7]]}},"label":"page"},{"id":200,"uris":["http://z</vt:lpwstr>
  </property>
  <property fmtid="{D5CDD505-2E9C-101B-9397-08002B2CF9AE}" pid="1075" name="ZOTERO_BREF_nNLyTiqMkasb_11">
    <vt:lpwstr>otero.org/users/local/TwUz9M9z/items/UWZ5J2HT"],"uri":["http://zotero.org/users/local/TwUz9M9z/items/UWZ5J2HT"],"itemData":{"id":200,"type":"article-journal","title":"How many people could use an SSVEP BCI?","container-title":"Frontiers in Neuroscience","</vt:lpwstr>
  </property>
  <property fmtid="{D5CDD505-2E9C-101B-9397-08002B2CF9AE}" pid="1076" name="ZOTERO_BREF_nNLyTiqMkasb_12">
    <vt:lpwstr>volume":"6","source":"CrossRef","DOI":"10.3389/fnins.2012.00169","ISSN":"1662-4548","author":[{"family":"Guger","given":"Christoph"},{"family":"Allison","given":"Brendan Z."},{"family":"Großwindhager","given":"Bernhard"},{"family":"Prückl","given":"Robert</vt:lpwstr>
  </property>
  <property fmtid="{D5CDD505-2E9C-101B-9397-08002B2CF9AE}" pid="1077" name="ZOTERO_BREF_nNLyTiqMkasb_13">
    <vt:lpwstr>"},{"family":"Hintermüller","given":"Christoph"},{"family":"Kapeller","given":"Christoph"},{"family":"Bruckner","given":"Markus"},{"family":"Krausz","given":"Gunther"},{"family":"Edlinger","given":"Günter"}],"issued":{"date-parts":[["2012"]]}},"label":"pa</vt:lpwstr>
  </property>
  <property fmtid="{D5CDD505-2E9C-101B-9397-08002B2CF9AE}" pid="1078" name="ZOTERO_BREF_nNLyTiqMkasb_14">
    <vt:lpwstr>ge"},{"id":201,"uris":["http://zotero.org/users/local/TwUz9M9z/items/FWK2MHST"],"uri":["http://zotero.org/users/local/TwUz9M9z/items/FWK2MHST"],"itemData":{"id":201,"type":"article-journal","title":"BCI demographics: How many (and what kinds of) people ca</vt:lpwstr>
  </property>
  <property fmtid="{D5CDD505-2E9C-101B-9397-08002B2CF9AE}" pid="1079" name="ZOTERO_BREF_nNLyTiqMkasb_15">
    <vt:lpwstr>n use an SSVEP BCI?","container-title":"IEEE Transactions on Neural Systems and Rehabilitation Engineering","page":"107-116","volume":"18","issue":"2","source":"CrossRef","DOI":"10.1109/TNSRE.2009.2039495","ISSN":"1534-4320, 1558-0210","shortTitle":"BCI D</vt:lpwstr>
  </property>
  <property fmtid="{D5CDD505-2E9C-101B-9397-08002B2CF9AE}" pid="1080" name="ZOTERO_BREF_nNLyTiqMkasb_16">
    <vt:lpwstr>emographics","author":[{"family":"Allison","given":"Brendan"},{"family":"Luth","given":"Thorsten"},{"family":"Valbuena","given":"Diana"},{"family":"Teymourian","given":"Amir"},{"family":"Volosyak","given":"Ivan"},{"family":"Graser","given":"Axel"}],"issue</vt:lpwstr>
  </property>
  <property fmtid="{D5CDD505-2E9C-101B-9397-08002B2CF9AE}" pid="1081" name="ZOTERO_BREF_nNLyTiqMkasb_17">
    <vt:lpwstr>d":{"date-parts":[["2010",4]]}},"label":"page"}],"schema":"https://github.com/citation-style-language/schema/raw/master/csl-citation.json"}</vt:lpwstr>
  </property>
  <property fmtid="{D5CDD505-2E9C-101B-9397-08002B2CF9AE}" pid="1082" name="ZOTERO_BREF_AhB85YUf4M81_1">
    <vt:lpwstr>ZOTERO_TEMP</vt:lpwstr>
  </property>
  <property fmtid="{D5CDD505-2E9C-101B-9397-08002B2CF9AE}" pid="1083" name="ZOTERO_BREF_XjSLkkY7ZsqI_1">
    <vt:lpwstr>ZOTERO_TEMP</vt:lpwstr>
  </property>
  <property fmtid="{D5CDD505-2E9C-101B-9397-08002B2CF9AE}" pid="1084" name="ZOTERO_BREF_MObEx1xtSm8F_1">
    <vt:lpwstr>ZOTERO_ITEM CSL_CITATION {"citationID":"0oPOxCyP","properties":{"formattedCitation":"[9]","plainCitation":"[9]"},"citationItems":[{"id":10,"uris":["http://zotero.org/users/local/TwUz9M9z/items/SQRJPH5J"],"uri":["http://zotero.org/users/local/TwUz9M9z/item</vt:lpwstr>
  </property>
  <property fmtid="{D5CDD505-2E9C-101B-9397-08002B2CF9AE}" pid="1085" name="ZOTERO_BREF_MObEx1xtSm8F_2">
    <vt:lpwstr>s/SQRJPH5J"],"itemData":{"id":10,"type":"article-journal","title":"Transferring brain–computer interfaces beyond the laboratory: Successful application control for motor-disabled users","container-title":"Artificial Intelligence in Medicine","page":"121-1</vt:lpwstr>
  </property>
  <property fmtid="{D5CDD505-2E9C-101B-9397-08002B2CF9AE}" pid="1086" name="ZOTERO_BREF_MObEx1xtSm8F_3">
    <vt:lpwstr>32","volume":"59","issue":"2","source":"CrossRef","DOI":"10.1016/j.artmed.2013.08.004","ISSN":"09333657","shortTitle":"Transferring brain–computer interfaces beyond the laboratory","language":"en","author":[{"family":"Leeb","given":"Robert"},{"family":"Pe</vt:lpwstr>
  </property>
  <property fmtid="{D5CDD505-2E9C-101B-9397-08002B2CF9AE}" pid="1087" name="ZOTERO_BREF_MObEx1xtSm8F_4">
    <vt:lpwstr>rdikis","given":"Serafeim"},{"family":"Tonin","given":"Luca"},{"family":"Biasiucci","given":"Andrea"},{"family":"Tavella","given":"Michele"},{"family":"Creatura","given":"Marco"},{"family":"Molina","given":"Alberto"},{"family":"Al-Khodairy","given":"Abdul</vt:lpwstr>
  </property>
  <property fmtid="{D5CDD505-2E9C-101B-9397-08002B2CF9AE}" pid="1088" name="ZOTERO_BREF_MObEx1xtSm8F_5">
    <vt:lpwstr>"},{"family":"Carlson","given":"Tom"},{"family":"Millán","given":"José d R"}],"issued":{"date-parts":[["2013",10]]}}}],"schema":"https://github.com/citation-style-language/schema/raw/master/csl-citation.json"}</vt:lpwstr>
  </property>
  <property fmtid="{D5CDD505-2E9C-101B-9397-08002B2CF9AE}" pid="1089" name="ZOTERO_BREF_sGoUBLWHRkpp_34">
    <vt:lpwstr>":"en","author":[{"family":"Aflalo","given":"T."},{"family":"Kellis","given":"S."},{"family":"Klaes","given":"C."},{"family":"Lee","given":"B."},{"family":"Shi","given":"Y."},{"family":"Pejsa","given":"K."},{"family":"Shanfield","given":"K."},{"family":"H</vt:lpwstr>
  </property>
  <property fmtid="{D5CDD505-2E9C-101B-9397-08002B2CF9AE}" pid="1090" name="ZOTERO_BREF_sGoUBLWHRkpp_35">
    <vt:lpwstr>ayes-Jackson","given":"S."},{"family":"Aisen","given":"M."},{"family":"Heck","given":"C."},{"family":"Liu","given":"C."},{"family":"Andersen","given":"R. A."}],"issued":{"date-parts":[["2015",5,22]]}},"label":"page"},{"id":202,"uris":["http://zotero.org/u</vt:lpwstr>
  </property>
  <property fmtid="{D5CDD505-2E9C-101B-9397-08002B2CF9AE}" pid="1091" name="ZOTERO_BREF_sGoUBLWHRkpp_36">
    <vt:lpwstr>sers/local/TwUz9M9z/items/6ICBBWRC"],"uri":["http://zotero.org/users/local/TwUz9M9z/items/6ICBBWRC"],"itemData":{"id":202,"type":"article-journal","title":"Restoring cortical control of functional movement in a human with quadriplegia","container-title":"</vt:lpwstr>
  </property>
  <property fmtid="{D5CDD505-2E9C-101B-9397-08002B2CF9AE}" pid="1092" name="ZOTERO_BREF_GV4vkHhZsyRV_5">
    <vt:lpwstr>/items/VG48RJ9C"],"itemData":{"id":197,"type":"article-journal","title":"Neurophysiological predictor of SMR-based BCI performance","container-title":"NeuroImage","page":"1303-1309","volume":"51","issue":"4","source":"CrossRef","DOI":"10.1016/j.neuroimage</vt:lpwstr>
  </property>
  <property fmtid="{D5CDD505-2E9C-101B-9397-08002B2CF9AE}" pid="1093" name="ZOTERO_BREF_GV4vkHhZsyRV_6">
    <vt:lpwstr>.2010.03.022","ISSN":"10538119","language":"en","author":[{"family":"Blankertz","given":"Benjamin"},{"family":"Sannelli","given":"Claudia"},{"family":"Halder","given":"Sebastian"},{"family":"Hammer","given":"Eva M."},{"family":"Kübler","given":"Andrea"},{</vt:lpwstr>
  </property>
  <property fmtid="{D5CDD505-2E9C-101B-9397-08002B2CF9AE}" pid="1094" name="ZOTERO_BREF_GV4vkHhZsyRV_7">
    <vt:lpwstr>"family":"Müller","given":"Klaus-Robert"},{"family":"Curio","given":"Gabriel"},{"family":"Dickhaus","given":"Thorsten"}],"issued":{"date-parts":[["2010",7]]}},"label":"page"},{"id":175,"uris":["http://zotero.org/users/local/TwUz9M9z/items/ZQSVNGS6"],"uri"</vt:lpwstr>
  </property>
  <property fmtid="{D5CDD505-2E9C-101B-9397-08002B2CF9AE}" pid="1095" name="ZOTERO_BREF_GV4vkHhZsyRV_8">
    <vt:lpwstr>:["http://zotero.org/users/local/TwUz9M9z/items/ZQSVNGS6"],"itemData":{"id":175,"type":"article-journal","title":"Machine-learning-based coadaptive calibration for brain-computer interfaces","container-title":"Neural Computation","page":"791-816","volume"</vt:lpwstr>
  </property>
  <property fmtid="{D5CDD505-2E9C-101B-9397-08002B2CF9AE}" pid="1096" name="ZOTERO_BREF_GV4vkHhZsyRV_9">
    <vt:lpwstr>:"23","issue":"3","source":"CrossRef","DOI":"10.1162/NECO_a_00089","ISSN":"0899-7667, 1530-888X","language":"en","author":[{"family":"Vidaurre","given":"Carmen"},{"family":"Sannelli","given":"Claudia"},{"family":"Müller","given":"Klaus-Robert"},{"family":</vt:lpwstr>
  </property>
  <property fmtid="{D5CDD505-2E9C-101B-9397-08002B2CF9AE}" pid="1097" name="ZOTERO_BREF_GV4vkHhZsyRV_10">
    <vt:lpwstr>"Blankertz","given":"Benjamin"}],"issued":{"date-parts":[["2011",3]]}},"label":"page"},{"id":10,"uris":["http://zotero.org/users/local/TwUz9M9z/items/SQRJPH5J"],"uri":["http://zotero.org/users/local/TwUz9M9z/items/SQRJPH5J"],"itemData":{"id":10,"type":"ar</vt:lpwstr>
  </property>
  <property fmtid="{D5CDD505-2E9C-101B-9397-08002B2CF9AE}" pid="1098" name="ZOTERO_BREF_GV4vkHhZsyRV_11">
    <vt:lpwstr>ticle-journal","title":"Transferring brain–computer interfaces beyond the laboratory: Successful application control for motor-disabled users","container-title":"Artificial Intelligence in Medicine","page":"121-132","volume":"59","issue":"2","source":"Cro</vt:lpwstr>
  </property>
  <property fmtid="{D5CDD505-2E9C-101B-9397-08002B2CF9AE}" pid="1099" name="ZOTERO_BREF_GV4vkHhZsyRV_12">
    <vt:lpwstr>ssRef","DOI":"10.1016/j.artmed.2013.08.004","ISSN":"09333657","shortTitle":"Transferring brain–computer interfaces beyond the laboratory","language":"en","author":[{"family":"Leeb","given":"Robert"},{"family":"Perdikis","given":"Serafeim"},{"family":"Toni</vt:lpwstr>
  </property>
  <property fmtid="{D5CDD505-2E9C-101B-9397-08002B2CF9AE}" pid="1100" name="ZOTERO_BREF_GV4vkHhZsyRV_13">
    <vt:lpwstr>n","given":"Luca"},{"family":"Biasiucci","given":"Andrea"},{"family":"Tavella","given":"Michele"},{"family":"Creatura","given":"Marco"},{"family":"Molina","given":"Alberto"},{"family":"Al-Khodairy","given":"Abdul"},{"family":"Carlson","given":"Tom"},{"fam</vt:lpwstr>
  </property>
  <property fmtid="{D5CDD505-2E9C-101B-9397-08002B2CF9AE}" pid="1101" name="ZOTERO_BREF_GV4vkHhZsyRV_14">
    <vt:lpwstr>ily":"Millán","given":"José d R"}],"issued":{"date-parts":[["2013",10]]}},"label":"page"}],"schema":"https://github.com/citation-style-language/schema/raw/master/csl-citation.json"}</vt:lpwstr>
  </property>
  <property fmtid="{D5CDD505-2E9C-101B-9397-08002B2CF9AE}" pid="1102" name="ZOTERO_BREF_bQF2zotInmo6_1">
    <vt:lpwstr>ZOTERO_TEMP</vt:lpwstr>
  </property>
  <property fmtid="{D5CDD505-2E9C-101B-9397-08002B2CF9AE}" pid="1103" name="ZOTERO_BREF_24uQYFBT95EI_1">
    <vt:lpwstr>ZOTERO_TEMP</vt:lpwstr>
  </property>
  <property fmtid="{D5CDD505-2E9C-101B-9397-08002B2CF9AE}" pid="1104" name="ZOTERO_BREF_4UQSXH5TE2DF_1">
    <vt:lpwstr>ZOTERO_TEMP</vt:lpwstr>
  </property>
  <property fmtid="{D5CDD505-2E9C-101B-9397-08002B2CF9AE}" pid="1105" name="ZOTERO_BREF_G9lxrigXRgni_1">
    <vt:lpwstr>ZOTERO_ITEM CSL_CITATION {"citationID":"jSwSWSDo","properties":{"formattedCitation":"[51]","plainCitation":"[51]"},"citationItems":[{"id":177,"uris":["http://zotero.org/users/local/TwUz9M9z/items/HFAUPGNQ"],"uri":["http://zotero.org/users/local/TwUz9M9z/i</vt:lpwstr>
  </property>
  <property fmtid="{D5CDD505-2E9C-101B-9397-08002B2CF9AE}" pid="1106" name="ZOTERO_BREF_G9lxrigXRgni_2">
    <vt:lpwstr>tems/HFAUPGNQ"],"itemData":{"id":177,"type":"article-journal","title":"Context-aware adaptive spelling in motor imagery BCI","container-title":"Journal of Neural Engineering","page":"036018","volume":"13","issue":"3","source":"CrossRef","DOI":"10.1088/174</vt:lpwstr>
  </property>
  <property fmtid="{D5CDD505-2E9C-101B-9397-08002B2CF9AE}" pid="1107" name="ZOTERO_BREF_G9lxrigXRgni_3">
    <vt:lpwstr>1-2560/13/3/036018","ISSN":"1741-2560, 1741-2552","author":[{"family":"Perdikis","given":"S"},{"family":"Leeb","given":"R"},{"family":"Millán","given":"J d. R"}],"issued":{"date-parts":[["2016",6,1]]}}}],"schema":"https://github.com/citation-style-languag</vt:lpwstr>
  </property>
  <property fmtid="{D5CDD505-2E9C-101B-9397-08002B2CF9AE}" pid="1108" name="ZOTERO_BREF_G9lxrigXRgni_4">
    <vt:lpwstr>e/schema/raw/master/csl-citation.json"}</vt:lpwstr>
  </property>
  <property fmtid="{D5CDD505-2E9C-101B-9397-08002B2CF9AE}" pid="1109" name="ZOTERO_BREF_jBpu33u9Hc33_1">
    <vt:lpwstr>ZOTERO_TEMP</vt:lpwstr>
  </property>
  <property fmtid="{D5CDD505-2E9C-101B-9397-08002B2CF9AE}" pid="1110" name="ZOTERO_BREF_SyFs5UM5mJqM_1">
    <vt:lpwstr>ZOTERO_ITEM CSL_CITATION {"citationID":"a2hqftchtgk","properties":{"formattedCitation":"[30,40,49,51,56]","plainCitation":"[30,40,49,51,56]"},"citationItems":[{"id":175,"uris":["http://zotero.org/users/local/TwUz9M9z/items/ZQSVNGS6"],"uri":["http://zotero</vt:lpwstr>
  </property>
  <property fmtid="{D5CDD505-2E9C-101B-9397-08002B2CF9AE}" pid="1111" name="ZOTERO_BREF_SyFs5UM5mJqM_2">
    <vt:lpwstr>.org/users/local/TwUz9M9z/items/ZQSVNGS6"],"itemData":{"id":175,"type":"article-journal","title":"Machine-learning-based coadaptive calibration for brain-computer interfaces","container-title":"Neural Computation","page":"791-816","volume":"23","issue":"3</vt:lpwstr>
  </property>
  <property fmtid="{D5CDD505-2E9C-101B-9397-08002B2CF9AE}" pid="1112" name="ZOTERO_BREF_SyFs5UM5mJqM_3">
    <vt:lpwstr>","source":"CrossRef","DOI":"10.1162/NECO_a_00089","ISSN":"0899-7667, 1530-888X","language":"en","author":[{"family":"Vidaurre","given":"Carmen"},{"family":"Sannelli","given":"Claudia"},{"family":"Müller","given":"Klaus-Robert"},{"family":"Blankertz","giv</vt:lpwstr>
  </property>
  <property fmtid="{D5CDD505-2E9C-101B-9397-08002B2CF9AE}" pid="1113" name="ZOTERO_BREF_SyFs5UM5mJqM_4">
    <vt:lpwstr>en":"Benjamin"}],"issued":{"date-parts":[["2011",3]]}},"label":"page"},{"id":69,"uris":["http://zotero.org/users/local/TwUz9M9z/items/FC3GQB3R"],"uri":["http://zotero.org/users/local/TwUz9M9z/items/FC3GQB3R"],"itemData":{"id":69,"type":"article-journal","</vt:lpwstr>
  </property>
  <property fmtid="{D5CDD505-2E9C-101B-9397-08002B2CF9AE}" pid="1114" name="ZOTERO_BREF_SyFs5UM5mJqM_5">
    <vt:lpwstr>title":"A co-adaptive brain-computer interface for end users with severe motor impairment","container-title":"PLoS ONE","page":"e101168","volume":"9","issue":"7","source":"CrossRef","DOI":"10.1371/journal.pone.0101168","ISSN":"1932-6203","language":"en","</vt:lpwstr>
  </property>
  <property fmtid="{D5CDD505-2E9C-101B-9397-08002B2CF9AE}" pid="1115" name="ZOTERO_BREF_SyFs5UM5mJqM_6">
    <vt:lpwstr>author":[{"family":"Faller","given":"Josef"},{"family":"Scherer","given":"Reinhold"},{"family":"Costa","given":"Ursula"},{"family":"Opisso","given":"Eloy"},{"family":"Medina","given":"Josep"},{"family":"Müller-Putz","given":"Gernot R."}],"issued":{"date-p</vt:lpwstr>
  </property>
  <property fmtid="{D5CDD505-2E9C-101B-9397-08002B2CF9AE}" pid="1116" name="ZOTERO_BREF_SyFs5UM5mJqM_7">
    <vt:lpwstr>arts":[["2014",7,11]]}},"label":"page"},{"id":177,"uris":["http://zotero.org/users/local/TwUz9M9z/items/HFAUPGNQ"],"uri":["http://zotero.org/users/local/TwUz9M9z/items/HFAUPGNQ"],"itemData":{"id":177,"type":"article-journal","title":"Context-aware adaptiv</vt:lpwstr>
  </property>
  <property fmtid="{D5CDD505-2E9C-101B-9397-08002B2CF9AE}" pid="1117" name="ZOTERO_BREF_SyFs5UM5mJqM_8">
    <vt:lpwstr>e spelling in motor imagery BCI","container-title":"Journal of Neural Engineering","page":"036018","volume":"13","issue":"3","source":"CrossRef","DOI":"10.1088/1741-2560/13/3/036018","ISSN":"1741-2560, 1741-2552","author":[{"family":"Perdikis","given":"S"</vt:lpwstr>
  </property>
  <property fmtid="{D5CDD505-2E9C-101B-9397-08002B2CF9AE}" pid="1118" name="ZOTERO_BREF_SyFs5UM5mJqM_9">
    <vt:lpwstr>},{"family":"Leeb","given":"R"},{"family":"Millán","given":"J d R"}],"issued":{"date-parts":[["2016",6,1]]}},"label":"page"},{"id":76,"uris":["http://zotero.org/users/local/TwUz9M9z/items/FGP2TF9K"],"uri":["http://zotero.org/users/local/TwUz9M9z/items/FGP</vt:lpwstr>
  </property>
  <property fmtid="{D5CDD505-2E9C-101B-9397-08002B2CF9AE}" pid="1119" name="ZOTERO_BREF_SyFs5UM5mJqM_10">
    <vt:lpwstr>2TF9K"],"itemData":{"id":76,"type":"article-journal","title":"A high-performance neural prosthesis enabled by control algorithm design","container-title":"Nature Neuroscience","page":"1752-1757","volume":"15","issue":"12","source":"CrossRef","DOI":"10.103</vt:lpwstr>
  </property>
  <property fmtid="{D5CDD505-2E9C-101B-9397-08002B2CF9AE}" pid="1120" name="ZOTERO_BREF_SyFs5UM5mJqM_11">
    <vt:lpwstr>8/nn.3265","ISSN":"1097-6256, 1546-1726","author":[{"family":"Gilja","given":"Vikash"},{"family":"Nuyujukian","given":"Paul"},{"family":"Chestek","given":"Cindy A"},{"family":"Cunningham","given":"John P"},{"family":"Yu","given":"Byron M"},{"family":"Fan"</vt:lpwstr>
  </property>
  <property fmtid="{D5CDD505-2E9C-101B-9397-08002B2CF9AE}" pid="1121" name="ZOTERO_BREF_SyFs5UM5mJqM_12">
    <vt:lpwstr>,"given":"Joline M"},{"family":"Churchland","given":"Mark M"},{"family":"Kaufman","given":"Matthew T"},{"family":"Kao","given":"Jonathan C"},{"family":"Ryu","given":"Stephen I"},{"family":"Shenoy","given":"Krishna V"}],"issued":{"date-parts":[["2012",11,1</vt:lpwstr>
  </property>
  <property fmtid="{D5CDD505-2E9C-101B-9397-08002B2CF9AE}" pid="1122" name="ZOTERO_BREF_SyFs5UM5mJqM_13">
    <vt:lpwstr>8]]}},"label":"page"},{"id":91,"uris":["http://zotero.org/users/local/TwUz9M9z/items/NMZUA3G3"],"uri":["http://zotero.org/users/local/TwUz9M9z/items/NMZUA3G3"],"itemData":{"id":91,"type":"article-journal","title":"Virtual typing by people with tetraplegia</vt:lpwstr>
  </property>
  <property fmtid="{D5CDD505-2E9C-101B-9397-08002B2CF9AE}" pid="1123" name="ZOTERO_BREF_SyFs5UM5mJqM_14">
    <vt:lpwstr> using a self-calibrating intracortical brain-computer interface","container-title":"Science Translational Medicine","page":"313ra179-313ra179","volume":"7","issue":"313","source":"CrossRef","DOI":"10.1126/scitranslmed.aac7328","ISSN":"1946-6234, 1946-624</vt:lpwstr>
  </property>
  <property fmtid="{D5CDD505-2E9C-101B-9397-08002B2CF9AE}" pid="1124" name="ZOTERO_BREF_SyFs5UM5mJqM_15">
    <vt:lpwstr>2","language":"en","author":[{"family":"Jarosiewicz","given":"B."},{"family":"Sarma","given":"A. A."},{"family":"Bacher","given":"D."},{"family":"Masse","given":"N. Y."},{"family":"Simeral","given":"J. D."},{"family":"Sorice","given":"B."},{"family":"Oakl</vt:lpwstr>
  </property>
  <property fmtid="{D5CDD505-2E9C-101B-9397-08002B2CF9AE}" pid="1125" name="ZOTERO_BREF_SyFs5UM5mJqM_16">
    <vt:lpwstr>ey","given":"E. M."},{"family":"Blabe","given":"C."},{"family":"Pandarinath","given":"C."},{"family":"Gilja","given":"V."},{"family":"Cash","given":"S. S."},{"family":"Eskandar","given":"E. N."},{"family":"Friehs","given":"G."},{"family":"Henderson","give</vt:lpwstr>
  </property>
  <property fmtid="{D5CDD505-2E9C-101B-9397-08002B2CF9AE}" pid="1126" name="ZOTERO_BREF_SyFs5UM5mJqM_17">
    <vt:lpwstr>n":"J. M."},{"family":"Shenoy","given":"K. V."},{"family":"Donoghue","given":"J. P."},{"family":"Hochberg","given":"L. R."}],"issued":{"date-parts":[["2015",11,11]]}},"label":"page"}],"schema":"https://github.com/citation-style-language/schema/raw/master/</vt:lpwstr>
  </property>
  <property fmtid="{D5CDD505-2E9C-101B-9397-08002B2CF9AE}" pid="1127" name="ZOTERO_BREF_SyFs5UM5mJqM_18">
    <vt:lpwstr>csl-citation.json"}</vt:lpwstr>
  </property>
  <property fmtid="{D5CDD505-2E9C-101B-9397-08002B2CF9AE}" pid="1128" name="ZOTERO_BREF_cj9e51N7GtKD_1">
    <vt:lpwstr>ZOTERO_TEMP</vt:lpwstr>
  </property>
  <property fmtid="{D5CDD505-2E9C-101B-9397-08002B2CF9AE}" pid="1129" name="ZOTERO_BREF_N6yhnN2bjvgH_1">
    <vt:lpwstr>ZOTERO_ITEM CSL_CITATION {"citationID":"bkFvgB9V","properties":{"formattedCitation":"[51]","plainCitation":"[51]"},"citationItems":[{"id":177,"uris":["http://zotero.org/users/local/TwUz9M9z/items/HFAUPGNQ"],"uri":["http://zotero.org/users/local/TwUz9M9z/i</vt:lpwstr>
  </property>
  <property fmtid="{D5CDD505-2E9C-101B-9397-08002B2CF9AE}" pid="1130" name="ZOTERO_BREF_N6yhnN2bjvgH_2">
    <vt:lpwstr>tems/HFAUPGNQ"],"itemData":{"id":177,"type":"article-journal","title":"Context-aware adaptive spelling in motor imagery BCI","container-title":"Journal of Neural Engineering","page":"036018","volume":"13","issue":"3","source":"CrossRef","DOI":"10.1088/174</vt:lpwstr>
  </property>
  <property fmtid="{D5CDD505-2E9C-101B-9397-08002B2CF9AE}" pid="1131" name="ZOTERO_BREF_N6yhnN2bjvgH_3">
    <vt:lpwstr>1-2560/13/3/036018","ISSN":"1741-2560, 1741-2552","author":[{"family":"Perdikis","given":"S"},{"family":"Leeb","given":"R"},{"family":"Millán","given":"J d R"}],"issued":{"date-parts":[["2016",6,1]]}}}],"schema":"https://github.com/citation-style-language</vt:lpwstr>
  </property>
  <property fmtid="{D5CDD505-2E9C-101B-9397-08002B2CF9AE}" pid="1132" name="ZOTERO_BREF_N6yhnN2bjvgH_4">
    <vt:lpwstr>/schema/raw/master/csl-citation.json"}</vt:lpwstr>
  </property>
  <property fmtid="{D5CDD505-2E9C-101B-9397-08002B2CF9AE}" pid="1133" name="ZOTERO_BREF_1xavpUNxTZOZ_1">
    <vt:lpwstr>ZOTERO_ITEM CSL_CITATION {"citationID":"a24g3jq7na8","properties":{"formattedCitation":"[6,9,49]","plainCitation":"[6,9,49]"},"citationItems":[{"id":197,"uris":["http://zotero.org/users/local/TwUz9M9z/items/VG48RJ9C"],"uri":["http://zotero.org/users/local</vt:lpwstr>
  </property>
  <property fmtid="{D5CDD505-2E9C-101B-9397-08002B2CF9AE}" pid="1134" name="ZOTERO_BREF_1xavpUNxTZOZ_2">
    <vt:lpwstr>/TwUz9M9z/items/VG48RJ9C"],"itemData":{"id":197,"type":"article-journal","title":"Neurophysiological predictor of SMR-based BCI performance","container-title":"NeuroImage","page":"1303-1309","volume":"51","issue":"4","source":"CrossRef","DOI":"10.1016/j.n</vt:lpwstr>
  </property>
  <property fmtid="{D5CDD505-2E9C-101B-9397-08002B2CF9AE}" pid="1135" name="ZOTERO_BREF_1xavpUNxTZOZ_3">
    <vt:lpwstr>euroimage.2010.03.022","ISSN":"10538119","language":"en","author":[{"family":"Blankertz","given":"Benjamin"},{"family":"Sannelli","given":"Claudia"},{"family":"Halder","given":"Sebastian"},{"family":"Hammer","given":"Eva M."},{"family":"Kübler","given":"A</vt:lpwstr>
  </property>
  <property fmtid="{D5CDD505-2E9C-101B-9397-08002B2CF9AE}" pid="1136" name="ZOTERO_BREF_1xavpUNxTZOZ_4">
    <vt:lpwstr>ndrea"},{"family":"Müller","given":"Klaus-Robert"},{"family":"Curio","given":"Gabriel"},{"family":"Dickhaus","given":"Thorsten"}],"issued":{"date-parts":[["2010",7]]}},"label":"page"},{"id":175,"uris":["http://zotero.org/users/local/TwUz9M9z/items/ZQSVNGS</vt:lpwstr>
  </property>
  <property fmtid="{D5CDD505-2E9C-101B-9397-08002B2CF9AE}" pid="1137" name="ZOTERO_BREF_1xavpUNxTZOZ_5">
    <vt:lpwstr>6"],"uri":["http://zotero.org/users/local/TwUz9M9z/items/ZQSVNGS6"],"itemData":{"id":175,"type":"article-journal","title":"Machine-learning-based coadaptive calibration for brain-computer interfaces","container-title":"Neural Computation","page":"791-816"</vt:lpwstr>
  </property>
  <property fmtid="{D5CDD505-2E9C-101B-9397-08002B2CF9AE}" pid="1138" name="ZOTERO_BREF_1xavpUNxTZOZ_6">
    <vt:lpwstr>,"volume":"23","issue":"3","source":"CrossRef","DOI":"10.1162/NECO_a_00089","ISSN":"0899-7667, 1530-888X","language":"en","author":[{"family":"Vidaurre","given":"Carmen"},{"family":"Sannelli","given":"Claudia"},{"family":"Müller","given":"Klaus-Robert"},{</vt:lpwstr>
  </property>
  <property fmtid="{D5CDD505-2E9C-101B-9397-08002B2CF9AE}" pid="1139" name="ZOTERO_BREF_1xavpUNxTZOZ_7">
    <vt:lpwstr>"family":"Blankertz","given":"Benjamin"}],"issued":{"date-parts":[["2011",3]]}},"label":"page"},{"id":10,"uris":["http://zotero.org/users/local/TwUz9M9z/items/SQRJPH5J"],"uri":["http://zotero.org/users/local/TwUz9M9z/items/SQRJPH5J"],"itemData":{"id":10,"</vt:lpwstr>
  </property>
  <property fmtid="{D5CDD505-2E9C-101B-9397-08002B2CF9AE}" pid="1140" name="ZOTERO_BREF_1xavpUNxTZOZ_8">
    <vt:lpwstr>type":"article-journal","title":"Transferring brain–computer interfaces beyond the laboratory: Successful application control for motor-disabled users","container-title":"Artificial Intelligence in Medicine","page":"121-132","volume":"59","issue":"2","sou</vt:lpwstr>
  </property>
  <property fmtid="{D5CDD505-2E9C-101B-9397-08002B2CF9AE}" pid="1141" name="ZOTERO_BREF_1xavpUNxTZOZ_9">
    <vt:lpwstr>rce":"CrossRef","DOI":"10.1016/j.artmed.2013.08.004","ISSN":"09333657","shortTitle":"Transferring brain–computer interfaces beyond the laboratory","language":"en","author":[{"family":"Leeb","given":"Robert"},{"family":"Perdikis","given":"Serafeim"},{"fami</vt:lpwstr>
  </property>
  <property fmtid="{D5CDD505-2E9C-101B-9397-08002B2CF9AE}" pid="1142" name="ZOTERO_BREF_1xavpUNxTZOZ_10">
    <vt:lpwstr>ly":"Tonin","given":"Luca"},{"family":"Biasiucci","given":"Andrea"},{"family":"Tavella","given":"Michele"},{"family":"Creatura","given":"Marco"},{"family":"Molina","given":"Alberto"},{"family":"Al-Khodairy","given":"Abdul"},{"family":"Carlson","given":"To</vt:lpwstr>
  </property>
  <property fmtid="{D5CDD505-2E9C-101B-9397-08002B2CF9AE}" pid="1143" name="ZOTERO_BREF_1xavpUNxTZOZ_11">
    <vt:lpwstr>m"},{"family":"Millán","given":"José d R"}],"issued":{"date-parts":[["2013",10]]}},"label":"page"}],"schema":"https://github.com/citation-style-language/schema/raw/master/csl-citation.json"}</vt:lpwstr>
  </property>
  <property fmtid="{D5CDD505-2E9C-101B-9397-08002B2CF9AE}" pid="1144" name="ZOTERO_BREF_gkh821PJZ9fN_1">
    <vt:lpwstr>ZOTERO_ITEM CSL_CITATION {"citationID":"adk5v2njon","properties":{"formattedCitation":"[54,57]","plainCitation":"[54,57]"},"citationItems":[{"id":183,"uris":["http://zotero.org/users/local/TwUz9M9z/items/GTAFDZ74"],"uri":["http://zotero.org/users/local/Tw</vt:lpwstr>
  </property>
  <property fmtid="{D5CDD505-2E9C-101B-9397-08002B2CF9AE}" pid="1145" name="ZOTERO_BREF_gkh821PJZ9fN_2">
    <vt:lpwstr>Uz9M9z/items/GTAFDZ74"],"itemData":{"id":183,"type":"article-journal","title":"Emergence of a stable cortical map for neuroprosthetic control","container-title":"PLoS Biology","page":"e1000153","volume":"7","issue":"7","source":"CrossRef","DOI":"10.1371/j</vt:lpwstr>
  </property>
  <property fmtid="{D5CDD505-2E9C-101B-9397-08002B2CF9AE}" pid="1146" name="ZOTERO_BREF_gkh821PJZ9fN_3">
    <vt:lpwstr>ournal.pbio.1000153","ISSN":"1545-7885","language":"en","author":[{"family":"Ganguly","given":"Karunesh"},{"family":"Carmena","given":"Jose M."}],"issued":{"date-parts":[["2009",7,21]]}},"label":"page"},{"id":184,"uris":["http://zotero.org/users/local/TwU</vt:lpwstr>
  </property>
  <property fmtid="{D5CDD505-2E9C-101B-9397-08002B2CF9AE}" pid="1147" name="ZOTERO_BREF_gkh821PJZ9fN_4">
    <vt:lpwstr>z9M9z/items/GA9M6CJH"],"uri":["http://zotero.org/users/local/TwUz9M9z/items/GA9M6CJH"],"itemData":{"id":184,"type":"article-journal","title":"Closed-loop decoder adaptation shapes neural plasticity for skillful neuroprosthetic control","container-title":"</vt:lpwstr>
  </property>
  <property fmtid="{D5CDD505-2E9C-101B-9397-08002B2CF9AE}" pid="1148" name="ZOTERO_BREF_gkh821PJZ9fN_5">
    <vt:lpwstr>Neuron","page":"1380-1393","volume":"82","issue":"6","source":"CrossRef","DOI":"10.1016/j.neuron.2014.04.048","ISSN":"08966273","language":"en","author":[{"family":"Orsborn","given":"Amy L."},{"family":"Moorman","given":"Helene G."},{"family":"Overduin","</vt:lpwstr>
  </property>
  <property fmtid="{D5CDD505-2E9C-101B-9397-08002B2CF9AE}" pid="1149" name="ZOTERO_BREF_gkh821PJZ9fN_6">
    <vt:lpwstr>given":"Simon A."},{"family":"Shanechi","given":"Maryam M."},{"family":"Dimitrov","given":"Dragan F."},{"family":"Carmena","given":"Jose M."}],"issued":{"date-parts":[["2014",6]]}},"label":"page"}],"schema":"https://github.com/citation-style-language/sche</vt:lpwstr>
  </property>
  <property fmtid="{D5CDD505-2E9C-101B-9397-08002B2CF9AE}" pid="1150" name="ZOTERO_BREF_gkh821PJZ9fN_7">
    <vt:lpwstr>ma/raw/master/csl-citation.json"}</vt:lpwstr>
  </property>
  <property fmtid="{D5CDD505-2E9C-101B-9397-08002B2CF9AE}" pid="1151" name="ZOTERO_BREF_CWMxGLgeaPK0_1">
    <vt:lpwstr>ZOTERO_ITEM CSL_CITATION {"citationID":"ajv1i4bqvq","properties":{"formattedCitation":"[58,59]","plainCitation":"[58,59]"},"citationItems":[{"id":170,"uris":["http://zotero.org/users/local/TwUz9M9z/items/RCCD4RHT"],"uri":["http://zotero.org/users/local/Tw</vt:lpwstr>
  </property>
  <property fmtid="{D5CDD505-2E9C-101B-9397-08002B2CF9AE}" pid="1152" name="ZOTERO_BREF_CWMxGLgeaPK0_2">
    <vt:lpwstr>Uz9M9z/items/RCCD4RHT"],"itemData":{"id":170,"type":"article-journal","title":"Breaking the silence: Brain-computer interfaces (BCI) for communication and motor control","container-title":"Psychophysiology","page":"517-532","volume":"43","issue":"6","sour</vt:lpwstr>
  </property>
  <property fmtid="{D5CDD505-2E9C-101B-9397-08002B2CF9AE}" pid="1153" name="ZOTERO_BREF_CWMxGLgeaPK0_3">
    <vt:lpwstr>ce":"CrossRef","DOI":"10.1111/j.1469-8986.2006.00456.x","ISSN":"0048-5772, 1469-8986","shortTitle":"Breaking the silence","language":"en","author":[{"family":"Birbaumer","given":"Niels"}],"issued":{"date-parts":[["2006",11]]}},"label":"page"},{"id":171,"u</vt:lpwstr>
  </property>
  <property fmtid="{D5CDD505-2E9C-101B-9397-08002B2CF9AE}" pid="1154" name="ZOTERO_BREF_CWMxGLgeaPK0_4">
    <vt:lpwstr>ris":["http://zotero.org/users/local/TwUz9M9z/items/ERIKEJUU"],"uri":["http://zotero.org/users/local/TwUz9M9z/items/ERIKEJUU"],"itemData":{"id":171,"type":"article-journal","title":"Learned regulation of brain metabolism","container-title":"Trends in Cogn</vt:lpwstr>
  </property>
  <property fmtid="{D5CDD505-2E9C-101B-9397-08002B2CF9AE}" pid="1155" name="ZOTERO_BREF_CWMxGLgeaPK0_5">
    <vt:lpwstr>itive Sciences","page":"295-302","volume":"17","issue":"6","source":"CrossRef","DOI":"10.1016/j.tics.2013.04.009","ISSN":"13646613","language":"en","author":[{"family":"Birbaumer","given":"Niels"},{"family":"Ruiz","given":"Sergio"},{"family":"Sitaram","gi</vt:lpwstr>
  </property>
  <property fmtid="{D5CDD505-2E9C-101B-9397-08002B2CF9AE}" pid="1156" name="ZOTERO_BREF_CWMxGLgeaPK0_6">
    <vt:lpwstr>ven":"Ranganatha"}],"issued":{"date-parts":[["2013",6]]}},"label":"page"}],"schema":"https://github.com/citation-style-language/schema/raw/master/csl-citation.json"}</vt:lpwstr>
  </property>
  <property fmtid="{D5CDD505-2E9C-101B-9397-08002B2CF9AE}" pid="1157" name="ZOTERO_BREF_4iEZ6MWGaZc9_1">
    <vt:lpwstr>ZOTERO_TEMP</vt:lpwstr>
  </property>
  <property fmtid="{D5CDD505-2E9C-101B-9397-08002B2CF9AE}" pid="1158" name="ZOTERO_BREF_7y6HCm7INkk8_1">
    <vt:lpwstr>ZOTERO_ITEM CSL_CITATION {"citationID":"a2n7m3q7j62","properties":{"formattedCitation":"[3,18,22]","plainCitation":"[3,18,22]"},"citationItems":[{"id":27,"uris":["http://zotero.org/users/local/TwUz9M9z/items/CKP56TKK"],"uri":["http://zotero.org/users/loca</vt:lpwstr>
  </property>
  <property fmtid="{D5CDD505-2E9C-101B-9397-08002B2CF9AE}" pid="1159" name="ZOTERO_BREF_7y6HCm7INkk8_2">
    <vt:lpwstr>l/TwUz9M9z/items/CKP56TKK"],"itemData":{"id":27,"type":"article-journal","title":"A spelling device for the paralysed","container-title":"Nature","page":"297-298","volume":"398","issue":"6725","source":"CrossRef","DOI":"10.1038/18581","ISSN":"0028-0836","</vt:lpwstr>
  </property>
  <property fmtid="{D5CDD505-2E9C-101B-9397-08002B2CF9AE}" pid="1160" name="ZOTERO_BREF_7y6HCm7INkk8_3">
    <vt:lpwstr>author":[{"family":"Birbaumer","given":"N."},{"family":"Ghanayim","given":"N."},{"family":"Hinterberger","given":"T."},{"family":"Iversen","given":"I."},{"family":"Kotchoubey","given":"B."},{"family":"Kübler","given":"A."},{"family":"Perelmouter","given":</vt:lpwstr>
  </property>
  <property fmtid="{D5CDD505-2E9C-101B-9397-08002B2CF9AE}" pid="1161" name="ZOTERO_BREF_7y6HCm7INkk8_4">
    <vt:lpwstr>"J."},{"family":"Taub","given":"E."},{"family":"Flor","given":"H."}],"issued":{"date-parts":[["1999",3,25]]}},"label":"page"},{"id":38,"uris":["http://zotero.org/users/local/TwUz9M9z/items/C563K943"],"uri":["http://zotero.org/users/local/TwUz9M9z/items/C5</vt:lpwstr>
  </property>
  <property fmtid="{D5CDD505-2E9C-101B-9397-08002B2CF9AE}" pid="1162" name="ZOTERO_BREF_7y6HCm7INkk8_5">
    <vt:lpwstr>63K943"],"itemData":{"id":38,"type":"article-journal","title":"‘Thought’ – control of functional electrical stimulation to restore hand grasp in a patient with tetraplegia","container-title":"Neuroscience Letters","page":"33-36","volume":"351","issue":"1"</vt:lpwstr>
  </property>
  <property fmtid="{D5CDD505-2E9C-101B-9397-08002B2CF9AE}" pid="1163" name="ZOTERO_BREF_7y6HCm7INkk8_6">
    <vt:lpwstr>,"source":"CrossRef","DOI":"10.1016/S0304-3940(03)00947-9","ISSN":"03043940","language":"en","author":[{"family":"Pfurtscheller","given":"Gert"},{"family":"Müller","given":"Gernot R"},{"family":"Pfurtscheller","given":"Jörg"},{"family":"Gerner","given":"H</vt:lpwstr>
  </property>
  <property fmtid="{D5CDD505-2E9C-101B-9397-08002B2CF9AE}" pid="1164" name="ZOTERO_BREF_7y6HCm7INkk8_7">
    <vt:lpwstr>ans Jürgen"},{"family":"Rupp","given":"Rüdiger"}],"issued":{"date-parts":[["2003",11]]}},"label":"page"},{"id":47,"uris":["http://zotero.org/users/local/TwUz9M9z/items/N8SMEKE5"],"uri":["http://zotero.org/users/local/TwUz9M9z/items/N8SMEKE5"],"itemData":{</vt:lpwstr>
  </property>
  <property fmtid="{D5CDD505-2E9C-101B-9397-08002B2CF9AE}" pid="1165" name="ZOTERO_BREF_7y6HCm7INkk8_8">
    <vt:lpwstr>"id":47,"type":"article-journal","title":"Control of a two-dimensional movement signal by a noninvasive brain-computer interface in humans","container-title":"Proceedings of the National Academy of Sciences","page":"17849-17854","volume":"101","issue":"51</vt:lpwstr>
  </property>
  <property fmtid="{D5CDD505-2E9C-101B-9397-08002B2CF9AE}" pid="1166" name="ZOTERO_BREF_7y6HCm7INkk8_9">
    <vt:lpwstr>","source":"CrossRef","DOI":"10.1073/pnas.0403504101","ISSN":"0027-8424, 1091-6490","language":"en","author":[{"family":"Wolpaw","given":"J. R."},{"family":"McFarland","given":"D. J."}],"issued":{"date-parts":[["2004",12,21]]}},"label":"page"}],"schema":"</vt:lpwstr>
  </property>
  <property fmtid="{D5CDD505-2E9C-101B-9397-08002B2CF9AE}" pid="1167" name="ZOTERO_BREF_7y6HCm7INkk8_10">
    <vt:lpwstr>https://github.com/citation-style-language/schema/raw/master/csl-citation.json"}</vt:lpwstr>
  </property>
  <property fmtid="{D5CDD505-2E9C-101B-9397-08002B2CF9AE}" pid="1168" name="ZOTERO_BREF_VOTwGsZkVpCj_1">
    <vt:lpwstr>ZOTERO_ITEM CSL_CITATION {"citationID":"TOMuc80l","properties":{"formattedCitation":"{\\rtf [60\\uc0\\u8211{}62]}","plainCitation":"[60–62]"},"citationItems":[{"id":24,"uris":["http://zotero.org/users/local/TwUz9M9z/items/8HNWPRBC"],"uri":["http://zotero.</vt:lpwstr>
  </property>
  <property fmtid="{D5CDD505-2E9C-101B-9397-08002B2CF9AE}" pid="1169" name="ZOTERO_BREF_VOTwGsZkVpCj_2">
    <vt:lpwstr>org/users/local/TwUz9M9z/items/8HNWPRBC"],"itemData":{"id":24,"type":"article-journal","title":"Brain–computer interfaces and communication in paralysis: Extinction of goal directed thinking in completely paralysed patients?","container-title":"Clinical N</vt:lpwstr>
  </property>
  <property fmtid="{D5CDD505-2E9C-101B-9397-08002B2CF9AE}" pid="1170" name="ZOTERO_BREF_VOTwGsZkVpCj_3">
    <vt:lpwstr>europhysiology","page":"2658-2666","volume":"119","issue":"11","source":"CrossRef","DOI":"10.1016/j.clinph.2008.06.019","ISSN":"13882457","shortTitle":"Brain–computer interfaces and communication in paralysis","language":"en","author":[{"family":"Kübler",</vt:lpwstr>
  </property>
  <property fmtid="{D5CDD505-2E9C-101B-9397-08002B2CF9AE}" pid="1171" name="ZOTERO_BREF_VOTwGsZkVpCj_4">
    <vt:lpwstr>"given":"A."},{"family":"Birbaumer","given":"N."}],"issued":{"date-parts":[["2008",11]]}},"label":"page"},{"id":172,"uris":["http://zotero.org/users/local/TwUz9M9z/items/2QJD9RDB"],"uri":["http://zotero.org/users/local/TwUz9M9z/items/2QJD9RDB"],"itemData"</vt:lpwstr>
  </property>
  <property fmtid="{D5CDD505-2E9C-101B-9397-08002B2CF9AE}" pid="1172" name="ZOTERO_BREF_VOTwGsZkVpCj_5">
    <vt:lpwstr>:{"id":172,"type":"article-journal","title":"Discrimination of motor imagery-induced EEG patterns in patients with complete spinal cord injury","container-title":"Computational Intelligence and Neuroscience","page":"1-6","volume":"2009","source":"CrossRef</vt:lpwstr>
  </property>
  <property fmtid="{D5CDD505-2E9C-101B-9397-08002B2CF9AE}" pid="1173" name="ZOTERO_BREF_VOTwGsZkVpCj_6">
    <vt:lpwstr>","DOI":"10.1155/2009/104180","ISSN":"1687-5265, 1687-5273","language":"en","author":[{"family":"Pfurtscheller","given":"G."},{"family":"Linortner","given":"P."},{"family":"Winkler","given":"R."},{"family":"Korisek","given":"G."},{"family":"Müller-Putz","</vt:lpwstr>
  </property>
  <property fmtid="{D5CDD505-2E9C-101B-9397-08002B2CF9AE}" pid="1174" name="ZOTERO_BREF_VOTwGsZkVpCj_7">
    <vt:lpwstr>given":"G."}],"issued":{"date-parts":[["2009"]]}},"label":"page"},{"id":173,"uris":["http://zotero.org/users/local/TwUz9M9z/items/IEIN47BJ"],"uri":["http://zotero.org/users/local/TwUz9M9z/items/IEIN47BJ"],"itemData":{"id":173,"type":"article-journal","tit</vt:lpwstr>
  </property>
  <property fmtid="{D5CDD505-2E9C-101B-9397-08002B2CF9AE}" pid="1175" name="ZOTERO_BREF_VOTwGsZkVpCj_8">
    <vt:lpwstr>le":"Changes in movement-related β-band EEG signals in human spinal cord injury","container-title":"Clinical Neurophysiology","page":"2017-2023","volume":"121","issue":"12","source":"CrossRef","DOI":"10.1016/j.clinph.2010.05.012","ISSN":"13882457","langua</vt:lpwstr>
  </property>
  <property fmtid="{D5CDD505-2E9C-101B-9397-08002B2CF9AE}" pid="1176" name="ZOTERO_BREF_VOTwGsZkVpCj_9">
    <vt:lpwstr>ge":"en","author":[{"family":"Gourab","given":"Krishnaj"},{"family":"Schmit","given":"Brian D"}],"issued":{"date-parts":[["2010",12]]}},"label":"page"}],"schema":"https://github.com/citation-style-language/schema/raw/master/csl-citation.json"}</vt:lpwstr>
  </property>
  <property fmtid="{D5CDD505-2E9C-101B-9397-08002B2CF9AE}" pid="1177" name="ZOTERO_BREF_X2MI96h4CAIj_1">
    <vt:lpwstr>ZOTERO_TEMP</vt:lpwstr>
  </property>
  <property fmtid="{D5CDD505-2E9C-101B-9397-08002B2CF9AE}" pid="1178" name="ZOTERO_BREF_UEBrQfifiWk4_1">
    <vt:lpwstr>ZOTERO_ITEM CSL_CITATION {"citationID":"IxdtWjzS","properties":{"formattedCitation":"[1]","plainCitation":"[1]"},"citationItems":[{"id":9,"uris":["http://zotero.org/users/local/TwUz9M9z/items/62MQ944P"],"uri":["http://zotero.org/users/local/TwUz9M9z/items</vt:lpwstr>
  </property>
  <property fmtid="{D5CDD505-2E9C-101B-9397-08002B2CF9AE}" pid="1179" name="ZOTERO_BREF_UEBrQfifiWk4_2">
    <vt:lpwstr>/62MQ944P"],"itemData":{"id":9,"type":"article-journal","title":"Brain–computer interfaces for communication and rehabilitation","container-title":"Nature Reviews Neurology","page":"513-525","volume":"12","issue":"9","source":"CrossRef","DOI":"10.1038/nrn</vt:lpwstr>
  </property>
  <property fmtid="{D5CDD505-2E9C-101B-9397-08002B2CF9AE}" pid="1180" name="ZOTERO_BREF_UEBrQfifiWk4_3">
    <vt:lpwstr>eurol.2016.113","ISSN":"1759-4758, 1759-4766","author":[{"family":"Chaudhary","given":"Ujwal"},{"family":"Birbaumer","given":"Niels"},{"family":"Ramos-Murguialday","given":"Ander"}],"issued":{"date-parts":[["2016",8,19]]}}}],"schema":"https://github.com/c</vt:lpwstr>
  </property>
  <property fmtid="{D5CDD505-2E9C-101B-9397-08002B2CF9AE}" pid="1181" name="ZOTERO_BREF_UEBrQfifiWk4_4">
    <vt:lpwstr>itation-style-language/schema/raw/master/csl-citation.json"}</vt:lpwstr>
  </property>
  <property fmtid="{D5CDD505-2E9C-101B-9397-08002B2CF9AE}" pid="1182" name="ZOTERO_BREF_QfElowUCa5je_1">
    <vt:lpwstr>ZOTERO_TEMP</vt:lpwstr>
  </property>
  <property fmtid="{D5CDD505-2E9C-101B-9397-08002B2CF9AE}" pid="1183" name="ZOTERO_BREF_p8fURG1zZf5P_1">
    <vt:lpwstr>ZOTERO_ITEM CSL_CITATION {"citationID":"TNAhdr3E","properties":{"formattedCitation":"[19,24,27,31,49]","plainCitation":"[19,24,27,31,49]"},"citationItems":[{"id":49,"uris":["http://zotero.org/users/local/TwUz9M9z/items/G3VKRMFJ"],"uri":["http://zotero.org</vt:lpwstr>
  </property>
  <property fmtid="{D5CDD505-2E9C-101B-9397-08002B2CF9AE}" pid="1184" name="ZOTERO_BREF_p8fURG1zZf5P_2">
    <vt:lpwstr>/users/local/TwUz9M9z/items/G3VKRMFJ"],"itemData":{"id":49,"type":"article-journal","title":"EEG-based neuroprosthesis control: A step towards clinical practice","container-title":"Neuroscience Letters","page":"169-174","volume":"382","issue":"1-2","sourc</vt:lpwstr>
  </property>
  <property fmtid="{D5CDD505-2E9C-101B-9397-08002B2CF9AE}" pid="1185" name="ZOTERO_BREF_p8fURG1zZf5P_3">
    <vt:lpwstr>e":"CrossRef","DOI":"10.1016/j.neulet.2005.03.021","ISSN":"03043940","shortTitle":"EEG-based neuroprosthesis control","language":"en","author":[{"family":"Müller-Putz","given":"Gernot R."},{"family":"Scherer","given":"Reinhold"},{"family":"Pfurtscheller",</vt:lpwstr>
  </property>
  <property fmtid="{D5CDD505-2E9C-101B-9397-08002B2CF9AE}" pid="1186" name="ZOTERO_BREF_p8fURG1zZf5P_4">
    <vt:lpwstr>"given":"Gert"},{"family":"Rupp","given":"Rüdiger"}],"issued":{"date-parts":[["2005",7]]}},"label":"page"},{"id":11,"uris":["http://zotero.org/users/local/TwUz9M9z/items/DKQD3PCP"],"uri":["http://zotero.org/users/local/TwUz9M9z/items/DKQD3PCP"],"itemData"</vt:lpwstr>
  </property>
  <property fmtid="{D5CDD505-2E9C-101B-9397-08002B2CF9AE}" pid="1187" name="ZOTERO_BREF_p8fURG1zZf5P_5">
    <vt:lpwstr>:{"id":11,"type":"article-journal","title":"Patients with ALS can use sensorimotor rhythms to operate a brain-computer interface","container-title":"Neurology","page":"1775-1777","volume":"64","issue":"10","source":"CrossRef","DOI":"10.1212/01.WNL.0000158</vt:lpwstr>
  </property>
  <property fmtid="{D5CDD505-2E9C-101B-9397-08002B2CF9AE}" pid="1188" name="ZOTERO_BREF_p8fURG1zZf5P_6">
    <vt:lpwstr>616.43002.6D","ISSN":"0028-3878, 1526-632X","language":"en","author":[{"family":"Kubler","given":"A."},{"family":"Nijboer","given":"F."},{"family":"Mellinger","given":"J."},{"family":"Vaughan","given":"T. M."},{"family":"Pawelzik","given":"H."},{"family":</vt:lpwstr>
  </property>
  <property fmtid="{D5CDD505-2E9C-101B-9397-08002B2CF9AE}" pid="1189" name="ZOTERO_BREF_p8fURG1zZf5P_7">
    <vt:lpwstr>"Schalk","given":"G."},{"family":"McFarland","given":"D. J."},{"family":"Birbaumer","given":"N."},{"family":"Wolpaw","given":"J. R."}],"issued":{"date-parts":[["2005",5,24]]}},"label":"page"},{"id":66,"uris":["http://zotero.org/users/local/TwUz9M9z/items/</vt:lpwstr>
  </property>
  <property fmtid="{D5CDD505-2E9C-101B-9397-08002B2CF9AE}" pid="1190" name="ZOTERO_BREF_p8fURG1zZf5P_8">
    <vt:lpwstr>5Z68665Q"],"uri":["http://zotero.org/users/local/TwUz9M9z/items/5Z68665Q"],"itemData":{"id":66,"type":"article-journal","title":"Brain–computer interface controlled gaming: Evaluation of usability by severely motor restricted end-users","container-title":</vt:lpwstr>
  </property>
  <property fmtid="{D5CDD505-2E9C-101B-9397-08002B2CF9AE}" pid="1191" name="ZOTERO_BREF_p8fURG1zZf5P_9">
    <vt:lpwstr>"Artificial Intelligence in Medicine","page":"111-120","volume":"59","issue":"2","source":"CrossRef","DOI":"10.1016/j.artmed.2013.08.001","ISSN":"09333657","shortTitle":"Brain–computer interface controlled gaming","language":"en","author":[{"family":"Holz</vt:lpwstr>
  </property>
  <property fmtid="{D5CDD505-2E9C-101B-9397-08002B2CF9AE}" pid="1192" name="ZOTERO_BREF_p8fURG1zZf5P_10">
    <vt:lpwstr>","given":"Elisa Mira"},{"family":"Höhne","given":"Johannes"},{"family":"Staiger-Sälzer","given":"Pit"},{"family":"Tangermann","given":"Michael"},{"family":"Kübler","given":"Andrea"}],"issued":{"date-parts":[["2013",10]]}},"label":"page"},{"id":175,"uris"</vt:lpwstr>
  </property>
  <property fmtid="{D5CDD505-2E9C-101B-9397-08002B2CF9AE}" pid="1193" name="ZOTERO_BREF_p8fURG1zZf5P_11">
    <vt:lpwstr>:["http://zotero.org/users/local/TwUz9M9z/items/ZQSVNGS6"],"uri":["http://zotero.org/users/local/TwUz9M9z/items/ZQSVNGS6"],"itemData":{"id":175,"type":"article-journal","title":"Machine-learning-based coadaptive calibration for brain-computer interfaces",</vt:lpwstr>
  </property>
  <property fmtid="{D5CDD505-2E9C-101B-9397-08002B2CF9AE}" pid="1194" name="ZOTERO_BREF_p8fURG1zZf5P_12">
    <vt:lpwstr>"container-title":"Neural Computation","page":"791-816","volume":"23","issue":"3","source":"CrossRef","DOI":"10.1162/NECO_a_00089","ISSN":"0899-7667, 1530-888X","language":"en","author":[{"family":"Vidaurre","given":"Carmen"},{"family":"Sannelli","given":</vt:lpwstr>
  </property>
  <property fmtid="{D5CDD505-2E9C-101B-9397-08002B2CF9AE}" pid="1195" name="ZOTERO_BREF_p8fURG1zZf5P_13">
    <vt:lpwstr>"Claudia"},{"family":"Müller","given":"Klaus-Robert"},{"family":"Blankertz","given":"Benjamin"}],"issued":{"date-parts":[["2011",3]]}},"label":"page"},{"id":70,"uris":["http://zotero.org/users/local/TwUz9M9z/items/AQ8FF7W6"],"uri":["http://zotero.org/user</vt:lpwstr>
  </property>
  <property fmtid="{D5CDD505-2E9C-101B-9397-08002B2CF9AE}" pid="1196" name="ZOTERO_BREF_p8fURG1zZf5P_14">
    <vt:lpwstr>s/local/TwUz9M9z/items/AQ8FF7W6"],"itemData":{"id":70,"type":"article-journal","title":"Towards independence: A BCI telepresence robot for people with severe motor disabilities","container-title":"Proceedings of the IEEE","page":"969-982","volume":"103","</vt:lpwstr>
  </property>
  <property fmtid="{D5CDD505-2E9C-101B-9397-08002B2CF9AE}" pid="1197" name="ZOTERO_BREF_p8fURG1zZf5P_15">
    <vt:lpwstr>issue":"6","source":"CrossRef","DOI":"10.1109/JPROC.2015.2419736","ISSN":"0018-9219, 1558-2256","shortTitle":"Towards Independence","author":[{"family":"Leeb","given":"Robert"},{"family":"Tonin","given":"Luca"},{"family":"Rohm","given":"Martin"},{"family"</vt:lpwstr>
  </property>
  <property fmtid="{D5CDD505-2E9C-101B-9397-08002B2CF9AE}" pid="1198" name="ZOTERO_BREF_p8fURG1zZf5P_16">
    <vt:lpwstr>:"Desideri","given":"Lorenzo"},{"family":"Carlson","given":"Tom"},{"family":"Millán","given":"Jose d R"}],"issued":{"date-parts":[["2015",6]]}},"label":"page"}],"schema":"https://github.com/citation-style-language/schema/raw/master/csl-citation.json"}</vt:lpwstr>
  </property>
  <property fmtid="{D5CDD505-2E9C-101B-9397-08002B2CF9AE}" pid="1199" name="ZOTERO_BREF_j83mXMlJ2ye9_1">
    <vt:lpwstr>ZOTERO_ITEM CSL_CITATION {"citationID":"0vCDWyCX","properties":{"formattedCitation":"[63]","plainCitation":"[63]"},"citationItems":[{"id":174,"uris":["http://zotero.org/users/local/TwUz9M9z/items/24CFU3IZ"],"uri":["http://zotero.org/users/local/TwUz9M9z/i</vt:lpwstr>
  </property>
  <property fmtid="{D5CDD505-2E9C-101B-9397-08002B2CF9AE}" pid="1200" name="ZOTERO_BREF_j83mXMlJ2ye9_2">
    <vt:lpwstr>tems/24CFU3IZ"],"itemData":{"id":174,"type":"article-journal","title":"Noninvasive electroencephalogram based control of a robotic arm for reach and grasp tasks","container-title":"Scientific Reports","volume":"6","issue":"1","source":"CrossRef","ISSN":"2</vt:lpwstr>
  </property>
  <property fmtid="{D5CDD505-2E9C-101B-9397-08002B2CF9AE}" pid="1201" name="ZOTERO_BREF_j83mXMlJ2ye9_3">
    <vt:lpwstr>045-2322","language":"en","author":[{"family":"Meng","given":"Jianjun"},{"family":"Zhang","given":"Shuying"},{"family":"Bekyo","given":"Angeliki"},{"family":"Olsoe","given":"Jaron"},{"family":"Baxter","given":"Bryan"},{"family":"He","given":"Bin"}],"issue</vt:lpwstr>
  </property>
  <property fmtid="{D5CDD505-2E9C-101B-9397-08002B2CF9AE}" pid="1202" name="ZOTERO_BREF_j83mXMlJ2ye9_4">
    <vt:lpwstr>d":{"date-parts":[["2016",12]]},"accessed":{"date-parts":[["2017",4,5]]}}}],"schema":"https://github.com/citation-style-language/schema/raw/master/csl-citation.json"}</vt:lpwstr>
  </property>
  <property fmtid="{D5CDD505-2E9C-101B-9397-08002B2CF9AE}" pid="1203" name="ZOTERO_BREF_jPFvFUO55nls_1">
    <vt:lpwstr>ZOTERO_ITEM CSL_CITATION {"citationID":"aak234jpv4","properties":{"formattedCitation":"[18,22,23]","plainCitation":"[18,22,23]"},"citationItems":[{"id":38,"uris":["http://zotero.org/users/local/TwUz9M9z/items/C563K943"],"uri":["http://zotero.org/users/loc</vt:lpwstr>
  </property>
  <property fmtid="{D5CDD505-2E9C-101B-9397-08002B2CF9AE}" pid="1204" name="ZOTERO_BREF_jPFvFUO55nls_2">
    <vt:lpwstr>al/TwUz9M9z/items/C563K943"],"itemData":{"id":38,"type":"article-journal","title":"‘Thought’ – control of functional electrical stimulation to restore hand grasp in a patient with tetraplegia","container-title":"Neuroscience Letters","page":"33-36","volum</vt:lpwstr>
  </property>
  <property fmtid="{D5CDD505-2E9C-101B-9397-08002B2CF9AE}" pid="1205" name="ZOTERO_BREF_jPFvFUO55nls_3">
    <vt:lpwstr>e":"351","issue":"1","source":"CrossRef","DOI":"10.1016/S0304-3940(03)00947-9","ISSN":"03043940","language":"en","author":[{"family":"Pfurtscheller","given":"Gert"},{"family":"Müller","given":"Gernot R"},{"family":"Pfurtscheller","given":"Jörg"},{"family"</vt:lpwstr>
  </property>
  <property fmtid="{D5CDD505-2E9C-101B-9397-08002B2CF9AE}" pid="1206" name="ZOTERO_BREF_jPFvFUO55nls_4">
    <vt:lpwstr>:"Gerner","given":"Hans Jürgen"},{"family":"Rupp","given":"Rüdiger"}],"issued":{"date-parts":[["2003",11]]}},"label":"page"},{"id":47,"uris":["http://zotero.org/users/local/TwUz9M9z/items/N8SMEKE5"],"uri":["http://zotero.org/users/local/TwUz9M9z/items/N8S</vt:lpwstr>
  </property>
  <property fmtid="{D5CDD505-2E9C-101B-9397-08002B2CF9AE}" pid="1207" name="ZOTERO_BREF_jPFvFUO55nls_5">
    <vt:lpwstr>MEKE5"],"itemData":{"id":47,"type":"article-journal","title":"Control of a two-dimensional movement signal by a noninvasive brain-computer interface in humans","container-title":"Proceedings of the National Academy of Sciences","page":"17849-17854","volum</vt:lpwstr>
  </property>
  <property fmtid="{D5CDD505-2E9C-101B-9397-08002B2CF9AE}" pid="1208" name="ZOTERO_BREF_jPFvFUO55nls_6">
    <vt:lpwstr>e":"101","issue":"51","source":"CrossRef","DOI":"10.1073/pnas.0403504101","ISSN":"0027-8424, 1091-6490","language":"en","author":[{"family":"Wolpaw","given":"J. R."},{"family":"McFarland","given":"D. J."}],"issued":{"date-parts":[["2004",12,21]]}},"label"</vt:lpwstr>
  </property>
  <property fmtid="{D5CDD505-2E9C-101B-9397-08002B2CF9AE}" pid="1209" name="ZOTERO_BREF_jPFvFUO55nls_7">
    <vt:lpwstr>:"page"},{"id":48,"uris":["http://zotero.org/users/local/TwUz9M9z/items/NPBF43ST"],"uri":["http://zotero.org/users/local/TwUz9M9z/items/NPBF43ST"],"itemData":{"id":48,"type":"article-journal","title":"Brain-actuated interaction","container-title":"Artific</vt:lpwstr>
  </property>
  <property fmtid="{D5CDD505-2E9C-101B-9397-08002B2CF9AE}" pid="1210" name="ZOTERO_BREF_jPFvFUO55nls_8">
    <vt:lpwstr>ial Intelligence","page":"241-259","volume":"159","issue":"1-2","source":"CrossRef","DOI":"10.1016/j.artint.2004.05.008","ISSN":"00043702","language":"en","author":[{"family":"Millán","given":"José d R"},{"family":"Renkens","given":"Frédéric"},{"family":"</vt:lpwstr>
  </property>
  <property fmtid="{D5CDD505-2E9C-101B-9397-08002B2CF9AE}" pid="1211" name="ZOTERO_BREF_jPFvFUO55nls_9">
    <vt:lpwstr>Mouriño","given":"Josep"},{"family":"Gerstner","given":"Wulfram"}],"issued":{"date-parts":[["2004",11]]}},"label":"page"}],"schema":"https://github.com/citation-style-language/schema/raw/master/csl-citation.json"}</vt:lpwstr>
  </property>
  <property fmtid="{D5CDD505-2E9C-101B-9397-08002B2CF9AE}" pid="1212" name="ZOTERO_BREF_mvEInd0arZha_1">
    <vt:lpwstr>ZOTERO_ITEM CSL_CITATION {"citationID":"OTiB8GSe","properties":{"unsorted":false,"formattedCitation":"[49,64]","plainCitation":"[49,64]"},"citationItems":[{"id":175,"uris":["http://zotero.org/users/local/TwUz9M9z/items/ZQSVNGS6"],"uri":["http://zotero.org</vt:lpwstr>
  </property>
  <property fmtid="{D5CDD505-2E9C-101B-9397-08002B2CF9AE}" pid="1213" name="ZOTERO_BREF_mvEInd0arZha_2">
    <vt:lpwstr>/users/local/TwUz9M9z/items/ZQSVNGS6"],"itemData":{"id":175,"type":"article-journal","title":"Machine-learning-based coadaptive calibration for brain-computer interfaces","container-title":"Neural Computation","page":"791-816","volume":"23","issue":"3","s</vt:lpwstr>
  </property>
  <property fmtid="{D5CDD505-2E9C-101B-9397-08002B2CF9AE}" pid="1214" name="ZOTERO_BREF_mvEInd0arZha_3">
    <vt:lpwstr>ource":"CrossRef","DOI":"10.1162/NECO_a_00089","ISSN":"0899-7667, 1530-888X","language":"en","author":[{"family":"Vidaurre","given":"Carmen"},{"family":"Sannelli","given":"Claudia"},{"family":"Müller","given":"Klaus-Robert"},{"family":"Blankertz","given":</vt:lpwstr>
  </property>
  <property fmtid="{D5CDD505-2E9C-101B-9397-08002B2CF9AE}" pid="1215" name="ZOTERO_BREF_mvEInd0arZha_4">
    <vt:lpwstr>"Benjamin"}],"issued":{"date-parts":[["2011",3]]}},"label":"page"},{"id":178,"uris":["http://zotero.org/users/local/TwUz9M9z/items/NNDTDPWX"],"uri":["http://zotero.org/users/local/TwUz9M9z/items/NNDTDPWX"],"itemData":{"id":178,"type":"article-journal","ti</vt:lpwstr>
  </property>
  <property fmtid="{D5CDD505-2E9C-101B-9397-08002B2CF9AE}" pid="1216" name="ZOTERO_BREF_tNcnQPvyTM6s_1">
    <vt:lpwstr>ZOTERO_ITEM CSL_CITATION {"citationID":"kGAlBw8u","properties":{"formattedCitation":"(29,30)","plainCitation":"(29,30)"},"citationItems":[{"id":68,"uris":["http://zotero.org/users/local/TwUz9M9z/items/ZDQPT265"],"uri":["http://zotero.org/users/local/TwUz9</vt:lpwstr>
  </property>
  <property fmtid="{D5CDD505-2E9C-101B-9397-08002B2CF9AE}" pid="1217" name="ZOTERO_BREF_tNcnQPvyTM6s_2">
    <vt:lpwstr>M9z/items/ZDQPT265"],"itemData":{"id":68,"type":"article-journal","title":"Motor Imagery for Severely Motor-Impaired Patients: Evidence for Brain-Computer Interfacing as Superior Control Solution","container-title":"PLoS ONE","page":"e104854","volume":"9"</vt:lpwstr>
  </property>
  <property fmtid="{D5CDD505-2E9C-101B-9397-08002B2CF9AE}" pid="1218" name="ZOTERO_BREF_tNcnQPvyTM6s_3">
    <vt:lpwstr>,"issue":"8","source":"CrossRef","DOI":"10.1371/journal.pone.0104854","ISSN":"1932-6203","shortTitle":"Motor Imagery for Severely Motor-Impaired Patients","language":"en","author":[{"family":"Höhne","given":"Johannes"},{"family":"Holz","given":"Elisa"},{"</vt:lpwstr>
  </property>
  <property fmtid="{D5CDD505-2E9C-101B-9397-08002B2CF9AE}" pid="1219" name="ZOTERO_BREF_tNcnQPvyTM6s_4">
    <vt:lpwstr>family":"Staiger-Sälzer","given":"Pit"},{"family":"Müller","given":"Klaus-Robert"},{"family":"Kübler","given":"Andrea"},{"family":"Tangermann","given":"Michael"}],"issued":{"date-parts":[["2014",8,27]]}},"label":"page"},{"id":69,"uris":["http://zotero.org</vt:lpwstr>
  </property>
  <property fmtid="{D5CDD505-2E9C-101B-9397-08002B2CF9AE}" pid="1220" name="ZOTERO_BREF_tNcnQPvyTM6s_5">
    <vt:lpwstr>/users/local/TwUz9M9z/items/FC3GQB3R"],"uri":["http://zotero.org/users/local/TwUz9M9z/items/FC3GQB3R"],"itemData":{"id":69,"type":"article-journal","title":"A Co-Adaptive Brain-Computer Interface for End Users with Severe Motor Impairment","container-titl</vt:lpwstr>
  </property>
  <property fmtid="{D5CDD505-2E9C-101B-9397-08002B2CF9AE}" pid="1221" name="ZOTERO_BREF_tNcnQPvyTM6s_6">
    <vt:lpwstr>e":"PLoS ONE","page":"e101168","volume":"9","issue":"7","source":"CrossRef","DOI":"10.1371/journal.pone.0101168","ISSN":"1932-6203","language":"en","author":[{"family":"Faller","given":"Josef"},{"family":"Scherer","given":"Reinhold"},{"family":"Costa","gi</vt:lpwstr>
  </property>
  <property fmtid="{D5CDD505-2E9C-101B-9397-08002B2CF9AE}" pid="1222" name="ZOTERO_BREF_tNcnQPvyTM6s_7">
    <vt:lpwstr>ven":"Ursula"},{"family":"Opisso","given":"Eloy"},{"family":"Medina","given":"Josep"},{"family":"Müller-Putz","given":"Gernot R."}],"issued":{"date-parts":[["2014",7,11]]}},"label":"page"}],"schema":"https://github.com/citation-style-language/schema/raw/m</vt:lpwstr>
  </property>
  <property fmtid="{D5CDD505-2E9C-101B-9397-08002B2CF9AE}" pid="1223" name="ZOTERO_BREF_tNcnQPvyTM6s_8">
    <vt:lpwstr>aster/csl-citation.json"}</vt:lpwstr>
  </property>
  <property fmtid="{D5CDD505-2E9C-101B-9397-08002B2CF9AE}" pid="1224" name="ZOTERO_BREF_sxOh9WRCfP27_1">
    <vt:lpwstr>ZOTERO_ITEM CSL_CITATION {"citationID":"a2bi98dh8ur","properties":{"formattedCitation":"(47,48)","plainCitation":"(47,48)"},"citationItems":[{"id":176,"uris":["http://zotero.org/users/local/TwUz9M9z/items/WZ7S3HHW"],"uri":["http://zotero.org/users/local/T</vt:lpwstr>
  </property>
  <property fmtid="{D5CDD505-2E9C-101B-9397-08002B2CF9AE}" pid="1225" name="ZOTERO_BREF_sxOh9WRCfP27_2">
    <vt:lpwstr>wUz9M9z/items/WZ7S3HHW"],"itemData":{"id":176,"type":"article-journal","title":"Autocalibration and Recurrent Adaptation: Towards a Plug and Play Online ERD-BCI","container-title":"IEEE Transactions on Neural Systems and Rehabilitation Engineering","page"</vt:lpwstr>
  </property>
  <property fmtid="{D5CDD505-2E9C-101B-9397-08002B2CF9AE}" pid="1226" name="ZOTERO_BREF_sxOh9WRCfP27_3">
    <vt:lpwstr>:"313-319","volume":"20","issue":"3","source":"CrossRef","DOI":"10.1109/TNSRE.2012.2189584","ISSN":"1534-4320, 1558-0210","shortTitle":"Autocalibration and Recurrent Adaptation","author":[{"family":"Faller","given":"J."},{"family":"Vidaurre","given":"C."}</vt:lpwstr>
  </property>
  <property fmtid="{D5CDD505-2E9C-101B-9397-08002B2CF9AE}" pid="1227" name="ZOTERO_BREF_sxOh9WRCfP27_4">
    <vt:lpwstr>,{"family":"Solis-Escalante","given":"T."},{"family":"Neuper","given":"C."},{"family":"Scherer","given":"R."}],"issued":{"date-parts":[["2012",5]]}},"label":"page"},{"id":175,"uris":["http://zotero.org/users/local/TwUz9M9z/items/ZQSVNGS6"],"uri":["http://</vt:lpwstr>
  </property>
  <property fmtid="{D5CDD505-2E9C-101B-9397-08002B2CF9AE}" pid="1228" name="ZOTERO_BREF_sxOh9WRCfP27_5">
    <vt:lpwstr>zotero.org/users/local/TwUz9M9z/items/ZQSVNGS6"],"itemData":{"id":175,"type":"article-journal","title":"Machine-Learning-Based Coadaptive Calibration for Brain-Computer Interfaces","container-title":"Neural Computation","page":"791-816","volume":"23","iss</vt:lpwstr>
  </property>
  <property fmtid="{D5CDD505-2E9C-101B-9397-08002B2CF9AE}" pid="1229" name="ZOTERO_BREF_sxOh9WRCfP27_6">
    <vt:lpwstr>ue":"3","source":"CrossRef","DOI":"10.1162/NECO_a_00089","ISSN":"0899-7667, 1530-888X","language":"en","author":[{"family":"Vidaurre","given":"Carmen"},{"family":"Sannelli","given":"Claudia"},{"family":"Müller","given":"Klaus-Robert"},{"family":"Blankertz</vt:lpwstr>
  </property>
  <property fmtid="{D5CDD505-2E9C-101B-9397-08002B2CF9AE}" pid="1230" name="ZOTERO_BREF_sxOh9WRCfP27_7">
    <vt:lpwstr>","given":"Benjamin"}],"issued":{"date-parts":[["2011",3]]}},"label":"page"}],"schema":"https://github.com/citation-style-language/schema/raw/master/csl-citation.json"}</vt:lpwstr>
  </property>
  <property fmtid="{D5CDD505-2E9C-101B-9397-08002B2CF9AE}" pid="1231" name="ZOTERO_BREF_vWReySPyMLFO_1">
    <vt:lpwstr>ZOTERO_ITEM CSL_CITATION {"citationID":"xT6OJDrz","properties":{"unsorted":false,"formattedCitation":"[29,30,49,50,64]","plainCitation":"[29,30,49,50,64]"},"citationItems":[{"id":68,"uris":["http://zotero.org/users/local/TwUz9M9z/items/ZDQPT265"],"uri":["</vt:lpwstr>
  </property>
  <property fmtid="{D5CDD505-2E9C-101B-9397-08002B2CF9AE}" pid="1232" name="ZOTERO_BREF_vWReySPyMLFO_2">
    <vt:lpwstr>http://zotero.org/users/local/TwUz9M9z/items/ZDQPT265"],"itemData":{"id":68,"type":"article-journal","title":"Motor imagery for severely motor-impaired patients: Evidence for brain-computer interfacing as superior control solution","container-title":"PLoS</vt:lpwstr>
  </property>
  <property fmtid="{D5CDD505-2E9C-101B-9397-08002B2CF9AE}" pid="1233" name="ZOTERO_BREF_vWReySPyMLFO_3">
    <vt:lpwstr> ONE","page":"e104854","volume":"9","issue":"8","source":"CrossRef","DOI":"10.1371/journal.pone.0104854","ISSN":"1932-6203","shortTitle":"Motor Imagery for Severely Motor-Impaired Patients","language":"en","author":[{"family":"Höhne","given":"Johannes"},{</vt:lpwstr>
  </property>
  <property fmtid="{D5CDD505-2E9C-101B-9397-08002B2CF9AE}" pid="1234" name="ZOTERO_BREF_vWReySPyMLFO_4">
    <vt:lpwstr>"family":"Holz","given":"Elisa"},{"family":"Staiger-Sälzer","given":"Pit"},{"family":"Müller","given":"Klaus-Robert"},{"family":"Kübler","given":"Andrea"},{"family":"Tangermann","given":"Michael"}],"issued":{"date-parts":[["2014",8,27]]}},"label":"page"},</vt:lpwstr>
  </property>
  <property fmtid="{D5CDD505-2E9C-101B-9397-08002B2CF9AE}" pid="1235" name="ZOTERO_BREF_vWReySPyMLFO_5">
    <vt:lpwstr>{"id":69,"uris":["http://zotero.org/users/local/TwUz9M9z/items/FC3GQB3R"],"uri":["http://zotero.org/users/local/TwUz9M9z/items/FC3GQB3R"],"itemData":{"id":69,"type":"article-journal","title":"A co-adaptive brain-computer interface for end users with sever</vt:lpwstr>
  </property>
  <property fmtid="{D5CDD505-2E9C-101B-9397-08002B2CF9AE}" pid="1236" name="ZOTERO_BREF_vWReySPyMLFO_6">
    <vt:lpwstr>e motor impairment","container-title":"PLoS ONE","page":"e101168","volume":"9","issue":"7","source":"CrossRef","DOI":"10.1371/journal.pone.0101168","ISSN":"1932-6203","language":"en","author":[{"family":"Faller","given":"Josef"},{"family":"Scherer","given</vt:lpwstr>
  </property>
  <property fmtid="{D5CDD505-2E9C-101B-9397-08002B2CF9AE}" pid="1237" name="ZOTERO_BREF_vWReySPyMLFO_7">
    <vt:lpwstr>":"Reinhold"},{"family":"Costa","given":"Ursula"},{"family":"Opisso","given":"Eloy"},{"family":"Medina","given":"Josep"},{"family":"Müller-Putz","given":"Gernot R."}],"issued":{"date-parts":[["2014",7,11]]}},"label":"page"},{"id":176,"uris":["http://zoter</vt:lpwstr>
  </property>
  <property fmtid="{D5CDD505-2E9C-101B-9397-08002B2CF9AE}" pid="1238" name="ZOTERO_BREF_vWReySPyMLFO_8">
    <vt:lpwstr>o.org/users/local/TwUz9M9z/items/WZ7S3HHW"],"uri":["http://zotero.org/users/local/TwUz9M9z/items/WZ7S3HHW"],"itemData":{"id":176,"type":"article-journal","title":"Autocalibration and recurrent adaptation: Towards a plug and play online ERD-BCI","container</vt:lpwstr>
  </property>
  <property fmtid="{D5CDD505-2E9C-101B-9397-08002B2CF9AE}" pid="1239" name="ZOTERO_BREF_vWReySPyMLFO_9">
    <vt:lpwstr>-title":"IEEE Transactions on Neural Systems and Rehabilitation Engineering","page":"313-319","volume":"20","issue":"3","source":"CrossRef","DOI":"10.1109/TNSRE.2012.2189584","ISSN":"1534-4320, 1558-0210","shortTitle":"Autocalibration and Recurrent Adapta</vt:lpwstr>
  </property>
  <property fmtid="{D5CDD505-2E9C-101B-9397-08002B2CF9AE}" pid="1240" name="ZOTERO_BREF_vWReySPyMLFO_10">
    <vt:lpwstr>tion","author":[{"family":"Faller","given":"J."},{"family":"Vidaurre","given":"C."},{"family":"Solis-Escalante","given":"T."},{"family":"Neuper","given":"C."},{"family":"Scherer","given":"R."}],"issued":{"date-parts":[["2012",5]]}},"label":"page"},{"id":1</vt:lpwstr>
  </property>
  <property fmtid="{D5CDD505-2E9C-101B-9397-08002B2CF9AE}" pid="1241" name="ZOTERO_BREF_vWReySPyMLFO_11">
    <vt:lpwstr>75,"uris":["http://zotero.org/users/local/TwUz9M9z/items/ZQSVNGS6"],"uri":["http://zotero.org/users/local/TwUz9M9z/items/ZQSVNGS6"],"itemData":{"id":175,"type":"article-journal","title":"Machine-learning-based coadaptive calibration for brain-computer int</vt:lpwstr>
  </property>
  <property fmtid="{D5CDD505-2E9C-101B-9397-08002B2CF9AE}" pid="1242" name="ZOTERO_BREF_vWReySPyMLFO_12">
    <vt:lpwstr>erfaces","container-title":"Neural Computation","page":"791-816","volume":"23","issue":"3","source":"CrossRef","DOI":"10.1162/NECO_a_00089","ISSN":"0899-7667, 1530-888X","language":"en","author":[{"family":"Vidaurre","given":"Carmen"},{"family":"Sannelli"</vt:lpwstr>
  </property>
  <property fmtid="{D5CDD505-2E9C-101B-9397-08002B2CF9AE}" pid="1243" name="ZOTERO_BREF_vWReySPyMLFO_13">
    <vt:lpwstr>,"given":"Claudia"},{"family":"Müller","given":"Klaus-Robert"},{"family":"Blankertz","given":"Benjamin"}],"issued":{"date-parts":[["2011",3]]}},"label":"page"},{"id":178,"uris":["http://zotero.org/users/local/TwUz9M9z/items/NNDTDPWX"],"uri":["http://zoter</vt:lpwstr>
  </property>
  <property fmtid="{D5CDD505-2E9C-101B-9397-08002B2CF9AE}" pid="1244" name="ZOTERO_BREF_vWReySPyMLFO_14">
    <vt:lpwstr>o.org/users/local/TwUz9M9z/items/NNDTDPWX"],"itemData":{"id":178,"type":"article-journal","title":"Distributed cortical adaptation during learning of a brain-computer interface task","container-title":"Proceedings of the National Academy of Sciences","pag</vt:lpwstr>
  </property>
  <property fmtid="{D5CDD505-2E9C-101B-9397-08002B2CF9AE}" pid="1245" name="ZOTERO_BREF_vWReySPyMLFO_15">
    <vt:lpwstr>e":"10818-10823","volume":"110","issue":"26","source":"CrossRef","DOI":"10.1073/pnas.1221127110","ISSN":"0027-8424, 1091-6490","language":"en","author":[{"family":"Wander","given":"J. D."},{"family":"Blakely","given":"T."},{"family":"Miller","given":"K. J</vt:lpwstr>
  </property>
  <property fmtid="{D5CDD505-2E9C-101B-9397-08002B2CF9AE}" pid="1246" name="ZOTERO_BREF_vWReySPyMLFO_16">
    <vt:lpwstr>."},{"family":"Weaver","given":"K. E."},{"family":"Johnson","given":"L. A."},{"family":"Olson","given":"J. D."},{"family":"Fetz","given":"E. E."},{"family":"Rao","given":"R. P. N."},{"family":"Ojemann","given":"J. G."}],"issued":{"date-parts":[["2013",6,2</vt:lpwstr>
  </property>
  <property fmtid="{D5CDD505-2E9C-101B-9397-08002B2CF9AE}" pid="1247" name="ZOTERO_BREF_vWReySPyMLFO_17">
    <vt:lpwstr>5]]}},"label":"page"}],"schema":"https://github.com/citation-style-language/schema/raw/master/csl-citation.json"}</vt:lpwstr>
  </property>
  <property fmtid="{D5CDD505-2E9C-101B-9397-08002B2CF9AE}" pid="1248" name="ZOTERO_BREF_mvEInd0arZha_5">
    <vt:lpwstr>tle":"Distributed cortical adaptation during learning of a brain-computer interface task","container-title":"Proceedings of the National Academy of Sciences","page":"10818-10823","volume":"110","issue":"26","source":"CrossRef","DOI":"10.1073/pnas.12211271</vt:lpwstr>
  </property>
  <property fmtid="{D5CDD505-2E9C-101B-9397-08002B2CF9AE}" pid="1249" name="ZOTERO_BREF_mvEInd0arZha_6">
    <vt:lpwstr>10","ISSN":"0027-8424, 1091-6490","language":"en","author":[{"family":"Wander","given":"J. D."},{"family":"Blakely","given":"T."},{"family":"Miller","given":"K. J."},{"family":"Weaver","given":"K. E."},{"family":"Johnson","given":"L. A."},{"family":"Olson</vt:lpwstr>
  </property>
  <property fmtid="{D5CDD505-2E9C-101B-9397-08002B2CF9AE}" pid="1250" name="ZOTERO_BREF_mvEInd0arZha_7">
    <vt:lpwstr>","given":"J. D."},{"family":"Fetz","given":"E. E."},{"family":"Rao","given":"R. P. N."},{"family":"Ojemann","given":"J. G."}],"issued":{"date-parts":[["2013",6,25]]}},"label":"page"}],"schema":"https://github.com/citation-style-language/schema/raw/master</vt:lpwstr>
  </property>
  <property fmtid="{D5CDD505-2E9C-101B-9397-08002B2CF9AE}" pid="1251" name="ZOTERO_BREF_mvEInd0arZha_8">
    <vt:lpwstr>/csl-citation.json"}</vt:lpwstr>
  </property>
  <property fmtid="{D5CDD505-2E9C-101B-9397-08002B2CF9AE}" pid="1252" name="ZOTERO_BREF_s50zeGr1KA56_1">
    <vt:lpwstr>ZOTERO_ITEM CSL_CITATION {"citationID":"a2a2hdit45k","properties":{"unsorted":true,"formattedCitation":"[25,29]","plainCitation":"[25,29]"},"citationItems":[{"id":50,"uris":["http://zotero.org/users/local/TwUz9M9z/items/PM5MTNUK"],"uri":["http://zotero.or</vt:lpwstr>
  </property>
  <property fmtid="{D5CDD505-2E9C-101B-9397-08002B2CF9AE}" pid="1253" name="ZOTERO_BREF_s50zeGr1KA56_2">
    <vt:lpwstr>g/users/local/TwUz9M9z/items/PM5MTNUK"],"itemData":{"id":50,"type":"article-journal","title":"Towards a user-friendly brain–computer interface: Initial tests in ALS and PLS patients","container-title":"Clinical Neurophysiology","page":"1293-1303","volume"</vt:lpwstr>
  </property>
  <property fmtid="{D5CDD505-2E9C-101B-9397-08002B2CF9AE}" pid="1254" name="ZOTERO_BREF_s50zeGr1KA56_3">
    <vt:lpwstr>:"121","issue":"8","source":"CrossRef","DOI":"10.1016/j.clinph.2010.02.157","ISSN":"13882457","shortTitle":"Towards a user-friendly brain–computer interface","language":"en","author":[{"family":"Bai","given":"Ou"},{"family":"Lin","given":"Peter"},{"family</vt:lpwstr>
  </property>
  <property fmtid="{D5CDD505-2E9C-101B-9397-08002B2CF9AE}" pid="1255" name="ZOTERO_BREF_s50zeGr1KA56_4">
    <vt:lpwstr>":"Huang","given":"Dandan"},{"family":"Fei","given":"Ding Yu"},{"family":"Floeter","given":"Mary Kay"}],"issued":{"date-parts":[["2010",8]]}},"label":"page"},{"id":68,"uris":["http://zotero.org/users/local/TwUz9M9z/items/ZDQPT265"],"uri":["http://zotero.o</vt:lpwstr>
  </property>
  <property fmtid="{D5CDD505-2E9C-101B-9397-08002B2CF9AE}" pid="1256" name="ZOTERO_BREF_s50zeGr1KA56_5">
    <vt:lpwstr>rg/users/local/TwUz9M9z/items/ZDQPT265"],"itemData":{"id":68,"type":"article-journal","title":"Motor imagery for severely motor-impaired patients: Evidence for brain-computer interfacing as superior control solution","container-title":"PLoS ONE","page":"e</vt:lpwstr>
  </property>
  <property fmtid="{D5CDD505-2E9C-101B-9397-08002B2CF9AE}" pid="1257" name="ZOTERO_BREF_s50zeGr1KA56_6">
    <vt:lpwstr>104854","volume":"9","issue":"8","source":"CrossRef","DOI":"10.1371/journal.pone.0104854","ISSN":"1932-6203","shortTitle":"Motor Imagery for Severely Motor-Impaired Patients","language":"en","author":[{"family":"Höhne","given":"Johannes"},{"family":"Holz"</vt:lpwstr>
  </property>
  <property fmtid="{D5CDD505-2E9C-101B-9397-08002B2CF9AE}" pid="1258" name="ZOTERO_BREF_s50zeGr1KA56_7">
    <vt:lpwstr>,"given":"Elisa"},{"family":"Staiger-Sälzer","given":"Pit"},{"family":"Müller","given":"Klaus-Robert"},{"family":"Kübler","given":"Andrea"},{"family":"Tangermann","given":"Michael"}],"issued":{"date-parts":[["2014",8,27]]}},"label":"page"}],"schema":"http</vt:lpwstr>
  </property>
  <property fmtid="{D5CDD505-2E9C-101B-9397-08002B2CF9AE}" pid="1259" name="ZOTERO_BREF_s50zeGr1KA56_8">
    <vt:lpwstr>s://github.com/citation-style-language/schema/raw/master/csl-citation.json"}</vt:lpwstr>
  </property>
  <property fmtid="{D5CDD505-2E9C-101B-9397-08002B2CF9AE}" pid="1260" name="ZOTERO_BREF_ujyDgqkS9DzK_1">
    <vt:lpwstr>ZOTERO_TEMP</vt:lpwstr>
  </property>
  <property fmtid="{D5CDD505-2E9C-101B-9397-08002B2CF9AE}" pid="1261" name="ZOTERO_BREF_9XW8eiujItxp_1">
    <vt:lpwstr>ZOTERO_ITEM CSL_CITATION {"citationID":"dcGgRAPS","properties":{"formattedCitation":"[28]","plainCitation":"[28]"},"citationItems":[{"id":67,"uris":["http://zotero.org/users/local/TwUz9M9z/items/KAN8J9GF"],"uri":["http://zotero.org/users/local/TwUz9M9z/it</vt:lpwstr>
  </property>
  <property fmtid="{D5CDD505-2E9C-101B-9397-08002B2CF9AE}" pid="1262" name="ZOTERO_BREF_9XW8eiujItxp_2">
    <vt:lpwstr>ems/KAN8J9GF"],"itemData":{"id":67,"type":"article-journal","title":"Clinical evaluation of BrainTree, a motor imagery hybrid BCI speller","container-title":"Journal of Neural Engineering","page":"036003","volume":"11","issue":"3","source":"CrossRef","DOI</vt:lpwstr>
  </property>
  <property fmtid="{D5CDD505-2E9C-101B-9397-08002B2CF9AE}" pid="1263" name="ZOTERO_BREF_9XW8eiujItxp_3">
    <vt:lpwstr>":"10.1088/1741-2560/11/3/036003","ISSN":"1741-2560, 1741-2552","author":[{"family":"Perdikis","given":"S"},{"family":"Leeb","given":"R"},{"family":"Williamson","given":"J"},{"family":"Ramsay","given":"A"},{"family":"Tavella","given":"M"},{"family":"Desid</vt:lpwstr>
  </property>
  <property fmtid="{D5CDD505-2E9C-101B-9397-08002B2CF9AE}" pid="1264" name="ZOTERO_BREF_9XW8eiujItxp_4">
    <vt:lpwstr>eri","given":"L"},{"family":"Hoogerwerf","given":"E-J"},{"family":"Al-Khodairy","given":"A"},{"family":"Murray-Smith","given":"R"},{"family":"Millán","given":"J d R"}],"issued":{"date-parts":[["2014",6,1]]}}}],"schema":"https://github.com/citation-style-l</vt:lpwstr>
  </property>
  <property fmtid="{D5CDD505-2E9C-101B-9397-08002B2CF9AE}" pid="1265" name="ZOTERO_BREF_9XW8eiujItxp_5">
    <vt:lpwstr>anguage/schema/raw/master/csl-citation.json"}</vt:lpwstr>
  </property>
  <property fmtid="{D5CDD505-2E9C-101B-9397-08002B2CF9AE}" pid="1266" name="ZOTERO_BREF_sGoUBLWHRkpp_37">
    <vt:lpwstr>Nature","page":"247-250","volume":"533","issue":"7602","source":"CrossRef","DOI":"10.1038/nature17435","ISSN":"0028-0836, 1476-4687","author":[{"family":"Bouton","given":"Chad E."},{"family":"Shaikhouni","given":"Ammar"},{"family":"Annetta","given":"Nicho</vt:lpwstr>
  </property>
  <property fmtid="{D5CDD505-2E9C-101B-9397-08002B2CF9AE}" pid="1267" name="ZOTERO_BREF_sGoUBLWHRkpp_38">
    <vt:lpwstr>las V."},{"family":"Bockbrader","given":"Marcia A."},{"family":"Friedenberg","given":"David A."},{"family":"Nielson","given":"Dylan M."},{"family":"Sharma","given":"Gaurav"},{"family":"Sederberg","given":"Per B."},{"family":"Glenn","given":"Bradley C."},{</vt:lpwstr>
  </property>
  <property fmtid="{D5CDD505-2E9C-101B-9397-08002B2CF9AE}" pid="1268" name="ZOTERO_BREF_sGoUBLWHRkpp_39">
    <vt:lpwstr>"family":"Mysiw","given":"W. Jerry"},{"family":"Morgan","given":"Austin G."},{"family":"Deogaonkar","given":"Milind"},{"family":"Rezai","given":"Ali R."}],"issued":{"date-parts":[["2016",4,13]]}},"label":"page"},{"id":203,"uris":["http://zotero.org/users/</vt:lpwstr>
  </property>
  <property fmtid="{D5CDD505-2E9C-101B-9397-08002B2CF9AE}" pid="1269" name="ZOTERO_BREF_sGoUBLWHRkpp_40">
    <vt:lpwstr>local/TwUz9M9z/items/WMP2STZQ"],"uri":["http://zotero.org/users/local/TwUz9M9z/items/WMP2STZQ"],"itemData":{"id":203,"type":"article-journal","title":"High performance communication by people with paralysis using an intracortical brain-computer interface"</vt:lpwstr>
  </property>
  <property fmtid="{D5CDD505-2E9C-101B-9397-08002B2CF9AE}" pid="1270" name="ZOTERO_BREF_sGoUBLWHRkpp_41">
    <vt:lpwstr>,"container-title":"eLife","volume":"6","source":"CrossRef","DOI":"10.7554/eLife.18554","ISSN":"2050-084X","language":"en","author":[{"family":"Pandarinath","given":"Chethan"},{"family":"Nuyujukian","given":"Paul"},{"family":"Blabe","given":"Christine H"}</vt:lpwstr>
  </property>
  <property fmtid="{D5CDD505-2E9C-101B-9397-08002B2CF9AE}" pid="1271" name="ZOTERO_BREF_sGoUBLWHRkpp_42">
    <vt:lpwstr>,{"family":"Sorice","given":"Brittany L"},{"family":"Saab","given":"Jad"},{"family":"Willett","given":"Francis R"},{"family":"Hochberg","given":"Leigh R"},{"family":"Shenoy","given":"Krishna V"},{"family":"Henderson","given":"Jaimie M"}],"issued":{"date-p</vt:lpwstr>
  </property>
  <property fmtid="{D5CDD505-2E9C-101B-9397-08002B2CF9AE}" pid="1272" name="ZOTERO_BREF_sGoUBLWHRkpp_43">
    <vt:lpwstr>arts":[["2017"]]},"accessed":{"date-parts":[["2017",7,29]]}},"label":"page"}],"schema":"https://github.com/citation-style-language/schema/raw/master/csl-citation.json"}</vt:lpwstr>
  </property>
  <property fmtid="{D5CDD505-2E9C-101B-9397-08002B2CF9AE}" pid="1273" name="ZOTERO_BREF_0kmoDvc9dnKH_1">
    <vt:lpwstr>ZOTERO_TEMP</vt:lpwstr>
  </property>
  <property fmtid="{D5CDD505-2E9C-101B-9397-08002B2CF9AE}" pid="1274" name="ZOTERO_BREF_KWgguf6WnFes_1">
    <vt:lpwstr>ZOTERO_ITEM CSL_CITATION {"citationID":"oHkKTRoi","properties":{"unsorted":false,"formattedCitation":"{\\rtf [30,49\\uc0\\u8211{}51]}","plainCitation":"[30,49–51]"},"citationItems":[{"id":175,"uris":["http://zotero.org/users/local/TwUz9M9z/items/ZQSVNGS6"</vt:lpwstr>
  </property>
  <property fmtid="{D5CDD505-2E9C-101B-9397-08002B2CF9AE}" pid="1275" name="ZOTERO_BREF_KWgguf6WnFes_2">
    <vt:lpwstr>],"uri":["http://zotero.org/users/local/TwUz9M9z/items/ZQSVNGS6"],"itemData":{"id":175,"type":"article-journal","title":"Machine-learning-based coadaptive calibration for brain-computer interfaces","container-title":"Neural Computation","page":"791-816","</vt:lpwstr>
  </property>
  <property fmtid="{D5CDD505-2E9C-101B-9397-08002B2CF9AE}" pid="1276" name="ZOTERO_BREF_KWgguf6WnFes_3">
    <vt:lpwstr>volume":"23","issue":"3","source":"CrossRef","DOI":"10.1162/NECO_a_00089","ISSN":"0899-7667, 1530-888X","language":"en","author":[{"family":"Vidaurre","given":"Carmen"},{"family":"Sannelli","given":"Claudia"},{"family":"Müller","given":"Klaus-Robert"},{"f</vt:lpwstr>
  </property>
  <property fmtid="{D5CDD505-2E9C-101B-9397-08002B2CF9AE}" pid="1277" name="ZOTERO_BREF_KWgguf6WnFes_4">
    <vt:lpwstr>amily":"Blankertz","given":"Benjamin"}],"issued":{"date-parts":[["2011",3]]}},"label":"page"},{"id":69,"uris":["http://zotero.org/users/local/TwUz9M9z/items/FC3GQB3R"],"uri":["http://zotero.org/users/local/TwUz9M9z/items/FC3GQB3R"],"itemData":{"id":69,"ty</vt:lpwstr>
  </property>
  <property fmtid="{D5CDD505-2E9C-101B-9397-08002B2CF9AE}" pid="1278" name="ZOTERO_BREF_KWgguf6WnFes_5">
    <vt:lpwstr>pe":"article-journal","title":"A co-adaptive brain-computer interface for end users with severe motor impairment","container-title":"PLoS ONE","page":"e101168","volume":"9","issue":"7","source":"CrossRef","DOI":"10.1371/journal.pone.0101168","ISSN":"1932-</vt:lpwstr>
  </property>
  <property fmtid="{D5CDD505-2E9C-101B-9397-08002B2CF9AE}" pid="1279" name="ZOTERO_BREF_KWgguf6WnFes_6">
    <vt:lpwstr>6203","language":"en","author":[{"family":"Faller","given":"Josef"},{"family":"Scherer","given":"Reinhold"},{"family":"Costa","given":"Ursula"},{"family":"Opisso","given":"Eloy"},{"family":"Medina","given":"Josep"},{"family":"Müller-Putz","given":"Gernot </vt:lpwstr>
  </property>
  <property fmtid="{D5CDD505-2E9C-101B-9397-08002B2CF9AE}" pid="1280" name="ZOTERO_BREF_KWgguf6WnFes_7">
    <vt:lpwstr>R."}],"issued":{"date-parts":[["2014",7,11]]}},"label":"page"},{"id":176,"uris":["http://zotero.org/users/local/TwUz9M9z/items/WZ7S3HHW"],"uri":["http://zotero.org/users/local/TwUz9M9z/items/WZ7S3HHW"],"itemData":{"id":176,"type":"article-journal","title"</vt:lpwstr>
  </property>
  <property fmtid="{D5CDD505-2E9C-101B-9397-08002B2CF9AE}" pid="1281" name="ZOTERO_BREF_KWgguf6WnFes_8">
    <vt:lpwstr>:"Autocalibration and recurrent adaptation: Towards a plug and play online ERD-BCI","container-title":"IEEE Transactions on Neural Systems and Rehabilitation Engineering","page":"313-319","volume":"20","issue":"3","source":"CrossRef","DOI":"10.1109/TNSRE.</vt:lpwstr>
  </property>
  <property fmtid="{D5CDD505-2E9C-101B-9397-08002B2CF9AE}" pid="1282" name="ZOTERO_BREF_KWgguf6WnFes_9">
    <vt:lpwstr>2012.2189584","ISSN":"1534-4320, 1558-0210","shortTitle":"Autocalibration and Recurrent Adaptation","author":[{"family":"Faller","given":"J."},{"family":"Vidaurre","given":"C."},{"family":"Solis-Escalante","given":"T."},{"family":"Neuper","given":"C."},{"</vt:lpwstr>
  </property>
  <property fmtid="{D5CDD505-2E9C-101B-9397-08002B2CF9AE}" pid="1283" name="ZOTERO_BREF_g9McsOu63GPw_1">
    <vt:lpwstr>ZOTERO_ITEM CSL_CITATION {"citationID":"izb4ZlZW","properties":{"formattedCitation":"[51]","plainCitation":"[51]"},"citationItems":[{"id":177,"uris":["http://zotero.org/users/local/TwUz9M9z/items/HFAUPGNQ"],"uri":["http://zotero.org/users/local/TwUz9M9z/i</vt:lpwstr>
  </property>
  <property fmtid="{D5CDD505-2E9C-101B-9397-08002B2CF9AE}" pid="1284" name="ZOTERO_BREF_g9McsOu63GPw_2">
    <vt:lpwstr>tems/HFAUPGNQ"],"itemData":{"id":177,"type":"article-journal","title":"Context-aware adaptive spelling in motor imagery BCI","container-title":"Journal of Neural Engineering","page":"036018","volume":"13","issue":"3","source":"CrossRef","DOI":"10.1088/174</vt:lpwstr>
  </property>
  <property fmtid="{D5CDD505-2E9C-101B-9397-08002B2CF9AE}" pid="1285" name="ZOTERO_BREF_g9McsOu63GPw_3">
    <vt:lpwstr>1-2560/13/3/036018","ISSN":"1741-2560, 1741-2552","author":[{"family":"Perdikis","given":"S"},{"family":"Leeb","given":"R"},{"family":"Millán","given":"J d R"}],"issued":{"date-parts":[["2016",6,1]]}}}],"schema":"https://github.com/citation-style-language</vt:lpwstr>
  </property>
  <property fmtid="{D5CDD505-2E9C-101B-9397-08002B2CF9AE}" pid="1286" name="ZOTERO_BREF_g9McsOu63GPw_4">
    <vt:lpwstr>/schema/raw/master/csl-citation.json"}</vt:lpwstr>
  </property>
  <property fmtid="{D5CDD505-2E9C-101B-9397-08002B2CF9AE}" pid="1287" name="ZOTERO_BREF_UN6OwUA9X33O_1">
    <vt:lpwstr>ZOTERO_TEMP</vt:lpwstr>
  </property>
  <property fmtid="{D5CDD505-2E9C-101B-9397-08002B2CF9AE}" pid="1288" name="ZOTERO_BREF_KWgguf6WnFes_10">
    <vt:lpwstr>family":"Scherer","given":"R."}],"issued":{"date-parts":[["2012",5]]}},"label":"page"},{"id":177,"uris":["http://zotero.org/users/local/TwUz9M9z/items/HFAUPGNQ"],"uri":["http://zotero.org/users/local/TwUz9M9z/items/HFAUPGNQ"],"itemData":{"id":177,"type":"</vt:lpwstr>
  </property>
  <property fmtid="{D5CDD505-2E9C-101B-9397-08002B2CF9AE}" pid="1289" name="ZOTERO_BREF_KWgguf6WnFes_11">
    <vt:lpwstr>article-journal","title":"Context-aware adaptive spelling in motor imagery BCI","container-title":"Journal of Neural Engineering","page":"036018","volume":"13","issue":"3","source":"CrossRef","DOI":"10.1088/1741-2560/13/3/036018","ISSN":"1741-2560, 1741-2</vt:lpwstr>
  </property>
  <property fmtid="{D5CDD505-2E9C-101B-9397-08002B2CF9AE}" pid="1290" name="ZOTERO_BREF_KWgguf6WnFes_12">
    <vt:lpwstr>552","author":[{"family":"Perdikis","given":"S"},{"family":"Leeb","given":"R"},{"family":"Millán","given":"J d R"}],"issued":{"date-parts":[["2016",6,1]]}},"label":"page"}],"schema":"https://github.com/citation-style-language/schema/raw/master/csl-citatio</vt:lpwstr>
  </property>
  <property fmtid="{D5CDD505-2E9C-101B-9397-08002B2CF9AE}" pid="1291" name="ZOTERO_BREF_cTgBCkIhMrf6_1">
    <vt:lpwstr>ZOTERO_ITEM CSL_CITATION {"citationID":"2UksAhfM","properties":{"formattedCitation":"{\\rtf [52\\uc0\\u8211{}54]}","plainCitation":"[52–54]"},"citationItems":[{"id":169,"uris":["http://zotero.org/users/local/TwUz9M9z/items/GK5IFFRM"],"uri":["http://zotero</vt:lpwstr>
  </property>
  <property fmtid="{D5CDD505-2E9C-101B-9397-08002B2CF9AE}" pid="1292" name="ZOTERO_BREF_cTgBCkIhMrf6_2">
    <vt:lpwstr>.org/users/local/TwUz9M9z/items/GK5IFFRM"],"itemData":{"id":169,"type":"article-journal","title":"Flaws in current human training protocols for spontaneous brain-computer interfaces: Lessons learned from instructional design","container-title":"Frontiers </vt:lpwstr>
  </property>
  <property fmtid="{D5CDD505-2E9C-101B-9397-08002B2CF9AE}" pid="1293" name="ZOTERO_BREF_cTgBCkIhMrf6_3">
    <vt:lpwstr>in Human Neuroscience","volume":"7","source":"CrossRef","ISSN":"1662-5161","shortTitle":"Flaws in current human training protocols for spontaneous Brain-Computer Interfaces","author":[{"family":"Lotte","given":"Fabien"},{"family":"Larrue","given":"Florian</vt:lpwstr>
  </property>
  <property fmtid="{D5CDD505-2E9C-101B-9397-08002B2CF9AE}" pid="1294" name="ZOTERO_BREF_cTgBCkIhMrf6_4">
    <vt:lpwstr>"},{"family":"Mühl","given":"Christian"}],"issued":{"date-parts":[["2013"]]},"accessed":{"date-parts":[["2017",4,5]]}},"label":"page"},{"id":179,"uris":["http://zotero.org/users/local/TwUz9M9z/items/MQQSQR9R"],"uri":["http://zotero.org/users/local/TwUz9M9</vt:lpwstr>
  </property>
  <property fmtid="{D5CDD505-2E9C-101B-9397-08002B2CF9AE}" pid="1295" name="ZOTERO_BREF_cTgBCkIhMrf6_5">
    <vt:lpwstr>z/items/MQQSQR9R"],"itemData":{"id":179,"type":"article-journal","title":"Heading for new shores! Overcoming pitfalls in BCI design","container-title":"Brain-Computer Interfaces","page":"1-14","source":"CrossRef","DOI":"10.1080/2326263X.2016.1263916","ISS</vt:lpwstr>
  </property>
  <property fmtid="{D5CDD505-2E9C-101B-9397-08002B2CF9AE}" pid="1296" name="ZOTERO_BREF_cTgBCkIhMrf6_6">
    <vt:lpwstr>N":"2326-263X, 2326-2621","language":"en","author":[{"family":"Chavarriaga","given":"Ricardo"},{"family":"Fried-Oken","given":"Melanie"},{"family":"Kleih","given":"Sonja"},{"family":"Lotte","given":"Fabien"},{"family":"Scherer","given":"Reinhold"}],"issue</vt:lpwstr>
  </property>
  <property fmtid="{D5CDD505-2E9C-101B-9397-08002B2CF9AE}" pid="1297" name="ZOTERO_BREF_cTgBCkIhMrf6_7">
    <vt:lpwstr>d":{"date-parts":[["2016",12,30]]}},"label":"page"},{"id":183,"uris":["http://zotero.org/users/local/TwUz9M9z/items/GTAFDZ74"],"uri":["http://zotero.org/users/local/TwUz9M9z/items/GTAFDZ74"],"itemData":{"id":183,"type":"article-journal","title":"Emergence</vt:lpwstr>
  </property>
  <property fmtid="{D5CDD505-2E9C-101B-9397-08002B2CF9AE}" pid="1298" name="ZOTERO_BREF_cTgBCkIhMrf6_8">
    <vt:lpwstr> of a stable cortical map for neuroprosthetic control","container-title":"PLoS Biology","page":"e1000153","volume":"7","issue":"7","source":"CrossRef","DOI":"10.1371/journal.pbio.1000153","ISSN":"1545-7885","language":"en","author":[{"family":"Ganguly","g</vt:lpwstr>
  </property>
  <property fmtid="{D5CDD505-2E9C-101B-9397-08002B2CF9AE}" pid="1299" name="ZOTERO_BREF_cTgBCkIhMrf6_9">
    <vt:lpwstr>iven":"Karunesh"},{"family":"Carmena","given":"Jose M."}],"issued":{"date-parts":[["2009",7,21]]}},"label":"page"}],"schema":"https://github.com/citation-style-language/schema/raw/master/csl-citation.json"}</vt:lpwstr>
  </property>
  <property fmtid="{D5CDD505-2E9C-101B-9397-08002B2CF9AE}" pid="1300" name="ZOTERO_BREF_KWgguf6WnFes_13">
    <vt:lpwstr>n.json"}</vt:lpwstr>
  </property>
  <property fmtid="{D5CDD505-2E9C-101B-9397-08002B2CF9AE}" pid="1301" name="ZOTERO_BREF_djSgPCNlyEGf_1">
    <vt:lpwstr>ZOTERO_ITEM CSL_CITATION {"citationID":"7xFCJ49w","properties":{"unsorted":false,"formattedCitation":"{\\rtf (18\\uc0\\u8211{}20,22)}","plainCitation":"(18–20,22)"},"citationItems":[{"id":38,"uris":["http://zotero.org/users/local/TwUz9M9z/items/C563K943"]</vt:lpwstr>
  </property>
  <property fmtid="{D5CDD505-2E9C-101B-9397-08002B2CF9AE}" pid="1302" name="ZOTERO_BREF_djSgPCNlyEGf_2">
    <vt:lpwstr>,"uri":["http://zotero.org/users/local/TwUz9M9z/items/C563K943"],"itemData":{"id":38,"type":"article-journal","title":"‘Thought’ – control of functional electrical stimulation to restore hand grasp in a patient with tetraplegia","container-title":"Neurosc</vt:lpwstr>
  </property>
  <property fmtid="{D5CDD505-2E9C-101B-9397-08002B2CF9AE}" pid="1303" name="ZOTERO_BREF_djSgPCNlyEGf_3">
    <vt:lpwstr>ience Letters","page":"33-36","volume":"351","issue":"1","source":"CrossRef","DOI":"10.1016/S0304-3940(03)00947-9","ISSN":"03043940","language":"en","author":[{"family":"Pfurtscheller","given":"Gert"},{"family":"Müller","given":"Gernot R"},{"family":"Pfur</vt:lpwstr>
  </property>
  <property fmtid="{D5CDD505-2E9C-101B-9397-08002B2CF9AE}" pid="1304" name="ZOTERO_BREF_djSgPCNlyEGf_4">
    <vt:lpwstr>tscheller","given":"Jörg"},{"family":"Gerner","given":"Hans Jürgen"},{"family":"Rupp","given":"Rüdiger"}],"issued":{"date-parts":[["2003",11]]}},"label":"page"},{"id":47,"uris":["http://zotero.org/users/local/TwUz9M9z/items/N8SMEKE5"],"uri":["http://zoter</vt:lpwstr>
  </property>
  <property fmtid="{D5CDD505-2E9C-101B-9397-08002B2CF9AE}" pid="1305" name="ZOTERO_BREF_djSgPCNlyEGf_5">
    <vt:lpwstr>o.org/users/local/TwUz9M9z/items/N8SMEKE5"],"itemData":{"id":47,"type":"article-journal","title":"Control of a two-dimensional movement signal by a noninvasive brain-computer interface in humans","container-title":"Proceedings of the National Academy of S</vt:lpwstr>
  </property>
  <property fmtid="{D5CDD505-2E9C-101B-9397-08002B2CF9AE}" pid="1306" name="ZOTERO_BREF_djSgPCNlyEGf_6">
    <vt:lpwstr>ciences","page":"17849-17854","volume":"101","issue":"51","source":"CrossRef","DOI":"10.1073/pnas.0403504101","ISSN":"0027-8424, 1091-6490","language":"en","author":[{"family":"Wolpaw","given":"J. R."},{"family":"McFarland","given":"D. J."}],"issued":{"da</vt:lpwstr>
  </property>
  <property fmtid="{D5CDD505-2E9C-101B-9397-08002B2CF9AE}" pid="1307" name="ZOTERO_BREF_djSgPCNlyEGf_7">
    <vt:lpwstr>te-parts":[["2004",12,21]]}},"label":"page"},{"id":11,"uris":["http://zotero.org/users/local/TwUz9M9z/items/DKQD3PCP"],"uri":["http://zotero.org/users/local/TwUz9M9z/items/DKQD3PCP"],"itemData":{"id":11,"type":"article-journal","title":"Patients with ALS </vt:lpwstr>
  </property>
  <property fmtid="{D5CDD505-2E9C-101B-9397-08002B2CF9AE}" pid="1308" name="ZOTERO_BREF_djSgPCNlyEGf_8">
    <vt:lpwstr>can use sensorimotor rhythms to operate a brain-computer interface","container-title":"Neurology","page":"1775-1777","volume":"64","issue":"10","source":"CrossRef","DOI":"10.1212/01.WNL.0000158616.43002.6D","ISSN":"0028-3878, 1526-632X","language":"en","a</vt:lpwstr>
  </property>
  <property fmtid="{D5CDD505-2E9C-101B-9397-08002B2CF9AE}" pid="1309" name="ZOTERO_BREF_djSgPCNlyEGf_9">
    <vt:lpwstr>uthor":[{"family":"Kubler","given":"A."},{"family":"Nijboer","given":"F."},{"family":"Mellinger","given":"J."},{"family":"Vaughan","given":"T. M."},{"family":"Pawelzik","given":"H."},{"family":"Schalk","given":"G."},{"family":"McFarland","given":"D. J."},</vt:lpwstr>
  </property>
  <property fmtid="{D5CDD505-2E9C-101B-9397-08002B2CF9AE}" pid="1310" name="ZOTERO_BREF_djSgPCNlyEGf_10">
    <vt:lpwstr>{"family":"Birbaumer","given":"N."},{"family":"Wolpaw","given":"J. R."}],"issued":{"date-parts":[["2005",5,24]]}},"label":"page"},{"id":13,"uris":["http://zotero.org/users/local/TwUz9M9z/items/SKRPE76V"],"uri":["http://zotero.org/users/local/TwUz9M9z/item</vt:lpwstr>
  </property>
  <property fmtid="{D5CDD505-2E9C-101B-9397-08002B2CF9AE}" pid="1311" name="ZOTERO_BREF_djSgPCNlyEGf_11">
    <vt:lpwstr>s/SKRPE76V"],"itemData":{"id":13,"type":"article-journal","title":"On the feasibility of using motor imagery EEG-based brain–computer interface in chronic tetraplegics for assistive robotic arm control: A clinical test and long-term post-trial follow-up",</vt:lpwstr>
  </property>
  <property fmtid="{D5CDD505-2E9C-101B-9397-08002B2CF9AE}" pid="1312" name="ZOTERO_BREF_djSgPCNlyEGf_12">
    <vt:lpwstr>"container-title":"Spinal Cord","page":"599-608","volume":"50","issue":"8","source":"CrossRef","DOI":"10.1038/sc.2012.14","ISSN":"1362-4393, 1476-5624","shortTitle":"On the feasibility of using motor imagery EEG-based brain–computer interface in chronic t</vt:lpwstr>
  </property>
  <property fmtid="{D5CDD505-2E9C-101B-9397-08002B2CF9AE}" pid="1313" name="ZOTERO_BREF_djSgPCNlyEGf_13">
    <vt:lpwstr>etraplegics for assistive robotic arm control","author":[{"family":"Onose","given":"G"},{"family":"Grozea","given":"C"},{"family":"Anghelescu","given":"A"},{"family":"Daia","given":"C"},{"family":"Sinescu","given":"C J"},{"family":"Ciurea","given":"A V"},</vt:lpwstr>
  </property>
  <property fmtid="{D5CDD505-2E9C-101B-9397-08002B2CF9AE}" pid="1314" name="ZOTERO_BREF_djSgPCNlyEGf_14">
    <vt:lpwstr>{"family":"Spircu","given":"T"},{"family":"Mirea","given":"A"},{"family":"Andone","given":"I"},{"family":"Spânu","given":"A"},{"family":"Popescu","given":"C"},{"family":"Mihăescu","given":"A S"},{"family":"Fazli","given":"S"},{"family":"Danóczy","given":"</vt:lpwstr>
  </property>
  <property fmtid="{D5CDD505-2E9C-101B-9397-08002B2CF9AE}" pid="1315" name="ZOTERO_BREF_djSgPCNlyEGf_15">
    <vt:lpwstr>M"},{"family":"Popescu","given":"F"}],"issued":{"date-parts":[["2012",8]]}},"label":"page"}],"schema":"https://github.com/citation-style-language/schema/raw/master/csl-citation.json"}</vt:lpwstr>
  </property>
  <property fmtid="{D5CDD505-2E9C-101B-9397-08002B2CF9AE}" pid="1316" name="ZOTERO_BREF_GJlVnmhHr0WN_1">
    <vt:lpwstr>ZOTERO_ITEM CSL_CITATION {"citationID":"abl73nhqlc","properties":{"formattedCitation":"{\\rtf [18\\uc0\\u8211{}20,22]}","plainCitation":"[18–20,22]"},"citationItems":[{"id":38,"uris":["http://zotero.org/users/local/TwUz9M9z/items/C563K943"],"uri":["http:/</vt:lpwstr>
  </property>
  <property fmtid="{D5CDD505-2E9C-101B-9397-08002B2CF9AE}" pid="1317" name="ZOTERO_BREF_GJlVnmhHr0WN_2">
    <vt:lpwstr>/zotero.org/users/local/TwUz9M9z/items/C563K943"],"itemData":{"id":38,"type":"article-journal","title":"‘Thought’ – control of functional electrical stimulation to restore hand grasp in a patient with tetraplegia","container-title":"Neuroscience Letters",</vt:lpwstr>
  </property>
  <property fmtid="{D5CDD505-2E9C-101B-9397-08002B2CF9AE}" pid="1318" name="ZOTERO_BREF_GJlVnmhHr0WN_3">
    <vt:lpwstr>"page":"33-36","volume":"351","issue":"1","source":"CrossRef","DOI":"10.1016/S0304-3940(03)00947-9","ISSN":"03043940","language":"en","author":[{"family":"Pfurtscheller","given":"Gert"},{"family":"Müller","given":"Gernot R"},{"family":"Pfurtscheller","giv</vt:lpwstr>
  </property>
  <property fmtid="{D5CDD505-2E9C-101B-9397-08002B2CF9AE}" pid="1319" name="ZOTERO_BREF_GJlVnmhHr0WN_4">
    <vt:lpwstr>en":"Jörg"},{"family":"Gerner","given":"Hans Jürgen"},{"family":"Rupp","given":"Rüdiger"}],"issued":{"date-parts":[["2003",11]]}},"label":"page"},{"id":47,"uris":["http://zotero.org/users/local/TwUz9M9z/items/N8SMEKE5"],"uri":["http://zotero.org/users/loc</vt:lpwstr>
  </property>
  <property fmtid="{D5CDD505-2E9C-101B-9397-08002B2CF9AE}" pid="1320" name="ZOTERO_BREF_GJlVnmhHr0WN_5">
    <vt:lpwstr>al/TwUz9M9z/items/N8SMEKE5"],"itemData":{"id":47,"type":"article-journal","title":"Control of a two-dimensional movement signal by a noninvasive brain-computer interface in humans","container-title":"Proceedings of the National Academy of Sciences","page"</vt:lpwstr>
  </property>
  <property fmtid="{D5CDD505-2E9C-101B-9397-08002B2CF9AE}" pid="1321" name="ZOTERO_BREF_GJlVnmhHr0WN_6">
    <vt:lpwstr>:"17849-17854","volume":"101","issue":"51","source":"CrossRef","DOI":"10.1073/pnas.0403504101","ISSN":"0027-8424, 1091-6490","language":"en","author":[{"family":"Wolpaw","given":"J. R."},{"family":"McFarland","given":"D. J."}],"issued":{"date-parts":[["20</vt:lpwstr>
  </property>
  <property fmtid="{D5CDD505-2E9C-101B-9397-08002B2CF9AE}" pid="1322" name="ZOTERO_BREF_GJlVnmhHr0WN_7">
    <vt:lpwstr>04",12,21]]}},"label":"page"},{"id":11,"uris":["http://zotero.org/users/local/TwUz9M9z/items/DKQD3PCP"],"uri":["http://zotero.org/users/local/TwUz9M9z/items/DKQD3PCP"],"itemData":{"id":11,"type":"article-journal","title":"Patients with ALS can use sensori</vt:lpwstr>
  </property>
  <property fmtid="{D5CDD505-2E9C-101B-9397-08002B2CF9AE}" pid="1323" name="ZOTERO_BREF_GJlVnmhHr0WN_8">
    <vt:lpwstr>motor rhythms to operate a brain-computer interface","container-title":"Neurology","page":"1775-1777","volume":"64","issue":"10","source":"CrossRef","DOI":"10.1212/01.WNL.0000158616.43002.6D","ISSN":"0028-3878, 1526-632X","language":"en","author":[{"famil</vt:lpwstr>
  </property>
  <property fmtid="{D5CDD505-2E9C-101B-9397-08002B2CF9AE}" pid="1324" name="ZOTERO_BREF_GJlVnmhHr0WN_9">
    <vt:lpwstr>y":"Kubler","given":"A."},{"family":"Nijboer","given":"F."},{"family":"Mellinger","given":"J."},{"family":"Vaughan","given":"T. M."},{"family":"Pawelzik","given":"H."},{"family":"Schalk","given":"G."},{"family":"McFarland","given":"D. J."},{"family":"Birb</vt:lpwstr>
  </property>
  <property fmtid="{D5CDD505-2E9C-101B-9397-08002B2CF9AE}" pid="1325" name="ZOTERO_BREF_GJlVnmhHr0WN_10">
    <vt:lpwstr>aumer","given":"N."},{"family":"Wolpaw","given":"J. R."}],"issued":{"date-parts":[["2005",5,24]]}},"label":"page"},{"id":13,"uris":["http://zotero.org/users/local/TwUz9M9z/items/SKRPE76V"],"uri":["http://zotero.org/users/local/TwUz9M9z/items/SKRPE76V"],"i</vt:lpwstr>
  </property>
  <property fmtid="{D5CDD505-2E9C-101B-9397-08002B2CF9AE}" pid="1326" name="ZOTERO_BREF_GJlVnmhHr0WN_11">
    <vt:lpwstr>temData":{"id":13,"type":"article-journal","title":"On the feasibility of using motor imagery EEG-based brain–computer interface in chronic tetraplegics for assistive robotic arm control: A clinical test and long-term post-trial follow-up","container-titl</vt:lpwstr>
  </property>
  <property fmtid="{D5CDD505-2E9C-101B-9397-08002B2CF9AE}" pid="1327" name="ZOTERO_BREF_GJlVnmhHr0WN_12">
    <vt:lpwstr>e":"Spinal Cord","page":"599-608","volume":"50","issue":"8","source":"CrossRef","DOI":"10.1038/sc.2012.14","ISSN":"1362-4393, 1476-5624","shortTitle":"On the feasibility of using motor imagery EEG-based brain–computer interface in chronic tetraplegics for</vt:lpwstr>
  </property>
  <property fmtid="{D5CDD505-2E9C-101B-9397-08002B2CF9AE}" pid="1328" name="ZOTERO_BREF_GJlVnmhHr0WN_13">
    <vt:lpwstr> assistive robotic arm control","author":[{"family":"Onose","given":"G"},{"family":"Grozea","given":"C"},{"family":"Anghelescu","given":"A"},{"family":"Daia","given":"C"},{"family":"Sinescu","given":"C J"},{"family":"Ciurea","given":"A V"},{"family":"Spir</vt:lpwstr>
  </property>
  <property fmtid="{D5CDD505-2E9C-101B-9397-08002B2CF9AE}" pid="1329" name="ZOTERO_BREF_GJlVnmhHr0WN_14">
    <vt:lpwstr>cu","given":"T"},{"family":"Mirea","given":"A"},{"family":"Andone","given":"I"},{"family":"Spânu","given":"A"},{"family":"Popescu","given":"C"},{"family":"Mihăescu","given":"A S"},{"family":"Fazli","given":"S"},{"family":"Danóczy","given":"M"},{"family":"</vt:lpwstr>
  </property>
  <property fmtid="{D5CDD505-2E9C-101B-9397-08002B2CF9AE}" pid="1330" name="ZOTERO_BREF_GJlVnmhHr0WN_15">
    <vt:lpwstr>Popescu","given":"F"}],"issued":{"date-parts":[["2012",8]]}},"label":"page"}],"schema":"https://github.com/citation-style-language/schema/raw/master/csl-citation.json"}</vt:lpwstr>
  </property>
  <property fmtid="{D5CDD505-2E9C-101B-9397-08002B2CF9AE}" pid="1331" name="ZOTERO_BREF_7wYHIuoG32pN_1">
    <vt:lpwstr>ZOTERO_ITEM CSL_CITATION {"citationID":"PAe4OQOl","properties":{"formattedCitation":"[51]","plainCitation":"[51]"},"citationItems":[{"id":177,"uris":["http://zotero.org/users/local/TwUz9M9z/items/HFAUPGNQ"],"uri":["http://zotero.org/users/local/TwUz9M9z/i</vt:lpwstr>
  </property>
  <property fmtid="{D5CDD505-2E9C-101B-9397-08002B2CF9AE}" pid="1332" name="ZOTERO_BREF_7wYHIuoG32pN_2">
    <vt:lpwstr>tems/HFAUPGNQ"],"itemData":{"id":177,"type":"article-journal","title":"Context-aware adaptive spelling in motor imagery BCI","container-title":"Journal of Neural Engineering","page":"036018","volume":"13","issue":"3","source":"CrossRef","DOI":"10.1088/174</vt:lpwstr>
  </property>
  <property fmtid="{D5CDD505-2E9C-101B-9397-08002B2CF9AE}" pid="1333" name="ZOTERO_BREF_7wYHIuoG32pN_3">
    <vt:lpwstr>1-2560/13/3/036018","ISSN":"1741-2560, 1741-2552","author":[{"family":"Perdikis","given":"S"},{"family":"Leeb","given":"R"},{"family":"Millán","given":"J d R"}],"issued":{"date-parts":[["2016",6,1]]}}}],"schema":"https://github.com/citation-style-language</vt:lpwstr>
  </property>
  <property fmtid="{D5CDD505-2E9C-101B-9397-08002B2CF9AE}" pid="1334" name="ZOTERO_BREF_7wYHIuoG32pN_4">
    <vt:lpwstr>/schema/raw/master/csl-citation.json"}</vt:lpwstr>
  </property>
</Properties>
</file>